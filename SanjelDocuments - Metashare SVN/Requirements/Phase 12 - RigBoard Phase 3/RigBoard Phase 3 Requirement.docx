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D2974" w14:textId="4F950F5C" w:rsidR="009D5F2F" w:rsidRDefault="00DD4F3B" w:rsidP="004C47EE">
      <w:pPr>
        <w:pStyle w:val="Title"/>
      </w:pPr>
      <w:proofErr w:type="spellStart"/>
      <w:r>
        <w:t>RigBoard</w:t>
      </w:r>
      <w:proofErr w:type="spellEnd"/>
      <w:r>
        <w:t xml:space="preserve"> </w:t>
      </w:r>
      <w:r w:rsidR="004C47EE">
        <w:t>Phase 3 Requirement</w:t>
      </w:r>
    </w:p>
    <w:p w14:paraId="247B1178" w14:textId="2059E24A" w:rsidR="004C47EE" w:rsidRDefault="004C47EE"/>
    <w:p w14:paraId="334B057A" w14:textId="3A556315" w:rsidR="004C47EE" w:rsidRDefault="00AB759F" w:rsidP="00AB759F">
      <w:pPr>
        <w:pStyle w:val="Heading1"/>
      </w:pPr>
      <w:r>
        <w:t>Objective</w:t>
      </w:r>
      <w:r w:rsidR="00CD2D23">
        <w:t xml:space="preserve"> </w:t>
      </w:r>
      <w:r w:rsidR="00CD2D23" w:rsidRPr="00CD2D23">
        <w:rPr>
          <w:color w:val="767171" w:themeColor="background2" w:themeShade="80"/>
        </w:rPr>
        <w:t>目标</w:t>
      </w:r>
    </w:p>
    <w:p w14:paraId="69C73853" w14:textId="1CC76CAC" w:rsidR="00CC4535" w:rsidRDefault="00CC4535"/>
    <w:p w14:paraId="00C7B4BC" w14:textId="02CB4998" w:rsidR="00AB759F" w:rsidRDefault="00AB759F">
      <w:proofErr w:type="spellStart"/>
      <w:r>
        <w:t>Rigboard</w:t>
      </w:r>
      <w:proofErr w:type="spellEnd"/>
      <w:r>
        <w:t xml:space="preserve"> phase 3 will provide the </w:t>
      </w:r>
      <w:proofErr w:type="gramStart"/>
      <w:r>
        <w:t>features  to</w:t>
      </w:r>
      <w:proofErr w:type="gramEnd"/>
      <w:r>
        <w:t xml:space="preserve"> assist the improvement of resource utilization.</w:t>
      </w:r>
    </w:p>
    <w:p w14:paraId="3A3766B0" w14:textId="4BB5904E" w:rsidR="00E70970" w:rsidRPr="00E70970" w:rsidRDefault="00E70970">
      <w:pPr>
        <w:rPr>
          <w:color w:val="767171" w:themeColor="background2" w:themeShade="80"/>
        </w:rPr>
      </w:pPr>
      <w:proofErr w:type="spellStart"/>
      <w:r w:rsidRPr="00E70970">
        <w:rPr>
          <w:color w:val="767171" w:themeColor="background2" w:themeShade="80"/>
        </w:rPr>
        <w:t>Rigboard</w:t>
      </w:r>
      <w:proofErr w:type="spellEnd"/>
      <w:r w:rsidRPr="00E70970">
        <w:rPr>
          <w:color w:val="767171" w:themeColor="background2" w:themeShade="80"/>
        </w:rPr>
        <w:t>第三期将实现一些提高资源利用率的功能</w:t>
      </w:r>
      <w:r w:rsidRPr="00E70970">
        <w:rPr>
          <w:rFonts w:hint="eastAsia"/>
          <w:color w:val="767171" w:themeColor="background2" w:themeShade="80"/>
        </w:rPr>
        <w:t>。</w:t>
      </w:r>
    </w:p>
    <w:p w14:paraId="29A0BD72" w14:textId="4BD2F2E2" w:rsidR="00AB759F" w:rsidRDefault="00AB759F">
      <w:r>
        <w:t xml:space="preserve">Allow managers to manage employee availabilities such as vacation, sickness, training, or others. </w:t>
      </w:r>
    </w:p>
    <w:p w14:paraId="0B44ADAD" w14:textId="76A37177" w:rsidR="00E70970" w:rsidRPr="00E70970" w:rsidRDefault="00E70970">
      <w:pPr>
        <w:rPr>
          <w:color w:val="767171" w:themeColor="background2" w:themeShade="80"/>
        </w:rPr>
      </w:pPr>
      <w:r w:rsidRPr="00E70970">
        <w:rPr>
          <w:color w:val="767171" w:themeColor="background2" w:themeShade="80"/>
        </w:rPr>
        <w:t>允许</w:t>
      </w:r>
      <w:r w:rsidR="000E0BDD">
        <w:rPr>
          <w:rFonts w:hint="eastAsia"/>
          <w:color w:val="767171" w:themeColor="background2" w:themeShade="80"/>
        </w:rPr>
        <w:t>经理</w:t>
      </w:r>
      <w:r w:rsidRPr="00E70970">
        <w:rPr>
          <w:color w:val="767171" w:themeColor="background2" w:themeShade="80"/>
        </w:rPr>
        <w:t>管理员工的可用时间</w:t>
      </w:r>
      <w:r w:rsidRPr="00E70970">
        <w:rPr>
          <w:rFonts w:hint="eastAsia"/>
          <w:color w:val="767171" w:themeColor="background2" w:themeShade="80"/>
        </w:rPr>
        <w:t>，</w:t>
      </w:r>
      <w:r w:rsidRPr="00E70970">
        <w:rPr>
          <w:color w:val="767171" w:themeColor="background2" w:themeShade="80"/>
        </w:rPr>
        <w:t>比如假期</w:t>
      </w:r>
      <w:r w:rsidRPr="00E70970">
        <w:rPr>
          <w:rFonts w:hint="eastAsia"/>
          <w:color w:val="767171" w:themeColor="background2" w:themeShade="80"/>
        </w:rPr>
        <w:t>、</w:t>
      </w:r>
      <w:r w:rsidRPr="00E70970">
        <w:rPr>
          <w:color w:val="767171" w:themeColor="background2" w:themeShade="80"/>
        </w:rPr>
        <w:t>病假</w:t>
      </w:r>
      <w:r w:rsidRPr="00E70970">
        <w:rPr>
          <w:rFonts w:hint="eastAsia"/>
          <w:color w:val="767171" w:themeColor="background2" w:themeShade="80"/>
        </w:rPr>
        <w:t>、</w:t>
      </w:r>
      <w:r w:rsidRPr="00E70970">
        <w:rPr>
          <w:color w:val="767171" w:themeColor="background2" w:themeShade="80"/>
        </w:rPr>
        <w:t>培训或其他</w:t>
      </w:r>
      <w:r>
        <w:rPr>
          <w:rFonts w:hint="eastAsia"/>
          <w:color w:val="767171" w:themeColor="background2" w:themeShade="80"/>
        </w:rPr>
        <w:t>。</w:t>
      </w:r>
    </w:p>
    <w:p w14:paraId="76BC9773" w14:textId="3B9F1B6A" w:rsidR="00AB759F" w:rsidRDefault="00AB759F">
      <w:r>
        <w:t>Allow managers to manage truck unit availabilities such as parking, repairing, or others.</w:t>
      </w:r>
    </w:p>
    <w:p w14:paraId="2E5E0BB5" w14:textId="07C18DFE" w:rsidR="00E70970" w:rsidRPr="00E70970" w:rsidRDefault="00E70970">
      <w:pPr>
        <w:rPr>
          <w:color w:val="767171" w:themeColor="background2" w:themeShade="80"/>
        </w:rPr>
      </w:pPr>
      <w:r w:rsidRPr="00E70970">
        <w:rPr>
          <w:color w:val="767171" w:themeColor="background2" w:themeShade="80"/>
        </w:rPr>
        <w:t>允许</w:t>
      </w:r>
      <w:r w:rsidR="000E0BDD">
        <w:rPr>
          <w:rFonts w:hint="eastAsia"/>
          <w:color w:val="767171" w:themeColor="background2" w:themeShade="80"/>
        </w:rPr>
        <w:t>经理</w:t>
      </w:r>
      <w:r w:rsidRPr="00E70970">
        <w:rPr>
          <w:color w:val="767171" w:themeColor="background2" w:themeShade="80"/>
        </w:rPr>
        <w:t>管理卡车的可用性</w:t>
      </w:r>
      <w:r w:rsidRPr="00E70970">
        <w:rPr>
          <w:rFonts w:hint="eastAsia"/>
          <w:color w:val="767171" w:themeColor="background2" w:themeShade="80"/>
        </w:rPr>
        <w:t>，</w:t>
      </w:r>
      <w:r w:rsidRPr="00B4792A">
        <w:rPr>
          <w:color w:val="767171" w:themeColor="background2" w:themeShade="80"/>
        </w:rPr>
        <w:t>比如</w:t>
      </w:r>
      <w:r w:rsidRPr="00E70970">
        <w:rPr>
          <w:color w:val="767171" w:themeColor="background2" w:themeShade="80"/>
        </w:rPr>
        <w:t>停车</w:t>
      </w:r>
      <w:r w:rsidRPr="00E70970">
        <w:rPr>
          <w:rFonts w:hint="eastAsia"/>
          <w:color w:val="767171" w:themeColor="background2" w:themeShade="80"/>
        </w:rPr>
        <w:t>、</w:t>
      </w:r>
      <w:r w:rsidRPr="00E70970">
        <w:rPr>
          <w:color w:val="767171" w:themeColor="background2" w:themeShade="80"/>
        </w:rPr>
        <w:t>维修或其他</w:t>
      </w:r>
      <w:r w:rsidRPr="00E70970">
        <w:rPr>
          <w:rFonts w:hint="eastAsia"/>
          <w:color w:val="767171" w:themeColor="background2" w:themeShade="80"/>
        </w:rPr>
        <w:t>。</w:t>
      </w:r>
    </w:p>
    <w:p w14:paraId="61EB74F1" w14:textId="62F60B14" w:rsidR="00AB759F" w:rsidRDefault="00AB759F">
      <w:r>
        <w:t>Allow dispatchers to manage the crew availabilities to comply with regulation</w:t>
      </w:r>
      <w:r w:rsidR="000F1BB6">
        <w:t>.</w:t>
      </w:r>
    </w:p>
    <w:p w14:paraId="1413EDFD" w14:textId="5B417863" w:rsidR="00B4792A" w:rsidRPr="00B4792A" w:rsidRDefault="00B4792A">
      <w:pPr>
        <w:rPr>
          <w:color w:val="767171" w:themeColor="background2" w:themeShade="80"/>
        </w:rPr>
      </w:pPr>
      <w:r>
        <w:rPr>
          <w:rFonts w:hint="eastAsia"/>
          <w:color w:val="767171" w:themeColor="background2" w:themeShade="80"/>
        </w:rPr>
        <w:t>允许调度员管理班组的可用性以遵守法规。</w:t>
      </w:r>
    </w:p>
    <w:p w14:paraId="43A47389" w14:textId="40A5F375" w:rsidR="000F1BB6" w:rsidRDefault="00B4792A">
      <w:r>
        <w:t xml:space="preserve">Allow integration from </w:t>
      </w:r>
      <w:proofErr w:type="spellStart"/>
      <w:r>
        <w:t>Inthinc</w:t>
      </w:r>
      <w:proofErr w:type="spellEnd"/>
      <w:r w:rsidR="000F1BB6">
        <w:t xml:space="preserve"> to update crew reset time and log in/out time.</w:t>
      </w:r>
    </w:p>
    <w:p w14:paraId="79B45570" w14:textId="0FF3E151" w:rsidR="00B4792A" w:rsidRPr="00B4792A" w:rsidRDefault="00B4792A">
      <w:pPr>
        <w:rPr>
          <w:color w:val="767171" w:themeColor="background2" w:themeShade="80"/>
        </w:rPr>
      </w:pPr>
      <w:r w:rsidRPr="00B4792A">
        <w:rPr>
          <w:color w:val="767171" w:themeColor="background2" w:themeShade="80"/>
        </w:rPr>
        <w:t>允许集成</w:t>
      </w:r>
      <w:proofErr w:type="spellStart"/>
      <w:r w:rsidRPr="00B4792A">
        <w:rPr>
          <w:rFonts w:hint="eastAsia"/>
          <w:color w:val="767171" w:themeColor="background2" w:themeShade="80"/>
        </w:rPr>
        <w:t>Inthinc</w:t>
      </w:r>
      <w:proofErr w:type="spellEnd"/>
      <w:r w:rsidRPr="00B4792A">
        <w:rPr>
          <w:rFonts w:hint="eastAsia"/>
          <w:color w:val="767171" w:themeColor="background2" w:themeShade="80"/>
        </w:rPr>
        <w:t>更新班组的重置时间和登入登出时间。</w:t>
      </w:r>
    </w:p>
    <w:p w14:paraId="129C4AFB" w14:textId="685C7F68" w:rsidR="000F1BB6" w:rsidRDefault="000F1BB6">
      <w:r>
        <w:t>Allow notification sent to dispatcher when manager has changed the availability of resources.</w:t>
      </w:r>
    </w:p>
    <w:p w14:paraId="1A178A17" w14:textId="4DB26185" w:rsidR="00B4792A" w:rsidRPr="007A4FB0" w:rsidRDefault="007A4FB0">
      <w:pPr>
        <w:rPr>
          <w:color w:val="767171" w:themeColor="background2" w:themeShade="80"/>
        </w:rPr>
      </w:pPr>
      <w:r w:rsidRPr="007A4FB0">
        <w:rPr>
          <w:rFonts w:hint="eastAsia"/>
          <w:color w:val="767171" w:themeColor="background2" w:themeShade="80"/>
        </w:rPr>
        <w:t>当经理更改资源可用性时，可以发送通知给调度员。</w:t>
      </w:r>
    </w:p>
    <w:p w14:paraId="3F90B4A3" w14:textId="0D632FF9" w:rsidR="000F1BB6" w:rsidRDefault="000F1BB6">
      <w:r>
        <w:t>Allow all changes may be take</w:t>
      </w:r>
      <w:r w:rsidR="00072EE0">
        <w:t>n</w:t>
      </w:r>
      <w:r>
        <w:t xml:space="preserve"> </w:t>
      </w:r>
      <w:r w:rsidR="00072EE0">
        <w:t>into effect</w:t>
      </w:r>
      <w:r>
        <w:t xml:space="preserve"> in eService.</w:t>
      </w:r>
    </w:p>
    <w:p w14:paraId="2F520BB0" w14:textId="14E56E47" w:rsidR="00640D1D" w:rsidRPr="009668F1" w:rsidRDefault="009668F1">
      <w:pPr>
        <w:rPr>
          <w:color w:val="767171" w:themeColor="background2" w:themeShade="80"/>
        </w:rPr>
      </w:pPr>
      <w:r w:rsidRPr="009668F1">
        <w:rPr>
          <w:rFonts w:hint="eastAsia"/>
          <w:color w:val="767171" w:themeColor="background2" w:themeShade="80"/>
        </w:rPr>
        <w:t>允许所有更改可以在</w:t>
      </w:r>
      <w:r w:rsidRPr="009668F1">
        <w:rPr>
          <w:rFonts w:hint="eastAsia"/>
          <w:color w:val="767171" w:themeColor="background2" w:themeShade="80"/>
        </w:rPr>
        <w:t>eService</w:t>
      </w:r>
      <w:r w:rsidRPr="009668F1">
        <w:rPr>
          <w:rFonts w:hint="eastAsia"/>
          <w:color w:val="767171" w:themeColor="background2" w:themeShade="80"/>
        </w:rPr>
        <w:t>中生效。</w:t>
      </w:r>
    </w:p>
    <w:p w14:paraId="37EE8D09" w14:textId="2719F7DE" w:rsidR="00640D1D" w:rsidRDefault="00640D1D" w:rsidP="001C2580">
      <w:pPr>
        <w:pStyle w:val="Heading1"/>
      </w:pPr>
      <w:r>
        <w:t>Role</w:t>
      </w:r>
      <w:r w:rsidR="001C2580">
        <w:t>s</w:t>
      </w:r>
      <w:r w:rsidR="00CD2D23">
        <w:t xml:space="preserve"> </w:t>
      </w:r>
      <w:r w:rsidR="00CD2D23" w:rsidRPr="00CD2D23">
        <w:rPr>
          <w:color w:val="767171" w:themeColor="background2" w:themeShade="80"/>
        </w:rPr>
        <w:t>角色</w:t>
      </w:r>
    </w:p>
    <w:p w14:paraId="3A7F6493" w14:textId="444220F0" w:rsidR="00640D1D" w:rsidRDefault="00640D1D"/>
    <w:p w14:paraId="37F6603E" w14:textId="5307B051" w:rsidR="00640D1D" w:rsidRDefault="004977A3">
      <w:r>
        <w:t>District Manager</w:t>
      </w:r>
      <w:r w:rsidR="002950EC">
        <w:t xml:space="preserve"> </w:t>
      </w:r>
      <w:r w:rsidR="002950EC">
        <w:t>区域经理</w:t>
      </w:r>
    </w:p>
    <w:p w14:paraId="5DE34CBA" w14:textId="3AB3FB35" w:rsidR="004977A3" w:rsidRDefault="004977A3"/>
    <w:p w14:paraId="25B8F719" w14:textId="586147FA" w:rsidR="004977A3" w:rsidRDefault="004977A3">
      <w:r>
        <w:t>Dispatcher</w:t>
      </w:r>
      <w:r w:rsidR="002950EC">
        <w:t xml:space="preserve"> </w:t>
      </w:r>
      <w:r w:rsidR="002950EC">
        <w:t>调度员</w:t>
      </w:r>
    </w:p>
    <w:p w14:paraId="0713BDEA" w14:textId="1B696D7C" w:rsidR="004977A3" w:rsidRDefault="004977A3"/>
    <w:p w14:paraId="3699FFB8" w14:textId="286DF58C" w:rsidR="004977A3" w:rsidRPr="002A2180" w:rsidRDefault="004977A3">
      <w:pPr>
        <w:rPr>
          <w:lang w:val="en-CA"/>
        </w:rPr>
      </w:pPr>
      <w:r>
        <w:t>Supervisor</w:t>
      </w:r>
      <w:r w:rsidR="002950EC">
        <w:t xml:space="preserve"> </w:t>
      </w:r>
      <w:del w:id="0" w:author="Adam Wang" w:date="2019-01-02T16:11:00Z">
        <w:r w:rsidR="002950EC" w:rsidDel="002A2180">
          <w:rPr>
            <w:rFonts w:hint="eastAsia"/>
          </w:rPr>
          <w:delText>监督员</w:delText>
        </w:r>
      </w:del>
      <w:ins w:id="1" w:author="Adam Wang" w:date="2019-01-02T16:11:00Z">
        <w:r w:rsidR="002A2180">
          <w:rPr>
            <w:rFonts w:hint="eastAsia"/>
          </w:rPr>
          <w:t>班组负责人</w:t>
        </w:r>
      </w:ins>
    </w:p>
    <w:p w14:paraId="0CD03CF6" w14:textId="2BBF610A" w:rsidR="004977A3" w:rsidRDefault="004977A3"/>
    <w:p w14:paraId="67FA94E5" w14:textId="2EA9F287" w:rsidR="004977A3" w:rsidRDefault="004977A3">
      <w:r>
        <w:t>Operator</w:t>
      </w:r>
      <w:r w:rsidR="002950EC">
        <w:t xml:space="preserve"> </w:t>
      </w:r>
      <w:r w:rsidR="002950EC">
        <w:t>操作员</w:t>
      </w:r>
    </w:p>
    <w:p w14:paraId="76EE0F11" w14:textId="0ADAAE0E" w:rsidR="004977A3" w:rsidRDefault="004977A3"/>
    <w:p w14:paraId="0253FB26" w14:textId="6AD68CC9" w:rsidR="001C2580" w:rsidRDefault="001C2580"/>
    <w:p w14:paraId="43E3ECC3" w14:textId="33C339A0" w:rsidR="001C2580" w:rsidRDefault="000F1BB6" w:rsidP="000F1BB6">
      <w:pPr>
        <w:pStyle w:val="Heading1"/>
      </w:pPr>
      <w:r>
        <w:t>Integration Point</w:t>
      </w:r>
      <w:r w:rsidR="00393A8F">
        <w:t>整合点</w:t>
      </w:r>
    </w:p>
    <w:p w14:paraId="58FB5905" w14:textId="3D92FEB1" w:rsidR="000F1BB6" w:rsidRDefault="000F1BB6"/>
    <w:p w14:paraId="4B419907" w14:textId="71E97EF1" w:rsidR="000F1BB6" w:rsidRDefault="000F1BB6" w:rsidP="000F1BB6">
      <w:pPr>
        <w:pStyle w:val="Heading2"/>
      </w:pPr>
      <w:commentRangeStart w:id="2"/>
      <w:commentRangeStart w:id="3"/>
      <w:r>
        <w:t>ADP</w:t>
      </w:r>
      <w:commentRangeEnd w:id="2"/>
      <w:r w:rsidR="00393A8F">
        <w:rPr>
          <w:rStyle w:val="CommentReference"/>
          <w:rFonts w:asciiTheme="minorHAnsi" w:eastAsiaTheme="minorEastAsia" w:hAnsiTheme="minorHAnsi" w:cstheme="minorBidi"/>
          <w:color w:val="auto"/>
        </w:rPr>
        <w:commentReference w:id="2"/>
      </w:r>
      <w:commentRangeEnd w:id="3"/>
      <w:r w:rsidR="00695718">
        <w:rPr>
          <w:rStyle w:val="CommentReference"/>
          <w:rFonts w:asciiTheme="minorHAnsi" w:eastAsiaTheme="minorEastAsia" w:hAnsiTheme="minorHAnsi" w:cstheme="minorBidi"/>
          <w:color w:val="auto"/>
        </w:rPr>
        <w:commentReference w:id="3"/>
      </w:r>
    </w:p>
    <w:p w14:paraId="25B7D30C" w14:textId="182831A1" w:rsidR="000F1BB6" w:rsidRDefault="000F1BB6"/>
    <w:p w14:paraId="59049ECA" w14:textId="77777777" w:rsidR="000F1BB6" w:rsidRDefault="000F1BB6"/>
    <w:p w14:paraId="51B577B4" w14:textId="50C0076B" w:rsidR="000F1BB6" w:rsidRDefault="000F1BB6" w:rsidP="000F1BB6">
      <w:pPr>
        <w:pStyle w:val="Heading2"/>
      </w:pPr>
      <w:commentRangeStart w:id="4"/>
      <w:commentRangeStart w:id="5"/>
      <w:proofErr w:type="spellStart"/>
      <w:r>
        <w:t>Inthinc</w:t>
      </w:r>
      <w:commentRangeEnd w:id="4"/>
      <w:proofErr w:type="spellEnd"/>
      <w:r w:rsidR="00393A8F">
        <w:rPr>
          <w:rStyle w:val="CommentReference"/>
          <w:rFonts w:asciiTheme="minorHAnsi" w:eastAsiaTheme="minorEastAsia" w:hAnsiTheme="minorHAnsi" w:cstheme="minorBidi"/>
          <w:color w:val="auto"/>
        </w:rPr>
        <w:commentReference w:id="4"/>
      </w:r>
      <w:commentRangeEnd w:id="5"/>
      <w:r w:rsidR="00695718">
        <w:rPr>
          <w:rStyle w:val="CommentReference"/>
          <w:rFonts w:asciiTheme="minorHAnsi" w:eastAsiaTheme="minorEastAsia" w:hAnsiTheme="minorHAnsi" w:cstheme="minorBidi"/>
          <w:color w:val="auto"/>
        </w:rPr>
        <w:commentReference w:id="5"/>
      </w:r>
    </w:p>
    <w:p w14:paraId="10F084B7" w14:textId="0BBF6C82" w:rsidR="004977A3" w:rsidRDefault="004977A3"/>
    <w:p w14:paraId="49B2636F" w14:textId="5B9D799B" w:rsidR="00CA574D" w:rsidRDefault="00CA574D"/>
    <w:p w14:paraId="434F18CF" w14:textId="750B4DD1" w:rsidR="00CA574D" w:rsidRDefault="007C1198" w:rsidP="007C1198">
      <w:pPr>
        <w:pStyle w:val="Heading1"/>
      </w:pPr>
      <w:r>
        <w:t>User Story</w:t>
      </w:r>
      <w:r w:rsidR="00CC3ED1">
        <w:t xml:space="preserve"> </w:t>
      </w:r>
      <w:r w:rsidR="00CC3ED1">
        <w:t>用户故事</w:t>
      </w:r>
    </w:p>
    <w:p w14:paraId="283BF0B3" w14:textId="1E8DC2F2" w:rsidR="007C1198" w:rsidRDefault="007C1198" w:rsidP="007C1198"/>
    <w:p w14:paraId="3F7C6F11" w14:textId="4245D8CD" w:rsidR="007C1198" w:rsidRDefault="00F96388">
      <w:pPr>
        <w:pStyle w:val="ListParagraph"/>
        <w:numPr>
          <w:ilvl w:val="0"/>
          <w:numId w:val="7"/>
        </w:numPr>
        <w:pPrChange w:id="6" w:author="Adam Wang [2]" w:date="2019-01-17T16:46:00Z">
          <w:pPr/>
        </w:pPrChange>
      </w:pPr>
      <w:r>
        <w:t xml:space="preserve">As a </w:t>
      </w:r>
      <w:r w:rsidR="005821BD">
        <w:t>Dispatcher</w:t>
      </w:r>
      <w:r>
        <w:t xml:space="preserve">, I want to add </w:t>
      </w:r>
      <w:del w:id="7" w:author="Adam Wang [2]" w:date="2019-01-17T15:52:00Z">
        <w:r w:rsidR="00902A11" w:rsidDel="00F55331">
          <w:delText>an available</w:delText>
        </w:r>
        <w:r w:rsidDel="00F55331">
          <w:delText xml:space="preserve"> </w:delText>
        </w:r>
      </w:del>
      <w:ins w:id="8" w:author="Adam Wang [2]" w:date="2019-01-17T15:52:00Z">
        <w:r w:rsidR="00F55331">
          <w:rPr>
            <w:rFonts w:hint="eastAsia"/>
          </w:rPr>
          <w:t>a</w:t>
        </w:r>
        <w:r w:rsidR="00F55331">
          <w:t xml:space="preserve"> </w:t>
        </w:r>
      </w:ins>
      <w:r>
        <w:t>worker to a crew.</w:t>
      </w:r>
      <w:r w:rsidR="00B73CA3">
        <w:t xml:space="preserve">  </w:t>
      </w:r>
    </w:p>
    <w:p w14:paraId="44436B7B" w14:textId="78D1E857" w:rsidR="00CC3ED1" w:rsidRPr="00A8016F" w:rsidRDefault="00CC3ED1" w:rsidP="007C1198">
      <w:pPr>
        <w:rPr>
          <w:color w:val="767171" w:themeColor="background2" w:themeShade="80"/>
        </w:rPr>
      </w:pPr>
      <w:r w:rsidRPr="00A8016F">
        <w:rPr>
          <w:rFonts w:hint="eastAsia"/>
          <w:color w:val="767171" w:themeColor="background2" w:themeShade="80"/>
        </w:rPr>
        <w:t>作为调度员，我想向班组添加一名</w:t>
      </w:r>
      <w:del w:id="9" w:author="Adam Wang [2]" w:date="2019-01-17T15:52:00Z">
        <w:r w:rsidRPr="00A8016F" w:rsidDel="00F55331">
          <w:rPr>
            <w:rFonts w:hint="eastAsia"/>
            <w:color w:val="767171" w:themeColor="background2" w:themeShade="80"/>
          </w:rPr>
          <w:delText>可用的</w:delText>
        </w:r>
      </w:del>
      <w:r w:rsidR="005053B7" w:rsidRPr="00A8016F">
        <w:rPr>
          <w:rFonts w:hint="eastAsia"/>
          <w:color w:val="767171" w:themeColor="background2" w:themeShade="80"/>
        </w:rPr>
        <w:t>工人</w:t>
      </w:r>
      <w:r w:rsidRPr="00A8016F">
        <w:rPr>
          <w:rFonts w:hint="eastAsia"/>
          <w:color w:val="767171" w:themeColor="background2" w:themeShade="80"/>
        </w:rPr>
        <w:t>。</w:t>
      </w:r>
    </w:p>
    <w:p w14:paraId="2D1952A1" w14:textId="6F9BF936" w:rsidR="00F96388" w:rsidRDefault="00F96388">
      <w:pPr>
        <w:pStyle w:val="ListParagraph"/>
        <w:numPr>
          <w:ilvl w:val="0"/>
          <w:numId w:val="7"/>
        </w:numPr>
        <w:pPrChange w:id="10" w:author="Adam Wang [2]" w:date="2019-01-17T16:46:00Z">
          <w:pPr/>
        </w:pPrChange>
      </w:pPr>
      <w:r>
        <w:t>As a Dispatcher, I wan</w:t>
      </w:r>
      <w:r w:rsidR="00902A11">
        <w:t>t</w:t>
      </w:r>
      <w:r>
        <w:t xml:space="preserve"> to add </w:t>
      </w:r>
      <w:r w:rsidR="00902A11">
        <w:t xml:space="preserve">an </w:t>
      </w:r>
      <w:del w:id="11" w:author="Adam Wang [2]" w:date="2019-01-17T15:52:00Z">
        <w:r w:rsidR="00902A11" w:rsidDel="00F55331">
          <w:delText xml:space="preserve">available </w:delText>
        </w:r>
      </w:del>
      <w:r>
        <w:t>unit to a crew</w:t>
      </w:r>
      <w:r w:rsidR="00902A11">
        <w:t>.</w:t>
      </w:r>
    </w:p>
    <w:p w14:paraId="3767D363" w14:textId="3DF5D515" w:rsidR="00957F7A" w:rsidRPr="00A8016F" w:rsidRDefault="00957F7A" w:rsidP="007C1198">
      <w:pPr>
        <w:rPr>
          <w:color w:val="767171" w:themeColor="background2" w:themeShade="80"/>
        </w:rPr>
      </w:pPr>
      <w:r w:rsidRPr="00A8016F">
        <w:rPr>
          <w:rFonts w:hint="eastAsia"/>
          <w:color w:val="767171" w:themeColor="background2" w:themeShade="80"/>
        </w:rPr>
        <w:t>作为调度员，我想向班组添加一个</w:t>
      </w:r>
      <w:del w:id="12" w:author="Adam Wang [2]" w:date="2019-01-17T15:52:00Z">
        <w:r w:rsidRPr="00A8016F" w:rsidDel="00F55331">
          <w:rPr>
            <w:rFonts w:hint="eastAsia"/>
            <w:color w:val="767171" w:themeColor="background2" w:themeShade="80"/>
          </w:rPr>
          <w:delText>可用的</w:delText>
        </w:r>
      </w:del>
      <w:r w:rsidRPr="00A8016F">
        <w:rPr>
          <w:rFonts w:hint="eastAsia"/>
          <w:color w:val="767171" w:themeColor="background2" w:themeShade="80"/>
        </w:rPr>
        <w:t>卡车。</w:t>
      </w:r>
    </w:p>
    <w:p w14:paraId="4F80F555" w14:textId="6E46D932" w:rsidR="00981BAC" w:rsidRDefault="00902A11">
      <w:pPr>
        <w:pStyle w:val="ListParagraph"/>
        <w:numPr>
          <w:ilvl w:val="0"/>
          <w:numId w:val="7"/>
        </w:numPr>
        <w:pPrChange w:id="13" w:author="Adam Wang [2]" w:date="2019-01-17T16:47:00Z">
          <w:pPr/>
        </w:pPrChange>
      </w:pPr>
      <w:r>
        <w:t>As a Dispatcher, I want to assign one or many</w:t>
      </w:r>
      <w:r w:rsidR="009F26D3">
        <w:t xml:space="preserve"> available</w:t>
      </w:r>
      <w:r>
        <w:t xml:space="preserve"> crew</w:t>
      </w:r>
      <w:r w:rsidR="009F26D3">
        <w:t>s</w:t>
      </w:r>
      <w:r>
        <w:t xml:space="preserve"> to a job</w:t>
      </w:r>
      <w:r w:rsidR="00B04F85">
        <w:t xml:space="preserve"> on </w:t>
      </w:r>
      <w:proofErr w:type="spellStart"/>
      <w:r w:rsidR="00B04F85">
        <w:t>RigBoard</w:t>
      </w:r>
      <w:proofErr w:type="spellEnd"/>
      <w:r w:rsidR="00B04F85">
        <w:t>.</w:t>
      </w:r>
    </w:p>
    <w:p w14:paraId="6E7000F6" w14:textId="0158F877" w:rsidR="00957F7A" w:rsidRDefault="00957F7A" w:rsidP="007C1198">
      <w:pPr>
        <w:rPr>
          <w:ins w:id="14" w:author="Adam Wang" w:date="2019-01-02T16:16:00Z"/>
          <w:color w:val="767171" w:themeColor="background2" w:themeShade="80"/>
        </w:rPr>
      </w:pPr>
      <w:r w:rsidRPr="00A8016F">
        <w:rPr>
          <w:rFonts w:hint="eastAsia"/>
          <w:color w:val="767171" w:themeColor="background2" w:themeShade="80"/>
        </w:rPr>
        <w:t>作为</w:t>
      </w:r>
      <w:r w:rsidR="000E0BDD" w:rsidRPr="00A8016F">
        <w:rPr>
          <w:rFonts w:hint="eastAsia"/>
          <w:color w:val="767171" w:themeColor="background2" w:themeShade="80"/>
        </w:rPr>
        <w:t>调度员</w:t>
      </w:r>
      <w:r w:rsidRPr="00A8016F">
        <w:rPr>
          <w:rFonts w:hint="eastAsia"/>
          <w:color w:val="767171" w:themeColor="background2" w:themeShade="80"/>
        </w:rPr>
        <w:t>，我想为</w:t>
      </w:r>
      <w:proofErr w:type="spellStart"/>
      <w:r w:rsidRPr="00A8016F">
        <w:rPr>
          <w:rFonts w:hint="eastAsia"/>
          <w:color w:val="767171" w:themeColor="background2" w:themeShade="80"/>
        </w:rPr>
        <w:t>RigBoard</w:t>
      </w:r>
      <w:proofErr w:type="spellEnd"/>
      <w:r w:rsidRPr="00A8016F">
        <w:rPr>
          <w:rFonts w:hint="eastAsia"/>
          <w:color w:val="767171" w:themeColor="background2" w:themeShade="80"/>
        </w:rPr>
        <w:t>上的一个</w:t>
      </w:r>
      <w:r w:rsidRPr="00A8016F">
        <w:rPr>
          <w:rFonts w:hint="eastAsia"/>
          <w:color w:val="767171" w:themeColor="background2" w:themeShade="80"/>
        </w:rPr>
        <w:t>Job</w:t>
      </w:r>
      <w:r w:rsidRPr="00A8016F">
        <w:rPr>
          <w:rFonts w:hint="eastAsia"/>
          <w:color w:val="767171" w:themeColor="background2" w:themeShade="80"/>
        </w:rPr>
        <w:t>分配一个或多个可用的班组。</w:t>
      </w:r>
    </w:p>
    <w:p w14:paraId="4D40A3A1" w14:textId="43D22C62" w:rsidR="002A2180" w:rsidRDefault="002A2180" w:rsidP="007C1198">
      <w:pPr>
        <w:rPr>
          <w:ins w:id="15" w:author="Adam Wang" w:date="2019-01-02T16:16:00Z"/>
          <w:color w:val="767171" w:themeColor="background2" w:themeShade="80"/>
        </w:rPr>
      </w:pPr>
    </w:p>
    <w:p w14:paraId="70FD892F" w14:textId="39BCE9CB" w:rsidR="002A2180" w:rsidRPr="00581A25" w:rsidRDefault="002A2180">
      <w:pPr>
        <w:pStyle w:val="ListParagraph"/>
        <w:numPr>
          <w:ilvl w:val="0"/>
          <w:numId w:val="7"/>
        </w:numPr>
        <w:rPr>
          <w:ins w:id="16" w:author="Adam Wang" w:date="2019-01-02T16:18:00Z"/>
          <w:color w:val="767171" w:themeColor="background2" w:themeShade="80"/>
          <w:rPrChange w:id="17" w:author="Adam Wang [2]" w:date="2019-01-17T16:47:00Z">
            <w:rPr>
              <w:ins w:id="18" w:author="Adam Wang" w:date="2019-01-02T16:18:00Z"/>
            </w:rPr>
          </w:rPrChange>
        </w:rPr>
        <w:pPrChange w:id="19" w:author="Adam Wang [2]" w:date="2019-01-17T16:47:00Z">
          <w:pPr/>
        </w:pPrChange>
      </w:pPr>
      <w:ins w:id="20" w:author="Adam Wang" w:date="2019-01-02T16:16:00Z">
        <w:r w:rsidRPr="00581A25">
          <w:rPr>
            <w:color w:val="767171" w:themeColor="background2" w:themeShade="80"/>
            <w:rPrChange w:id="21" w:author="Adam Wang [2]" w:date="2019-01-17T16:47:00Z">
              <w:rPr/>
            </w:rPrChange>
          </w:rPr>
          <w:t xml:space="preserve">As a Dispatcher, I </w:t>
        </w:r>
      </w:ins>
      <w:ins w:id="22" w:author="Adam Wang" w:date="2019-01-02T16:17:00Z">
        <w:r w:rsidRPr="00581A25">
          <w:rPr>
            <w:color w:val="767171" w:themeColor="background2" w:themeShade="80"/>
            <w:rPrChange w:id="23" w:author="Adam Wang [2]" w:date="2019-01-17T16:47:00Z">
              <w:rPr/>
            </w:rPrChange>
          </w:rPr>
          <w:t xml:space="preserve">want to differentiate the crew type based on Unit </w:t>
        </w:r>
      </w:ins>
      <w:ins w:id="24" w:author="Adam Wang" w:date="2019-01-02T16:18:00Z">
        <w:r w:rsidRPr="00581A25">
          <w:rPr>
            <w:color w:val="767171" w:themeColor="background2" w:themeShade="80"/>
            <w:rPrChange w:id="25" w:author="Adam Wang [2]" w:date="2019-01-17T16:47:00Z">
              <w:rPr/>
            </w:rPrChange>
          </w:rPr>
          <w:t>Type, display</w:t>
        </w:r>
      </w:ins>
      <w:ins w:id="26" w:author="Adam Wang" w:date="2019-01-02T16:17:00Z">
        <w:r w:rsidRPr="00581A25">
          <w:rPr>
            <w:color w:val="767171" w:themeColor="background2" w:themeShade="80"/>
            <w:rPrChange w:id="27" w:author="Adam Wang [2]" w:date="2019-01-17T16:47:00Z">
              <w:rPr/>
            </w:rPrChange>
          </w:rPr>
          <w:t xml:space="preserve"> different gr</w:t>
        </w:r>
      </w:ins>
      <w:ins w:id="28" w:author="Adam Wang" w:date="2019-01-02T16:18:00Z">
        <w:r w:rsidRPr="00581A25">
          <w:rPr>
            <w:color w:val="767171" w:themeColor="background2" w:themeShade="80"/>
            <w:rPrChange w:id="29" w:author="Adam Wang [2]" w:date="2019-01-17T16:47:00Z">
              <w:rPr/>
            </w:rPrChange>
          </w:rPr>
          <w:t>oup of crews separately on the board.</w:t>
        </w:r>
      </w:ins>
    </w:p>
    <w:p w14:paraId="60EAAC86" w14:textId="63C0E7C5" w:rsidR="002A2180" w:rsidRDefault="002A2180" w:rsidP="007C1198">
      <w:pPr>
        <w:rPr>
          <w:ins w:id="30" w:author="Adam Wang" w:date="2019-01-02T16:19:00Z"/>
          <w:color w:val="767171" w:themeColor="background2" w:themeShade="80"/>
          <w:lang w:val="en-CA"/>
        </w:rPr>
      </w:pPr>
      <w:ins w:id="31" w:author="Adam Wang" w:date="2019-01-02T16:18:00Z">
        <w:r>
          <w:rPr>
            <w:rFonts w:hint="eastAsia"/>
            <w:color w:val="767171" w:themeColor="background2" w:themeShade="80"/>
            <w:lang w:val="en-CA"/>
          </w:rPr>
          <w:t>作为调度员，我想根据团组内</w:t>
        </w:r>
      </w:ins>
      <w:ins w:id="32" w:author="Adam Wang" w:date="2019-01-02T16:19:00Z">
        <w:r>
          <w:rPr>
            <w:rFonts w:hint="eastAsia"/>
            <w:color w:val="767171" w:themeColor="background2" w:themeShade="80"/>
            <w:lang w:val="en-CA"/>
          </w:rPr>
          <w:t>的卡车类型区分团组的类型，这样在</w:t>
        </w:r>
        <w:r w:rsidR="00584564">
          <w:rPr>
            <w:rFonts w:hint="eastAsia"/>
            <w:color w:val="767171" w:themeColor="background2" w:themeShade="80"/>
            <w:lang w:val="en-CA"/>
          </w:rPr>
          <w:t>展示板上它们可以显示为不同的分区。</w:t>
        </w:r>
      </w:ins>
    </w:p>
    <w:p w14:paraId="7A884EAC" w14:textId="5515B766" w:rsidR="00584564" w:rsidRDefault="00584564" w:rsidP="007C1198">
      <w:pPr>
        <w:rPr>
          <w:ins w:id="33" w:author="Adam Wang" w:date="2019-01-02T16:20:00Z"/>
          <w:color w:val="767171" w:themeColor="background2" w:themeShade="80"/>
          <w:lang w:val="en-CA"/>
        </w:rPr>
      </w:pPr>
      <w:ins w:id="34" w:author="Adam Wang" w:date="2019-01-02T16:20:00Z">
        <w:r>
          <w:rPr>
            <w:color w:val="767171" w:themeColor="background2" w:themeShade="80"/>
            <w:lang w:val="en-CA"/>
          </w:rPr>
          <w:t>Crew Type: Pumper Crew, Bulker Crew, Spare Crew.</w:t>
        </w:r>
      </w:ins>
    </w:p>
    <w:p w14:paraId="3D299594" w14:textId="78E292B8" w:rsidR="00584564" w:rsidRDefault="00584564" w:rsidP="007C1198">
      <w:pPr>
        <w:rPr>
          <w:ins w:id="35" w:author="Adam Wang" w:date="2019-01-02T16:21:00Z"/>
          <w:color w:val="767171" w:themeColor="background2" w:themeShade="80"/>
        </w:rPr>
      </w:pPr>
      <w:ins w:id="36" w:author="Adam Wang" w:date="2019-01-02T16:21:00Z">
        <w:r>
          <w:rPr>
            <w:color w:val="767171" w:themeColor="background2" w:themeShade="80"/>
          </w:rPr>
          <w:t>Business Rule:</w:t>
        </w:r>
      </w:ins>
    </w:p>
    <w:p w14:paraId="2723860B" w14:textId="1AC00D96" w:rsidR="00584564" w:rsidRDefault="00584564" w:rsidP="007C1198">
      <w:pPr>
        <w:rPr>
          <w:ins w:id="37" w:author="Adam Wang" w:date="2019-01-02T16:22:00Z"/>
          <w:color w:val="767171" w:themeColor="background2" w:themeShade="80"/>
        </w:rPr>
      </w:pPr>
      <w:ins w:id="38" w:author="Adam Wang" w:date="2019-01-02T16:21:00Z">
        <w:r>
          <w:rPr>
            <w:color w:val="767171" w:themeColor="background2" w:themeShade="80"/>
          </w:rPr>
          <w:lastRenderedPageBreak/>
          <w:t>Pumper Crew: There is a pumper unit in the crew, that may contain 1 pumper, 1 tractor, 0 to man</w:t>
        </w:r>
      </w:ins>
      <w:ins w:id="39" w:author="Adam Wang" w:date="2019-01-02T16:22:00Z">
        <w:r>
          <w:rPr>
            <w:color w:val="767171" w:themeColor="background2" w:themeShade="80"/>
          </w:rPr>
          <w:t>y pickups.</w:t>
        </w:r>
      </w:ins>
      <w:ins w:id="40" w:author="Adam Wang" w:date="2019-01-02T16:24:00Z">
        <w:r>
          <w:rPr>
            <w:color w:val="767171" w:themeColor="background2" w:themeShade="80"/>
          </w:rPr>
          <w:t xml:space="preserve"> One Supervisor, one to many operators.</w:t>
        </w:r>
      </w:ins>
    </w:p>
    <w:p w14:paraId="3B46812A" w14:textId="23BB76E4" w:rsidR="00584564" w:rsidRDefault="00584564" w:rsidP="007C1198">
      <w:pPr>
        <w:rPr>
          <w:ins w:id="41" w:author="Adam Wang" w:date="2019-01-02T16:23:00Z"/>
          <w:color w:val="767171" w:themeColor="background2" w:themeShade="80"/>
        </w:rPr>
      </w:pPr>
      <w:ins w:id="42" w:author="Adam Wang" w:date="2019-01-02T16:22:00Z">
        <w:r>
          <w:rPr>
            <w:color w:val="767171" w:themeColor="background2" w:themeShade="80"/>
          </w:rPr>
          <w:t>Bulker Crew: There is a bulker unit in the crew, that may contain 1 bulker, 1 tractor, 0 to ma</w:t>
        </w:r>
      </w:ins>
      <w:ins w:id="43" w:author="Adam Wang" w:date="2019-01-02T16:23:00Z">
        <w:r>
          <w:rPr>
            <w:color w:val="767171" w:themeColor="background2" w:themeShade="80"/>
          </w:rPr>
          <w:t>ny pickups.</w:t>
        </w:r>
      </w:ins>
      <w:ins w:id="44" w:author="Adam Wang" w:date="2019-01-02T16:24:00Z">
        <w:r>
          <w:rPr>
            <w:color w:val="767171" w:themeColor="background2" w:themeShade="80"/>
          </w:rPr>
          <w:t xml:space="preserve">  O</w:t>
        </w:r>
      </w:ins>
      <w:ins w:id="45" w:author="Adam Wang" w:date="2019-01-02T16:25:00Z">
        <w:r>
          <w:rPr>
            <w:color w:val="767171" w:themeColor="background2" w:themeShade="80"/>
          </w:rPr>
          <w:t>ne to many workers.</w:t>
        </w:r>
      </w:ins>
    </w:p>
    <w:p w14:paraId="33AAEA54" w14:textId="5405996D" w:rsidR="00584564" w:rsidRDefault="00584564" w:rsidP="007C1198">
      <w:pPr>
        <w:rPr>
          <w:ins w:id="46" w:author="Adam Wang" w:date="2019-01-02T16:25:00Z"/>
          <w:color w:val="767171" w:themeColor="background2" w:themeShade="80"/>
        </w:rPr>
      </w:pPr>
      <w:ins w:id="47" w:author="Adam Wang" w:date="2019-01-02T16:23:00Z">
        <w:r>
          <w:rPr>
            <w:color w:val="767171" w:themeColor="background2" w:themeShade="80"/>
          </w:rPr>
          <w:t xml:space="preserve">Spare Crew: There is one to many pickups. </w:t>
        </w:r>
      </w:ins>
      <w:ins w:id="48" w:author="Adam Wang" w:date="2019-01-02T16:25:00Z">
        <w:r>
          <w:rPr>
            <w:color w:val="767171" w:themeColor="background2" w:themeShade="80"/>
          </w:rPr>
          <w:t>One to many worker</w:t>
        </w:r>
      </w:ins>
      <w:ins w:id="49" w:author="Adam Wang" w:date="2019-01-02T16:29:00Z">
        <w:r>
          <w:rPr>
            <w:color w:val="767171" w:themeColor="background2" w:themeShade="80"/>
          </w:rPr>
          <w:t>s</w:t>
        </w:r>
      </w:ins>
      <w:ins w:id="50" w:author="Adam Wang" w:date="2019-01-02T16:25:00Z">
        <w:r>
          <w:rPr>
            <w:color w:val="767171" w:themeColor="background2" w:themeShade="80"/>
          </w:rPr>
          <w:t>.</w:t>
        </w:r>
      </w:ins>
    </w:p>
    <w:p w14:paraId="47CE080F" w14:textId="4617F0CE" w:rsidR="00584564" w:rsidRDefault="00584564" w:rsidP="007C1198">
      <w:pPr>
        <w:rPr>
          <w:ins w:id="51" w:author="Adam Wang" w:date="2019-01-02T16:25:00Z"/>
          <w:color w:val="767171" w:themeColor="background2" w:themeShade="80"/>
        </w:rPr>
      </w:pPr>
    </w:p>
    <w:p w14:paraId="1F7DE202" w14:textId="1D9E112C" w:rsidR="00584564" w:rsidRDefault="00584564" w:rsidP="007C1198">
      <w:pPr>
        <w:rPr>
          <w:ins w:id="52" w:author="Bella Bi" w:date="2019-01-03T14:51:00Z"/>
          <w:color w:val="767171" w:themeColor="background2" w:themeShade="80"/>
        </w:rPr>
      </w:pPr>
      <w:ins w:id="53" w:author="Adam Wang" w:date="2019-01-02T16:25:00Z">
        <w:r w:rsidRPr="00584564">
          <w:rPr>
            <w:color w:val="FF0000"/>
            <w:rPrChange w:id="54" w:author="Adam Wang" w:date="2019-01-02T16:29:00Z">
              <w:rPr>
                <w:color w:val="767171" w:themeColor="background2" w:themeShade="80"/>
              </w:rPr>
            </w:rPrChange>
          </w:rPr>
          <w:t xml:space="preserve">Design Notes: </w:t>
        </w:r>
        <w:r>
          <w:rPr>
            <w:color w:val="767171" w:themeColor="background2" w:themeShade="80"/>
          </w:rPr>
          <w:t xml:space="preserve">Business rules may change in future for more detail level control. In this phase, we only </w:t>
        </w:r>
      </w:ins>
      <w:ins w:id="55" w:author="Adam Wang" w:date="2019-01-02T16:26:00Z">
        <w:r>
          <w:rPr>
            <w:color w:val="767171" w:themeColor="background2" w:themeShade="80"/>
          </w:rPr>
          <w:t xml:space="preserve">implement Crew contains multiple units and multiple workers. </w:t>
        </w:r>
      </w:ins>
      <w:ins w:id="56" w:author="Adam Wang" w:date="2019-01-02T16:27:00Z">
        <w:r>
          <w:rPr>
            <w:color w:val="767171" w:themeColor="background2" w:themeShade="80"/>
          </w:rPr>
          <w:t xml:space="preserve">Let Dispatcher to choose the right ones. Crew type needs to be defined </w:t>
        </w:r>
      </w:ins>
      <w:ins w:id="57" w:author="Adam Wang" w:date="2019-01-02T16:28:00Z">
        <w:r>
          <w:rPr>
            <w:color w:val="767171" w:themeColor="background2" w:themeShade="80"/>
          </w:rPr>
          <w:t>separately.</w:t>
        </w:r>
      </w:ins>
    </w:p>
    <w:p w14:paraId="4616885C" w14:textId="4EA4F0C3" w:rsidR="00507EDB" w:rsidRPr="00584564" w:rsidRDefault="00507EDB" w:rsidP="007C1198">
      <w:pPr>
        <w:rPr>
          <w:ins w:id="58" w:author="Adam Wang" w:date="2019-01-02T16:19:00Z"/>
          <w:color w:val="767171" w:themeColor="background2" w:themeShade="80"/>
          <w:rPrChange w:id="59" w:author="Adam Wang" w:date="2019-01-02T16:20:00Z">
            <w:rPr>
              <w:ins w:id="60" w:author="Adam Wang" w:date="2019-01-02T16:19:00Z"/>
              <w:color w:val="767171" w:themeColor="background2" w:themeShade="80"/>
              <w:lang w:val="en-CA"/>
            </w:rPr>
          </w:rPrChange>
        </w:rPr>
      </w:pPr>
      <w:ins w:id="61" w:author="Bella Bi" w:date="2019-01-03T14:51:00Z">
        <w:r w:rsidRPr="00507EDB">
          <w:rPr>
            <w:rFonts w:hint="eastAsia"/>
            <w:color w:val="767171" w:themeColor="background2" w:themeShade="80"/>
          </w:rPr>
          <w:t>将来可能会更改业务规则以进行更详细的控制。</w:t>
        </w:r>
        <w:r w:rsidRPr="00507EDB">
          <w:rPr>
            <w:rFonts w:hint="eastAsia"/>
            <w:color w:val="767171" w:themeColor="background2" w:themeShade="80"/>
          </w:rPr>
          <w:t xml:space="preserve"> </w:t>
        </w:r>
        <w:r w:rsidRPr="00507EDB">
          <w:rPr>
            <w:rFonts w:hint="eastAsia"/>
            <w:color w:val="767171" w:themeColor="background2" w:themeShade="80"/>
          </w:rPr>
          <w:t>在这个阶段，我们只实现</w:t>
        </w:r>
        <w:r w:rsidRPr="00507EDB">
          <w:rPr>
            <w:rFonts w:hint="eastAsia"/>
            <w:color w:val="767171" w:themeColor="background2" w:themeShade="80"/>
          </w:rPr>
          <w:t>Crew</w:t>
        </w:r>
        <w:r w:rsidRPr="00507EDB">
          <w:rPr>
            <w:rFonts w:hint="eastAsia"/>
            <w:color w:val="767171" w:themeColor="background2" w:themeShade="80"/>
          </w:rPr>
          <w:t>包含多个</w:t>
        </w:r>
        <w:r>
          <w:rPr>
            <w:rFonts w:hint="eastAsia"/>
            <w:color w:val="767171" w:themeColor="background2" w:themeShade="80"/>
          </w:rPr>
          <w:t>Unit</w:t>
        </w:r>
        <w:r w:rsidRPr="00507EDB">
          <w:rPr>
            <w:rFonts w:hint="eastAsia"/>
            <w:color w:val="767171" w:themeColor="background2" w:themeShade="80"/>
          </w:rPr>
          <w:t>和多个</w:t>
        </w:r>
        <w:r w:rsidRPr="00507EDB">
          <w:rPr>
            <w:rFonts w:hint="eastAsia"/>
            <w:color w:val="767171" w:themeColor="background2" w:themeShade="80"/>
          </w:rPr>
          <w:t>worker</w:t>
        </w:r>
        <w:r w:rsidRPr="00507EDB">
          <w:rPr>
            <w:rFonts w:hint="eastAsia"/>
            <w:color w:val="767171" w:themeColor="background2" w:themeShade="80"/>
          </w:rPr>
          <w:t>。</w:t>
        </w:r>
        <w:r w:rsidRPr="00507EDB">
          <w:rPr>
            <w:rFonts w:hint="eastAsia"/>
            <w:color w:val="767171" w:themeColor="background2" w:themeShade="80"/>
          </w:rPr>
          <w:t xml:space="preserve"> </w:t>
        </w:r>
        <w:r w:rsidRPr="00507EDB">
          <w:rPr>
            <w:rFonts w:hint="eastAsia"/>
            <w:color w:val="767171" w:themeColor="background2" w:themeShade="80"/>
          </w:rPr>
          <w:t>让</w:t>
        </w:r>
        <w:r w:rsidRPr="00507EDB">
          <w:rPr>
            <w:rFonts w:hint="eastAsia"/>
            <w:color w:val="767171" w:themeColor="background2" w:themeShade="80"/>
          </w:rPr>
          <w:t>Dispatcher</w:t>
        </w:r>
        <w:r w:rsidRPr="00507EDB">
          <w:rPr>
            <w:rFonts w:hint="eastAsia"/>
            <w:color w:val="767171" w:themeColor="background2" w:themeShade="80"/>
          </w:rPr>
          <w:t>选择合适的。</w:t>
        </w:r>
        <w:r w:rsidRPr="00507EDB">
          <w:rPr>
            <w:rFonts w:hint="eastAsia"/>
            <w:color w:val="767171" w:themeColor="background2" w:themeShade="80"/>
          </w:rPr>
          <w:t xml:space="preserve"> </w:t>
        </w:r>
        <w:r>
          <w:rPr>
            <w:rFonts w:hint="eastAsia"/>
            <w:color w:val="767171" w:themeColor="background2" w:themeShade="80"/>
          </w:rPr>
          <w:t>Crew</w:t>
        </w:r>
        <w:r>
          <w:rPr>
            <w:color w:val="767171" w:themeColor="background2" w:themeShade="80"/>
          </w:rPr>
          <w:t xml:space="preserve"> Type</w:t>
        </w:r>
        <w:r w:rsidRPr="00507EDB">
          <w:rPr>
            <w:rFonts w:hint="eastAsia"/>
            <w:color w:val="767171" w:themeColor="background2" w:themeShade="80"/>
          </w:rPr>
          <w:t>需要单独定义。</w:t>
        </w:r>
      </w:ins>
    </w:p>
    <w:p w14:paraId="430B545F" w14:textId="77777777" w:rsidR="00584564" w:rsidRPr="002A2180" w:rsidRDefault="00584564" w:rsidP="007C1198">
      <w:pPr>
        <w:rPr>
          <w:ins w:id="62" w:author="Adam Wang" w:date="2019-01-02T16:18:00Z"/>
          <w:color w:val="767171" w:themeColor="background2" w:themeShade="80"/>
          <w:lang w:val="en-CA"/>
          <w:rPrChange w:id="63" w:author="Adam Wang" w:date="2019-01-02T16:18:00Z">
            <w:rPr>
              <w:ins w:id="64" w:author="Adam Wang" w:date="2019-01-02T16:18:00Z"/>
              <w:color w:val="767171" w:themeColor="background2" w:themeShade="80"/>
            </w:rPr>
          </w:rPrChange>
        </w:rPr>
      </w:pPr>
    </w:p>
    <w:p w14:paraId="09FB1BB6" w14:textId="77777777" w:rsidR="002A2180" w:rsidRPr="00A8016F" w:rsidRDefault="002A2180" w:rsidP="007C1198">
      <w:pPr>
        <w:rPr>
          <w:color w:val="767171" w:themeColor="background2" w:themeShade="80"/>
        </w:rPr>
      </w:pPr>
    </w:p>
    <w:p w14:paraId="5EFDE913" w14:textId="6E0B1484" w:rsidR="00EE5B1B" w:rsidRDefault="00EE5B1B">
      <w:pPr>
        <w:pStyle w:val="ListParagraph"/>
        <w:numPr>
          <w:ilvl w:val="0"/>
          <w:numId w:val="7"/>
        </w:numPr>
        <w:pPrChange w:id="65" w:author="Adam Wang [2]" w:date="2019-01-17T16:47:00Z">
          <w:pPr/>
        </w:pPrChange>
      </w:pPr>
      <w:r>
        <w:t>As a Dispatcher, I would like a crew members (</w:t>
      </w:r>
      <w:commentRangeStart w:id="66"/>
      <w:commentRangeStart w:id="67"/>
      <w:r>
        <w:t>work</w:t>
      </w:r>
      <w:r w:rsidR="0087105D">
        <w:t>er</w:t>
      </w:r>
      <w:r>
        <w:t>s</w:t>
      </w:r>
      <w:commentRangeEnd w:id="66"/>
      <w:r w:rsidR="0087105D">
        <w:rPr>
          <w:rStyle w:val="CommentReference"/>
        </w:rPr>
        <w:commentReference w:id="66"/>
      </w:r>
      <w:commentRangeEnd w:id="67"/>
      <w:r w:rsidR="00695718">
        <w:rPr>
          <w:rStyle w:val="CommentReference"/>
        </w:rPr>
        <w:commentReference w:id="67"/>
      </w:r>
      <w:r>
        <w:t xml:space="preserve"> and unit) are stay together for future assignment.</w:t>
      </w:r>
    </w:p>
    <w:p w14:paraId="7C04552C" w14:textId="2334BA65" w:rsidR="009C67EB" w:rsidRPr="00A8016F" w:rsidRDefault="006E4597" w:rsidP="007C1198">
      <w:pPr>
        <w:rPr>
          <w:color w:val="767171" w:themeColor="background2" w:themeShade="80"/>
        </w:rPr>
      </w:pPr>
      <w:r w:rsidRPr="00A8016F">
        <w:rPr>
          <w:rFonts w:hint="eastAsia"/>
          <w:color w:val="767171" w:themeColor="background2" w:themeShade="80"/>
        </w:rPr>
        <w:t>作为调度员，我希望班组成员（</w:t>
      </w:r>
      <w:ins w:id="68" w:author="Bella Bi" w:date="2019-01-22T16:30:00Z">
        <w:r w:rsidR="00C10150">
          <w:rPr>
            <w:color w:val="767171" w:themeColor="background2" w:themeShade="80"/>
          </w:rPr>
          <w:t>工人</w:t>
        </w:r>
      </w:ins>
      <w:del w:id="69" w:author="Bella Bi" w:date="2019-01-22T16:30:00Z">
        <w:r w:rsidRPr="00A8016F" w:rsidDel="00C10150">
          <w:rPr>
            <w:rFonts w:hint="eastAsia"/>
            <w:color w:val="767171" w:themeColor="background2" w:themeShade="80"/>
          </w:rPr>
          <w:delText>工作</w:delText>
        </w:r>
      </w:del>
      <w:r w:rsidRPr="00A8016F">
        <w:rPr>
          <w:rFonts w:hint="eastAsia"/>
          <w:color w:val="767171" w:themeColor="background2" w:themeShade="80"/>
        </w:rPr>
        <w:t>和卡车）留在一起以备将来任务分配。</w:t>
      </w:r>
    </w:p>
    <w:p w14:paraId="0DADBADE" w14:textId="5FD45424" w:rsidR="009F26D3" w:rsidRDefault="009F26D3">
      <w:pPr>
        <w:pStyle w:val="ListParagraph"/>
        <w:numPr>
          <w:ilvl w:val="0"/>
          <w:numId w:val="7"/>
        </w:numPr>
        <w:pPrChange w:id="70" w:author="Adam Wang [2]" w:date="2019-01-17T16:49:00Z">
          <w:pPr/>
        </w:pPrChange>
      </w:pPr>
      <w:commentRangeStart w:id="71"/>
      <w:commentRangeStart w:id="72"/>
      <w:commentRangeStart w:id="73"/>
      <w:r>
        <w:t>As a Dispatcher, I want to move out a</w:t>
      </w:r>
      <w:r w:rsidR="00067FD0">
        <w:t>n</w:t>
      </w:r>
      <w:r>
        <w:t xml:space="preserve"> </w:t>
      </w:r>
      <w:del w:id="74" w:author="Adam Wang [2]" w:date="2019-01-17T15:52:00Z">
        <w:r w:rsidDel="00F55331">
          <w:delText xml:space="preserve">unavailable </w:delText>
        </w:r>
      </w:del>
      <w:r>
        <w:t xml:space="preserve">worker from a crew, to leave a slot to move in </w:t>
      </w:r>
      <w:del w:id="75" w:author="Adam Wang [2]" w:date="2019-01-17T15:54:00Z">
        <w:r w:rsidDel="00E80C1A">
          <w:delText>an available</w:delText>
        </w:r>
      </w:del>
      <w:ins w:id="76" w:author="Adam Wang [2]" w:date="2019-01-17T15:54:00Z">
        <w:r w:rsidR="00E80C1A">
          <w:t>a</w:t>
        </w:r>
      </w:ins>
      <w:r>
        <w:t xml:space="preserve"> worker.</w:t>
      </w:r>
      <w:commentRangeEnd w:id="71"/>
      <w:r w:rsidR="00021145">
        <w:rPr>
          <w:rStyle w:val="CommentReference"/>
        </w:rPr>
        <w:commentReference w:id="71"/>
      </w:r>
      <w:commentRangeEnd w:id="72"/>
      <w:r w:rsidR="00695718">
        <w:rPr>
          <w:rStyle w:val="CommentReference"/>
        </w:rPr>
        <w:commentReference w:id="72"/>
      </w:r>
      <w:commentRangeEnd w:id="73"/>
      <w:r w:rsidR="002A2180">
        <w:rPr>
          <w:rStyle w:val="CommentReference"/>
        </w:rPr>
        <w:commentReference w:id="73"/>
      </w:r>
    </w:p>
    <w:p w14:paraId="58EC30AF" w14:textId="7B113B70" w:rsidR="005053B7" w:rsidRPr="00A8016F" w:rsidRDefault="005053B7" w:rsidP="007C1198">
      <w:pPr>
        <w:rPr>
          <w:color w:val="767171" w:themeColor="background2" w:themeShade="80"/>
        </w:rPr>
      </w:pPr>
      <w:r w:rsidRPr="00A8016F">
        <w:rPr>
          <w:rFonts w:hint="eastAsia"/>
          <w:color w:val="767171" w:themeColor="background2" w:themeShade="80"/>
        </w:rPr>
        <w:t>作为一名调度员，我想从班组那里移除一名</w:t>
      </w:r>
      <w:del w:id="77" w:author="Adam Wang [2]" w:date="2019-01-17T15:52:00Z">
        <w:r w:rsidRPr="00A8016F" w:rsidDel="00F55331">
          <w:rPr>
            <w:rFonts w:hint="eastAsia"/>
            <w:color w:val="767171" w:themeColor="background2" w:themeShade="80"/>
          </w:rPr>
          <w:delText>不可用的</w:delText>
        </w:r>
      </w:del>
      <w:r w:rsidRPr="00A8016F">
        <w:rPr>
          <w:rFonts w:hint="eastAsia"/>
          <w:color w:val="767171" w:themeColor="background2" w:themeShade="80"/>
        </w:rPr>
        <w:t>工人，留下一个空位移入一个可用的工人。</w:t>
      </w:r>
    </w:p>
    <w:p w14:paraId="29474581" w14:textId="6E978D78" w:rsidR="00067FD0" w:rsidRDefault="00067FD0">
      <w:pPr>
        <w:pStyle w:val="ListParagraph"/>
        <w:numPr>
          <w:ilvl w:val="0"/>
          <w:numId w:val="7"/>
        </w:numPr>
        <w:pPrChange w:id="78" w:author="Adam Wang [2]" w:date="2019-01-17T16:49:00Z">
          <w:pPr/>
        </w:pPrChange>
      </w:pPr>
      <w:r>
        <w:t>As a system, I would like to mark the crew is not available if any worker or unit is not available during the specified time range.</w:t>
      </w:r>
    </w:p>
    <w:p w14:paraId="634EACE6" w14:textId="2B9022AC" w:rsidR="006711F4" w:rsidRPr="00A8016F" w:rsidRDefault="006711F4" w:rsidP="007C1198">
      <w:pPr>
        <w:rPr>
          <w:color w:val="767171" w:themeColor="background2" w:themeShade="80"/>
        </w:rPr>
      </w:pPr>
      <w:r w:rsidRPr="00A8016F">
        <w:rPr>
          <w:rFonts w:hint="eastAsia"/>
          <w:color w:val="767171" w:themeColor="background2" w:themeShade="80"/>
        </w:rPr>
        <w:t>作为一个系统，如果在指定的时间范围内没有任何工人或卡车可用的话，这个班组被标记为不可用。</w:t>
      </w:r>
    </w:p>
    <w:p w14:paraId="2AF8EA85" w14:textId="653C1502" w:rsidR="00067FD0" w:rsidRDefault="00067FD0">
      <w:pPr>
        <w:pStyle w:val="ListParagraph"/>
        <w:numPr>
          <w:ilvl w:val="0"/>
          <w:numId w:val="7"/>
        </w:numPr>
        <w:pPrChange w:id="79" w:author="Adam Wang [2]" w:date="2019-01-17T16:49:00Z">
          <w:pPr/>
        </w:pPrChange>
      </w:pPr>
      <w:commentRangeStart w:id="80"/>
      <w:commentRangeStart w:id="81"/>
      <w:r>
        <w:t xml:space="preserve">As a Dispatcher, I want to move </w:t>
      </w:r>
      <w:del w:id="82" w:author="Adam Wang [2]" w:date="2019-01-17T15:53:00Z">
        <w:r w:rsidDel="00E80C1A">
          <w:rPr>
            <w:rFonts w:hint="eastAsia"/>
          </w:rPr>
          <w:delText xml:space="preserve">an available </w:delText>
        </w:r>
      </w:del>
      <w:ins w:id="83" w:author="Adam Wang [2]" w:date="2019-01-17T15:53:00Z">
        <w:r w:rsidR="00E80C1A">
          <w:rPr>
            <w:rFonts w:hint="eastAsia"/>
          </w:rPr>
          <w:t>a</w:t>
        </w:r>
        <w:r w:rsidR="00E80C1A">
          <w:t xml:space="preserve"> </w:t>
        </w:r>
      </w:ins>
      <w:r>
        <w:t>worker to a crew to make a crew available.</w:t>
      </w:r>
      <w:commentRangeEnd w:id="80"/>
      <w:r w:rsidR="006D1926">
        <w:rPr>
          <w:rStyle w:val="CommentReference"/>
        </w:rPr>
        <w:commentReference w:id="80"/>
      </w:r>
      <w:commentRangeEnd w:id="81"/>
      <w:r w:rsidR="00695718">
        <w:rPr>
          <w:rStyle w:val="CommentReference"/>
        </w:rPr>
        <w:commentReference w:id="81"/>
      </w:r>
    </w:p>
    <w:p w14:paraId="4E1AB9D7" w14:textId="420F7B10" w:rsidR="00DE4748" w:rsidRPr="00A8016F" w:rsidRDefault="00DE4748" w:rsidP="007C1198">
      <w:pPr>
        <w:rPr>
          <w:color w:val="767171" w:themeColor="background2" w:themeShade="80"/>
        </w:rPr>
      </w:pPr>
      <w:r w:rsidRPr="00A8016F">
        <w:rPr>
          <w:rFonts w:hint="eastAsia"/>
          <w:color w:val="767171" w:themeColor="background2" w:themeShade="80"/>
        </w:rPr>
        <w:t>作为一名调度员，我想将一名</w:t>
      </w:r>
      <w:del w:id="84" w:author="Bella Bi" w:date="2019-01-18T16:53:00Z">
        <w:r w:rsidRPr="00A8016F" w:rsidDel="00066659">
          <w:rPr>
            <w:rFonts w:hint="eastAsia"/>
            <w:color w:val="767171" w:themeColor="background2" w:themeShade="80"/>
          </w:rPr>
          <w:delText>可用的</w:delText>
        </w:r>
      </w:del>
      <w:r w:rsidRPr="00A8016F">
        <w:rPr>
          <w:rFonts w:hint="eastAsia"/>
          <w:color w:val="767171" w:themeColor="background2" w:themeShade="80"/>
        </w:rPr>
        <w:t>工人移到一个班组，以让这个班组可用。</w:t>
      </w:r>
    </w:p>
    <w:p w14:paraId="25CDDFC7" w14:textId="0CF533A3" w:rsidR="00902A11" w:rsidRDefault="00581A25">
      <w:pPr>
        <w:pStyle w:val="ListParagraph"/>
        <w:numPr>
          <w:ilvl w:val="0"/>
          <w:numId w:val="7"/>
        </w:numPr>
        <w:pPrChange w:id="85" w:author="Adam Wang [2]" w:date="2019-01-17T16:49:00Z">
          <w:pPr/>
        </w:pPrChange>
      </w:pPr>
      <w:ins w:id="86" w:author="Adam Wang [2]" w:date="2019-01-17T16:49:00Z">
        <w:r>
          <w:t xml:space="preserve"> </w:t>
        </w:r>
      </w:ins>
      <w:r w:rsidR="00902A11">
        <w:t>As a worker, I would like to book my vacation in ADP app</w:t>
      </w:r>
      <w:r w:rsidR="009F26D3">
        <w:t>, so my vacation will show I am not available for work.</w:t>
      </w:r>
    </w:p>
    <w:p w14:paraId="73FB7B60" w14:textId="225B8EB9" w:rsidR="00EE254F" w:rsidRPr="00A8016F" w:rsidRDefault="00EE254F" w:rsidP="007C1198">
      <w:pPr>
        <w:rPr>
          <w:color w:val="767171" w:themeColor="background2" w:themeShade="80"/>
        </w:rPr>
      </w:pPr>
      <w:r w:rsidRPr="00A8016F">
        <w:rPr>
          <w:rFonts w:hint="eastAsia"/>
          <w:color w:val="767171" w:themeColor="background2" w:themeShade="80"/>
        </w:rPr>
        <w:t>作为一名工人，我想在</w:t>
      </w:r>
      <w:r w:rsidRPr="00A8016F">
        <w:rPr>
          <w:rFonts w:hint="eastAsia"/>
          <w:color w:val="767171" w:themeColor="background2" w:themeShade="80"/>
        </w:rPr>
        <w:t>ADP</w:t>
      </w:r>
      <w:r w:rsidRPr="00A8016F">
        <w:rPr>
          <w:rFonts w:hint="eastAsia"/>
          <w:color w:val="767171" w:themeColor="background2" w:themeShade="80"/>
        </w:rPr>
        <w:t>应用程序中预订我的假期，所以我的假期将显示我无法工作。</w:t>
      </w:r>
    </w:p>
    <w:p w14:paraId="2A3A1AA2" w14:textId="38F25121" w:rsidR="00902A11" w:rsidRDefault="00902A11">
      <w:pPr>
        <w:pStyle w:val="ListParagraph"/>
        <w:numPr>
          <w:ilvl w:val="0"/>
          <w:numId w:val="7"/>
        </w:numPr>
        <w:pPrChange w:id="87" w:author="Adam Wang [2]" w:date="2019-01-17T16:49:00Z">
          <w:pPr/>
        </w:pPrChange>
      </w:pPr>
      <w:r>
        <w:t>As a Manager, I would like to mark a work’s absence</w:t>
      </w:r>
      <w:r w:rsidR="009F26D3">
        <w:t xml:space="preserve"> (</w:t>
      </w:r>
      <w:ins w:id="88" w:author="Bella Bi" w:date="2019-01-23T17:33:00Z">
        <w:r w:rsidR="001A2C7D">
          <w:rPr>
            <w:lang w:val="en-CA"/>
          </w:rPr>
          <w:t>Sickness, Personal Leave, Family Emergency, Vacation</w:t>
        </w:r>
      </w:ins>
      <w:ins w:id="89" w:author="Bella Bi" w:date="2019-01-23T17:34:00Z">
        <w:r w:rsidR="001A2C7D">
          <w:rPr>
            <w:rFonts w:hint="eastAsia"/>
            <w:lang w:val="en-CA"/>
          </w:rPr>
          <w:t>,</w:t>
        </w:r>
        <w:r w:rsidR="001A2C7D">
          <w:rPr>
            <w:lang w:val="en-CA"/>
          </w:rPr>
          <w:t xml:space="preserve"> </w:t>
        </w:r>
      </w:ins>
      <w:del w:id="90" w:author="Bella Bi" w:date="2019-01-23T17:33:00Z">
        <w:r w:rsidR="009F26D3" w:rsidDel="001A2C7D">
          <w:delText xml:space="preserve">Sick, personal leave, training, </w:delText>
        </w:r>
      </w:del>
      <w:r w:rsidR="009F26D3">
        <w:t>etc.), so the absence will show the worker is not available for work.</w:t>
      </w:r>
    </w:p>
    <w:p w14:paraId="2D7F12DF" w14:textId="6AB8FFBA" w:rsidR="00EE254F" w:rsidRPr="00A8016F" w:rsidRDefault="001851CB" w:rsidP="007C1198">
      <w:pPr>
        <w:rPr>
          <w:color w:val="767171" w:themeColor="background2" w:themeShade="80"/>
        </w:rPr>
      </w:pPr>
      <w:r w:rsidRPr="00A8016F">
        <w:rPr>
          <w:rFonts w:hint="eastAsia"/>
          <w:color w:val="767171" w:themeColor="background2" w:themeShade="80"/>
        </w:rPr>
        <w:t>作为经理，我想标记工</w:t>
      </w:r>
      <w:r w:rsidR="006F02C1">
        <w:rPr>
          <w:rFonts w:hint="eastAsia"/>
          <w:color w:val="767171" w:themeColor="background2" w:themeShade="80"/>
        </w:rPr>
        <w:t>人</w:t>
      </w:r>
      <w:r w:rsidRPr="00A8016F">
        <w:rPr>
          <w:rFonts w:hint="eastAsia"/>
          <w:color w:val="767171" w:themeColor="background2" w:themeShade="80"/>
        </w:rPr>
        <w:t>缺席（</w:t>
      </w:r>
      <w:ins w:id="91" w:author="Bella Bi" w:date="2019-01-23T17:34:00Z">
        <w:r w:rsidR="001A2C7D" w:rsidRPr="001A2C7D">
          <w:rPr>
            <w:rFonts w:hint="eastAsia"/>
            <w:color w:val="767171" w:themeColor="background2" w:themeShade="80"/>
          </w:rPr>
          <w:t>疾病，个人假，家庭紧急情况，假期</w:t>
        </w:r>
      </w:ins>
      <w:del w:id="92" w:author="Bella Bi" w:date="2019-01-23T17:34:00Z">
        <w:r w:rsidRPr="00A8016F" w:rsidDel="001A2C7D">
          <w:rPr>
            <w:rFonts w:hint="eastAsia"/>
            <w:color w:val="767171" w:themeColor="background2" w:themeShade="80"/>
          </w:rPr>
          <w:delText>生病，个人休假，培训</w:delText>
        </w:r>
      </w:del>
      <w:r w:rsidRPr="00A8016F">
        <w:rPr>
          <w:rFonts w:hint="eastAsia"/>
          <w:color w:val="767171" w:themeColor="background2" w:themeShade="80"/>
        </w:rPr>
        <w:t>等），</w:t>
      </w:r>
      <w:bookmarkStart w:id="93" w:name="_GoBack"/>
      <w:bookmarkEnd w:id="93"/>
      <w:r w:rsidRPr="00A8016F">
        <w:rPr>
          <w:rFonts w:hint="eastAsia"/>
          <w:color w:val="767171" w:themeColor="background2" w:themeShade="80"/>
        </w:rPr>
        <w:t>因此缺席将显示工人无法工作。</w:t>
      </w:r>
    </w:p>
    <w:p w14:paraId="2CEEEA98" w14:textId="09A56F7F" w:rsidR="00067FD0" w:rsidRDefault="00067FD0">
      <w:pPr>
        <w:pStyle w:val="ListParagraph"/>
        <w:numPr>
          <w:ilvl w:val="0"/>
          <w:numId w:val="7"/>
        </w:numPr>
        <w:pPrChange w:id="94" w:author="Adam Wang [2]" w:date="2019-01-17T16:49:00Z">
          <w:pPr/>
        </w:pPrChange>
      </w:pPr>
      <w:r>
        <w:lastRenderedPageBreak/>
        <w:t>As a Manager, I would like to mark a unit absence (</w:t>
      </w:r>
      <w:ins w:id="95" w:author="Bella Bi" w:date="2019-01-23T17:33:00Z">
        <w:r w:rsidR="00F134C5">
          <w:rPr>
            <w:lang w:val="en-CA"/>
          </w:rPr>
          <w:t>Maintenance, Breakdown, Repair, Parked</w:t>
        </w:r>
      </w:ins>
      <w:del w:id="96" w:author="Bella Bi" w:date="2019-01-23T17:33:00Z">
        <w:r w:rsidDel="00F134C5">
          <w:delText>Repair, Inspection, Breakdown, Parking</w:delText>
        </w:r>
      </w:del>
      <w:r>
        <w:t xml:space="preserve">, </w:t>
      </w:r>
      <w:proofErr w:type="spellStart"/>
      <w:r>
        <w:t>etc</w:t>
      </w:r>
      <w:proofErr w:type="spellEnd"/>
      <w:r>
        <w:t>), so the absence will show the unit is not available for work.</w:t>
      </w:r>
    </w:p>
    <w:p w14:paraId="4F338A6C" w14:textId="61EC919A" w:rsidR="0003320D" w:rsidRPr="00A8016F" w:rsidRDefault="0003320D" w:rsidP="007C1198">
      <w:pPr>
        <w:rPr>
          <w:color w:val="767171" w:themeColor="background2" w:themeShade="80"/>
        </w:rPr>
      </w:pPr>
      <w:r w:rsidRPr="00A8016F">
        <w:rPr>
          <w:rFonts w:hint="eastAsia"/>
          <w:color w:val="767171" w:themeColor="background2" w:themeShade="80"/>
        </w:rPr>
        <w:t>作为经理，我想标记一个卡车缺席（</w:t>
      </w:r>
      <w:ins w:id="97" w:author="Bella Bi" w:date="2019-01-23T17:34:00Z">
        <w:r w:rsidR="001A2C7D" w:rsidRPr="001A2C7D">
          <w:rPr>
            <w:rFonts w:hint="eastAsia"/>
            <w:color w:val="767171" w:themeColor="background2" w:themeShade="80"/>
          </w:rPr>
          <w:t>维护，故障，维修，停放</w:t>
        </w:r>
      </w:ins>
      <w:del w:id="98" w:author="Bella Bi" w:date="2019-01-23T17:34:00Z">
        <w:r w:rsidRPr="00A8016F" w:rsidDel="001A2C7D">
          <w:rPr>
            <w:rFonts w:hint="eastAsia"/>
            <w:color w:val="767171" w:themeColor="background2" w:themeShade="80"/>
          </w:rPr>
          <w:delText>维修，检查，故障，停车</w:delText>
        </w:r>
      </w:del>
      <w:r w:rsidRPr="00A8016F">
        <w:rPr>
          <w:rFonts w:hint="eastAsia"/>
          <w:color w:val="767171" w:themeColor="background2" w:themeShade="80"/>
        </w:rPr>
        <w:t>等），因此缺席将显示该</w:t>
      </w:r>
      <w:del w:id="99" w:author="Bella Bi" w:date="2019-01-23T17:32:00Z">
        <w:r w:rsidRPr="00A8016F" w:rsidDel="00F134C5">
          <w:rPr>
            <w:rFonts w:hint="eastAsia"/>
            <w:color w:val="767171" w:themeColor="background2" w:themeShade="80"/>
          </w:rPr>
          <w:delText>单元</w:delText>
        </w:r>
      </w:del>
      <w:ins w:id="100" w:author="Bella Bi" w:date="2019-01-23T17:32:00Z">
        <w:r w:rsidR="00F134C5">
          <w:rPr>
            <w:rFonts w:hint="eastAsia"/>
            <w:color w:val="767171" w:themeColor="background2" w:themeShade="80"/>
          </w:rPr>
          <w:t>卡车</w:t>
        </w:r>
      </w:ins>
      <w:r w:rsidRPr="00A8016F">
        <w:rPr>
          <w:rFonts w:hint="eastAsia"/>
          <w:color w:val="767171" w:themeColor="background2" w:themeShade="80"/>
        </w:rPr>
        <w:t>无法工作。</w:t>
      </w:r>
    </w:p>
    <w:p w14:paraId="141CF744" w14:textId="6EFD9DFF" w:rsidR="00067FD0" w:rsidRDefault="00067FD0">
      <w:pPr>
        <w:pStyle w:val="ListParagraph"/>
        <w:numPr>
          <w:ilvl w:val="0"/>
          <w:numId w:val="7"/>
        </w:numPr>
        <w:pPrChange w:id="101" w:author="Adam Wang [2]" w:date="2019-01-17T16:50:00Z">
          <w:pPr/>
        </w:pPrChange>
      </w:pPr>
      <w:r>
        <w:t>As a Manager, I can only manage the worker and unit in my district.</w:t>
      </w:r>
    </w:p>
    <w:p w14:paraId="43F16C06" w14:textId="1119BB57" w:rsidR="004632F3" w:rsidRPr="00A8016F" w:rsidRDefault="004632F3" w:rsidP="007C1198">
      <w:pPr>
        <w:rPr>
          <w:color w:val="767171" w:themeColor="background2" w:themeShade="80"/>
        </w:rPr>
      </w:pPr>
      <w:r w:rsidRPr="00A8016F">
        <w:rPr>
          <w:rFonts w:hint="eastAsia"/>
          <w:color w:val="767171" w:themeColor="background2" w:themeShade="80"/>
        </w:rPr>
        <w:t>作为经理，我只能管理我所在地区的工人和</w:t>
      </w:r>
      <w:del w:id="102" w:author="Bella Bi" w:date="2019-01-22T16:29:00Z">
        <w:r w:rsidRPr="00A8016F" w:rsidDel="00C10150">
          <w:rPr>
            <w:rFonts w:hint="eastAsia"/>
            <w:color w:val="767171" w:themeColor="background2" w:themeShade="80"/>
          </w:rPr>
          <w:delText>单位</w:delText>
        </w:r>
      </w:del>
      <w:ins w:id="103" w:author="Bella Bi" w:date="2019-01-22T16:29:00Z">
        <w:r w:rsidR="00C10150">
          <w:rPr>
            <w:rFonts w:hint="eastAsia"/>
            <w:color w:val="767171" w:themeColor="background2" w:themeShade="80"/>
          </w:rPr>
          <w:t>卡车</w:t>
        </w:r>
      </w:ins>
      <w:r w:rsidRPr="00A8016F">
        <w:rPr>
          <w:rFonts w:hint="eastAsia"/>
          <w:color w:val="767171" w:themeColor="background2" w:themeShade="80"/>
        </w:rPr>
        <w:t>。</w:t>
      </w:r>
    </w:p>
    <w:p w14:paraId="5BB0EF27" w14:textId="57FED6B7" w:rsidR="00067FD0" w:rsidRDefault="00067FD0">
      <w:pPr>
        <w:pStyle w:val="ListParagraph"/>
        <w:numPr>
          <w:ilvl w:val="0"/>
          <w:numId w:val="7"/>
        </w:numPr>
        <w:pPrChange w:id="104" w:author="Adam Wang [2]" w:date="2019-01-17T16:50:00Z">
          <w:pPr/>
        </w:pPrChange>
      </w:pPr>
      <w:r>
        <w:t xml:space="preserve">As a </w:t>
      </w:r>
      <w:del w:id="105" w:author="Adam Wang [2]" w:date="2019-01-17T16:51:00Z">
        <w:r w:rsidDel="00581A25">
          <w:delText>Manager</w:delText>
        </w:r>
      </w:del>
      <w:ins w:id="106" w:author="Adam Wang [2]" w:date="2019-01-17T16:51:00Z">
        <w:r w:rsidR="00581A25">
          <w:t>Dispatcher</w:t>
        </w:r>
      </w:ins>
      <w:r>
        <w:t>, I can assign a crew to work in another district.</w:t>
      </w:r>
    </w:p>
    <w:p w14:paraId="6B124B9A" w14:textId="402ABEBB" w:rsidR="004632F3" w:rsidRPr="00A8016F" w:rsidRDefault="004632F3" w:rsidP="007C1198">
      <w:pPr>
        <w:rPr>
          <w:color w:val="767171" w:themeColor="background2" w:themeShade="80"/>
        </w:rPr>
      </w:pPr>
      <w:r w:rsidRPr="00A8016F">
        <w:rPr>
          <w:rFonts w:hint="eastAsia"/>
          <w:color w:val="767171" w:themeColor="background2" w:themeShade="80"/>
        </w:rPr>
        <w:t>作为</w:t>
      </w:r>
      <w:ins w:id="107" w:author="Adam Wang [2]" w:date="2019-01-17T16:51:00Z">
        <w:r w:rsidR="00581A25" w:rsidRPr="00A8016F">
          <w:rPr>
            <w:color w:val="767171" w:themeColor="background2" w:themeShade="80"/>
          </w:rPr>
          <w:t>调度员</w:t>
        </w:r>
      </w:ins>
      <w:del w:id="108" w:author="Adam Wang [2]" w:date="2019-01-17T16:51:00Z">
        <w:r w:rsidRPr="00A8016F" w:rsidDel="00581A25">
          <w:rPr>
            <w:rFonts w:hint="eastAsia"/>
            <w:color w:val="767171" w:themeColor="background2" w:themeShade="80"/>
          </w:rPr>
          <w:delText>经理</w:delText>
        </w:r>
      </w:del>
      <w:r w:rsidRPr="00A8016F">
        <w:rPr>
          <w:rFonts w:hint="eastAsia"/>
          <w:color w:val="767171" w:themeColor="background2" w:themeShade="80"/>
        </w:rPr>
        <w:t>，我可以指派一个班组到另一个地区工作。</w:t>
      </w:r>
    </w:p>
    <w:p w14:paraId="059A5875" w14:textId="7E7C6FAF" w:rsidR="00EE5B1B" w:rsidRDefault="00EE5B1B">
      <w:pPr>
        <w:pStyle w:val="ListParagraph"/>
        <w:numPr>
          <w:ilvl w:val="0"/>
          <w:numId w:val="7"/>
        </w:numPr>
        <w:pPrChange w:id="109" w:author="Adam Wang [2]" w:date="2019-01-17T16:50:00Z">
          <w:pPr/>
        </w:pPrChange>
      </w:pPr>
      <w:commentRangeStart w:id="110"/>
      <w:commentRangeStart w:id="111"/>
      <w:r>
        <w:t>As a system, I would like give dispatcher an alert if any availability conflict happens when manager books absence for a worker or unit.</w:t>
      </w:r>
      <w:commentRangeEnd w:id="110"/>
      <w:r w:rsidR="00C82103">
        <w:rPr>
          <w:rStyle w:val="CommentReference"/>
        </w:rPr>
        <w:commentReference w:id="110"/>
      </w:r>
      <w:commentRangeEnd w:id="111"/>
      <w:r w:rsidR="00695718">
        <w:rPr>
          <w:rStyle w:val="CommentReference"/>
        </w:rPr>
        <w:commentReference w:id="111"/>
      </w:r>
    </w:p>
    <w:p w14:paraId="039D8DD9" w14:textId="054F9428" w:rsidR="00947FE0" w:rsidRPr="00A8016F" w:rsidRDefault="00947FE0" w:rsidP="007C1198">
      <w:pPr>
        <w:rPr>
          <w:color w:val="767171" w:themeColor="background2" w:themeShade="80"/>
        </w:rPr>
      </w:pPr>
      <w:r w:rsidRPr="00A8016F">
        <w:rPr>
          <w:rFonts w:hint="eastAsia"/>
          <w:color w:val="767171" w:themeColor="background2" w:themeShade="80"/>
        </w:rPr>
        <w:t>作为系统，如果经理在</w:t>
      </w:r>
      <w:del w:id="112" w:author="Bella Bi" w:date="2019-01-22T16:29:00Z">
        <w:r w:rsidRPr="00A8016F" w:rsidDel="00C10150">
          <w:rPr>
            <w:rFonts w:hint="eastAsia"/>
            <w:color w:val="767171" w:themeColor="background2" w:themeShade="80"/>
          </w:rPr>
          <w:delText>工作人员</w:delText>
        </w:r>
      </w:del>
      <w:ins w:id="113" w:author="Bella Bi" w:date="2019-01-22T16:29:00Z">
        <w:r w:rsidR="00C10150">
          <w:rPr>
            <w:rFonts w:hint="eastAsia"/>
            <w:color w:val="767171" w:themeColor="background2" w:themeShade="80"/>
          </w:rPr>
          <w:t>工人</w:t>
        </w:r>
      </w:ins>
      <w:r w:rsidRPr="00A8016F">
        <w:rPr>
          <w:rFonts w:hint="eastAsia"/>
          <w:color w:val="767171" w:themeColor="background2" w:themeShade="80"/>
        </w:rPr>
        <w:t>或</w:t>
      </w:r>
      <w:ins w:id="114" w:author="Bella Bi" w:date="2019-01-22T16:29:00Z">
        <w:r w:rsidR="00C10150">
          <w:rPr>
            <w:color w:val="767171" w:themeColor="background2" w:themeShade="80"/>
          </w:rPr>
          <w:t>卡车</w:t>
        </w:r>
      </w:ins>
      <w:del w:id="115" w:author="Bella Bi" w:date="2019-01-22T16:29:00Z">
        <w:r w:rsidRPr="00A8016F" w:rsidDel="00C10150">
          <w:rPr>
            <w:rFonts w:hint="eastAsia"/>
            <w:color w:val="767171" w:themeColor="background2" w:themeShade="80"/>
          </w:rPr>
          <w:delText>单位</w:delText>
        </w:r>
      </w:del>
      <w:r w:rsidRPr="00A8016F">
        <w:rPr>
          <w:rFonts w:hint="eastAsia"/>
          <w:color w:val="767171" w:themeColor="background2" w:themeShade="80"/>
        </w:rPr>
        <w:t>缺席时发生任何可用性冲突，系统应该给调度员一个警报。</w:t>
      </w:r>
    </w:p>
    <w:p w14:paraId="19E4B45E" w14:textId="0F1FDD4D" w:rsidR="00EE5B1B" w:rsidRDefault="00EE5B1B">
      <w:pPr>
        <w:pStyle w:val="ListParagraph"/>
        <w:numPr>
          <w:ilvl w:val="0"/>
          <w:numId w:val="7"/>
        </w:numPr>
        <w:pPrChange w:id="116" w:author="Adam Wang [2]" w:date="2019-01-17T16:50:00Z">
          <w:pPr/>
        </w:pPrChange>
      </w:pPr>
      <w:r>
        <w:t>As system I would like to give manager an alert if any availability conflict happens when manager is booking absence for a worker or unit.</w:t>
      </w:r>
    </w:p>
    <w:p w14:paraId="5AC2D721" w14:textId="2FB2B851" w:rsidR="00947FE0" w:rsidRPr="00A8016F" w:rsidRDefault="00947FE0" w:rsidP="007C1198">
      <w:pPr>
        <w:rPr>
          <w:color w:val="767171" w:themeColor="background2" w:themeShade="80"/>
        </w:rPr>
      </w:pPr>
      <w:r w:rsidRPr="00A8016F">
        <w:rPr>
          <w:rFonts w:hint="eastAsia"/>
          <w:color w:val="767171" w:themeColor="background2" w:themeShade="80"/>
        </w:rPr>
        <w:t>在经理正在</w:t>
      </w:r>
      <w:r w:rsidR="00F22556">
        <w:rPr>
          <w:rFonts w:hint="eastAsia"/>
          <w:color w:val="767171" w:themeColor="background2" w:themeShade="80"/>
        </w:rPr>
        <w:t>登记</w:t>
      </w:r>
      <w:r w:rsidRPr="00A8016F">
        <w:rPr>
          <w:rFonts w:hint="eastAsia"/>
          <w:color w:val="767171" w:themeColor="background2" w:themeShade="80"/>
        </w:rPr>
        <w:t>一个缺席的工人或卡车时发生可用性冲突，系统应该向经理发出警报。</w:t>
      </w:r>
    </w:p>
    <w:p w14:paraId="0C6E4545" w14:textId="6A05CF34" w:rsidR="00D50404" w:rsidRDefault="00D50404">
      <w:pPr>
        <w:pStyle w:val="ListParagraph"/>
        <w:numPr>
          <w:ilvl w:val="0"/>
          <w:numId w:val="7"/>
        </w:numPr>
        <w:pPrChange w:id="117" w:author="Adam Wang [2]" w:date="2019-01-17T16:50:00Z">
          <w:pPr/>
        </w:pPrChange>
      </w:pPr>
      <w:r>
        <w:t>As system I would like to book a worker absence of 12 hours rest, once the worker has worked over 12 hours. (There is a business rule clarified later)</w:t>
      </w:r>
    </w:p>
    <w:p w14:paraId="6E18AA3B" w14:textId="54EF0E5E" w:rsidR="005E727D" w:rsidRPr="00A8016F" w:rsidRDefault="005E727D" w:rsidP="007C1198">
      <w:pPr>
        <w:rPr>
          <w:color w:val="767171" w:themeColor="background2" w:themeShade="80"/>
        </w:rPr>
      </w:pPr>
      <w:r w:rsidRPr="00A8016F">
        <w:rPr>
          <w:color w:val="767171" w:themeColor="background2" w:themeShade="80"/>
        </w:rPr>
        <w:t>一旦工人工作超过</w:t>
      </w:r>
      <w:r w:rsidRPr="00A8016F">
        <w:rPr>
          <w:rFonts w:hint="eastAsia"/>
          <w:color w:val="767171" w:themeColor="background2" w:themeShade="80"/>
        </w:rPr>
        <w:t>1</w:t>
      </w:r>
      <w:r w:rsidRPr="00A8016F">
        <w:rPr>
          <w:color w:val="767171" w:themeColor="background2" w:themeShade="80"/>
        </w:rPr>
        <w:t>2</w:t>
      </w:r>
      <w:r w:rsidRPr="00A8016F">
        <w:rPr>
          <w:color w:val="767171" w:themeColor="background2" w:themeShade="80"/>
        </w:rPr>
        <w:t>小时</w:t>
      </w:r>
      <w:r w:rsidRPr="00A8016F">
        <w:rPr>
          <w:rFonts w:hint="eastAsia"/>
          <w:color w:val="767171" w:themeColor="background2" w:themeShade="80"/>
        </w:rPr>
        <w:t>，</w:t>
      </w:r>
      <w:r w:rsidRPr="00A8016F">
        <w:rPr>
          <w:color w:val="767171" w:themeColor="background2" w:themeShade="80"/>
        </w:rPr>
        <w:t>系统应该</w:t>
      </w:r>
      <w:r w:rsidR="00F22556">
        <w:rPr>
          <w:rFonts w:hint="eastAsia"/>
          <w:color w:val="767171" w:themeColor="background2" w:themeShade="80"/>
        </w:rPr>
        <w:t>登记</w:t>
      </w:r>
      <w:r w:rsidRPr="00A8016F">
        <w:rPr>
          <w:color w:val="767171" w:themeColor="background2" w:themeShade="80"/>
        </w:rPr>
        <w:t>一个</w:t>
      </w:r>
      <w:r w:rsidRPr="00A8016F">
        <w:rPr>
          <w:rFonts w:hint="eastAsia"/>
          <w:color w:val="767171" w:themeColor="background2" w:themeShade="80"/>
        </w:rPr>
        <w:t>12</w:t>
      </w:r>
      <w:r w:rsidRPr="00A8016F">
        <w:rPr>
          <w:rFonts w:hint="eastAsia"/>
          <w:color w:val="767171" w:themeColor="background2" w:themeShade="80"/>
        </w:rPr>
        <w:t>小时的休息（规则晚些会提供。）</w:t>
      </w:r>
    </w:p>
    <w:p w14:paraId="496D6A85" w14:textId="293C274D" w:rsidR="00902A11" w:rsidRDefault="00902A11" w:rsidP="006228A6">
      <w:pPr>
        <w:pStyle w:val="ListParagraph"/>
        <w:numPr>
          <w:ilvl w:val="0"/>
          <w:numId w:val="7"/>
        </w:numPr>
        <w:pPrChange w:id="118" w:author="Adam Wang [2]" w:date="2019-01-17T16:50:00Z">
          <w:pPr/>
        </w:pPrChange>
      </w:pPr>
      <w:r>
        <w:t>As a Dispatcher,</w:t>
      </w:r>
      <w:commentRangeStart w:id="119"/>
      <w:commentRangeStart w:id="120"/>
      <w:r>
        <w:t xml:space="preserve"> I want to </w:t>
      </w:r>
      <w:ins w:id="121" w:author="Bella Bi" w:date="2019-01-23T13:44:00Z">
        <w:r w:rsidR="006228A6">
          <w:t>w</w:t>
        </w:r>
        <w:r w:rsidR="006228A6" w:rsidRPr="006228A6">
          <w:t>ithdraw a crew</w:t>
        </w:r>
        <w:r w:rsidR="006228A6">
          <w:t xml:space="preserve"> </w:t>
        </w:r>
      </w:ins>
      <w:del w:id="122" w:author="Bella Bi" w:date="2019-01-23T13:44:00Z">
        <w:r w:rsidDel="006228A6">
          <w:delText xml:space="preserve">remove a crew </w:delText>
        </w:r>
      </w:del>
      <w:r>
        <w:t>from a job.</w:t>
      </w:r>
      <w:commentRangeEnd w:id="119"/>
      <w:r w:rsidR="00C82103">
        <w:rPr>
          <w:rStyle w:val="CommentReference"/>
        </w:rPr>
        <w:commentReference w:id="119"/>
      </w:r>
      <w:commentRangeEnd w:id="120"/>
      <w:r w:rsidR="00B07F65">
        <w:rPr>
          <w:rStyle w:val="CommentReference"/>
        </w:rPr>
        <w:commentReference w:id="120"/>
      </w:r>
    </w:p>
    <w:p w14:paraId="36B1FFE2" w14:textId="71F0C80E" w:rsidR="000F7535" w:rsidRPr="00A8016F" w:rsidRDefault="000F7535" w:rsidP="007C1198">
      <w:pPr>
        <w:rPr>
          <w:color w:val="767171" w:themeColor="background2" w:themeShade="80"/>
        </w:rPr>
      </w:pPr>
      <w:r w:rsidRPr="00A8016F">
        <w:rPr>
          <w:color w:val="767171" w:themeColor="background2" w:themeShade="80"/>
        </w:rPr>
        <w:t>作为一个调度员</w:t>
      </w:r>
      <w:r w:rsidRPr="00A8016F">
        <w:rPr>
          <w:rFonts w:hint="eastAsia"/>
          <w:color w:val="767171" w:themeColor="background2" w:themeShade="80"/>
        </w:rPr>
        <w:t>，</w:t>
      </w:r>
      <w:r w:rsidRPr="00A8016F">
        <w:rPr>
          <w:color w:val="767171" w:themeColor="background2" w:themeShade="80"/>
        </w:rPr>
        <w:t>我可以</w:t>
      </w:r>
      <w:del w:id="123" w:author="Bella Bi" w:date="2019-01-23T13:45:00Z">
        <w:r w:rsidRPr="00A8016F" w:rsidDel="006228A6">
          <w:rPr>
            <w:rFonts w:hint="eastAsia"/>
            <w:color w:val="767171" w:themeColor="background2" w:themeShade="80"/>
          </w:rPr>
          <w:delText>移除</w:delText>
        </w:r>
      </w:del>
      <w:ins w:id="124" w:author="Bella Bi" w:date="2019-01-23T13:45:00Z">
        <w:r w:rsidR="006228A6">
          <w:rPr>
            <w:rFonts w:hint="eastAsia"/>
            <w:color w:val="767171" w:themeColor="background2" w:themeShade="80"/>
          </w:rPr>
          <w:t>撤回</w:t>
        </w:r>
      </w:ins>
      <w:r w:rsidRPr="00A8016F">
        <w:rPr>
          <w:color w:val="767171" w:themeColor="background2" w:themeShade="80"/>
        </w:rPr>
        <w:t>一个</w:t>
      </w:r>
      <w:r w:rsidRPr="00A8016F">
        <w:rPr>
          <w:rFonts w:hint="eastAsia"/>
          <w:color w:val="767171" w:themeColor="background2" w:themeShade="80"/>
        </w:rPr>
        <w:t>Job</w:t>
      </w:r>
      <w:r w:rsidRPr="00A8016F">
        <w:rPr>
          <w:rFonts w:hint="eastAsia"/>
          <w:color w:val="767171" w:themeColor="background2" w:themeShade="80"/>
        </w:rPr>
        <w:t>的班组</w:t>
      </w:r>
      <w:r w:rsidR="0075725A" w:rsidRPr="00A8016F">
        <w:rPr>
          <w:rFonts w:hint="eastAsia"/>
          <w:color w:val="767171" w:themeColor="background2" w:themeShade="80"/>
        </w:rPr>
        <w:t>。</w:t>
      </w:r>
    </w:p>
    <w:p w14:paraId="3E1C6C79" w14:textId="33780F7F" w:rsidR="00902A11" w:rsidRDefault="00902A11">
      <w:pPr>
        <w:pStyle w:val="ListParagraph"/>
        <w:numPr>
          <w:ilvl w:val="0"/>
          <w:numId w:val="7"/>
        </w:numPr>
        <w:pPrChange w:id="125" w:author="Adam Wang [2]" w:date="2019-01-17T16:50:00Z">
          <w:pPr/>
        </w:pPrChange>
      </w:pPr>
      <w:r>
        <w:t xml:space="preserve">As a Dispatcher I </w:t>
      </w:r>
      <w:r w:rsidR="006A52D7">
        <w:t xml:space="preserve">would like to block crew’s time </w:t>
      </w:r>
      <w:r w:rsidR="00981BAC">
        <w:t>when it is assigned to job.</w:t>
      </w:r>
    </w:p>
    <w:p w14:paraId="63BDD55D" w14:textId="349DD423" w:rsidR="009F26D3" w:rsidRPr="00A8016F" w:rsidRDefault="000F7535" w:rsidP="007C1198">
      <w:pPr>
        <w:rPr>
          <w:color w:val="767171" w:themeColor="background2" w:themeShade="80"/>
        </w:rPr>
      </w:pPr>
      <w:r w:rsidRPr="00A8016F">
        <w:rPr>
          <w:color w:val="767171" w:themeColor="background2" w:themeShade="80"/>
        </w:rPr>
        <w:t>作为调度员</w:t>
      </w:r>
      <w:r w:rsidRPr="00A8016F">
        <w:rPr>
          <w:rFonts w:hint="eastAsia"/>
          <w:color w:val="767171" w:themeColor="background2" w:themeShade="80"/>
        </w:rPr>
        <w:t>，</w:t>
      </w:r>
      <w:r w:rsidRPr="00A8016F">
        <w:rPr>
          <w:color w:val="767171" w:themeColor="background2" w:themeShade="80"/>
        </w:rPr>
        <w:t>我希望当班组已经分配给一个</w:t>
      </w:r>
      <w:r w:rsidRPr="00A8016F">
        <w:rPr>
          <w:color w:val="767171" w:themeColor="background2" w:themeShade="80"/>
        </w:rPr>
        <w:t>job</w:t>
      </w:r>
      <w:r w:rsidRPr="00A8016F">
        <w:rPr>
          <w:color w:val="767171" w:themeColor="background2" w:themeShade="80"/>
        </w:rPr>
        <w:t>后</w:t>
      </w:r>
      <w:r w:rsidRPr="00A8016F">
        <w:rPr>
          <w:rFonts w:hint="eastAsia"/>
          <w:color w:val="767171" w:themeColor="background2" w:themeShade="80"/>
        </w:rPr>
        <w:t>，</w:t>
      </w:r>
      <w:r w:rsidRPr="00A8016F">
        <w:rPr>
          <w:color w:val="767171" w:themeColor="background2" w:themeShade="80"/>
        </w:rPr>
        <w:t>就锁定班组的时间</w:t>
      </w:r>
      <w:r w:rsidRPr="00A8016F">
        <w:rPr>
          <w:rFonts w:hint="eastAsia"/>
          <w:color w:val="767171" w:themeColor="background2" w:themeShade="80"/>
        </w:rPr>
        <w:t>。</w:t>
      </w:r>
    </w:p>
    <w:p w14:paraId="415595C7" w14:textId="7202CA64" w:rsidR="007C1198" w:rsidRDefault="002F2A7D">
      <w:pPr>
        <w:pStyle w:val="ListParagraph"/>
        <w:numPr>
          <w:ilvl w:val="0"/>
          <w:numId w:val="7"/>
        </w:numPr>
        <w:rPr>
          <w:ins w:id="126" w:author="Adam Wang [2]" w:date="2019-01-17T15:47:00Z"/>
        </w:rPr>
        <w:pPrChange w:id="127" w:author="Adam Wang [2]" w:date="2019-01-17T16:50:00Z">
          <w:pPr/>
        </w:pPrChange>
      </w:pPr>
      <w:ins w:id="128" w:author="Adam Wang [2]" w:date="2019-01-17T15:22:00Z">
        <w:r>
          <w:t xml:space="preserve">As a Dispatcher, I want to </w:t>
        </w:r>
      </w:ins>
      <w:ins w:id="129" w:author="Adam Wang [2]" w:date="2019-01-17T15:23:00Z">
        <w:r w:rsidR="002E53A4">
          <w:t xml:space="preserve">mark a crew as Log </w:t>
        </w:r>
        <w:proofErr w:type="gramStart"/>
        <w:r w:rsidR="002E53A4">
          <w:t>On</w:t>
        </w:r>
        <w:proofErr w:type="gramEnd"/>
        <w:r w:rsidR="002E53A4">
          <w:t xml:space="preserve"> Duty when I received the </w:t>
        </w:r>
      </w:ins>
      <w:ins w:id="130" w:author="Adam Wang [2]" w:date="2019-01-17T15:25:00Z">
        <w:r w:rsidR="002E53A4">
          <w:t>text</w:t>
        </w:r>
      </w:ins>
      <w:ins w:id="131" w:author="Adam Wang [2]" w:date="2019-01-17T15:23:00Z">
        <w:r w:rsidR="002E53A4">
          <w:t xml:space="preserve"> </w:t>
        </w:r>
      </w:ins>
      <w:ins w:id="132" w:author="Adam Wang [2]" w:date="2019-01-17T15:46:00Z">
        <w:r w:rsidR="00F55331">
          <w:t xml:space="preserve">message </w:t>
        </w:r>
      </w:ins>
      <w:ins w:id="133" w:author="Adam Wang [2]" w:date="2019-01-17T15:23:00Z">
        <w:r w:rsidR="002E53A4">
          <w:t>from supervisor</w:t>
        </w:r>
      </w:ins>
      <w:ins w:id="134" w:author="Adam Wang [2]" w:date="2019-01-17T15:24:00Z">
        <w:r w:rsidR="002E53A4">
          <w:t xml:space="preserve"> that his crew has arrived shop</w:t>
        </w:r>
      </w:ins>
      <w:ins w:id="135" w:author="Adam Wang [2]" w:date="2019-01-17T15:46:00Z">
        <w:r w:rsidR="00F55331">
          <w:t xml:space="preserve"> for job</w:t>
        </w:r>
      </w:ins>
      <w:ins w:id="136" w:author="Adam Wang [2]" w:date="2019-01-17T15:23:00Z">
        <w:r w:rsidR="002E53A4">
          <w:t>.</w:t>
        </w:r>
      </w:ins>
    </w:p>
    <w:p w14:paraId="577AC04E" w14:textId="5C769ECB" w:rsidR="00F55331" w:rsidRPr="00F55331" w:rsidRDefault="00F55331" w:rsidP="007C1198">
      <w:pPr>
        <w:rPr>
          <w:ins w:id="137" w:author="Adam Wang [2]" w:date="2019-01-17T15:24:00Z"/>
        </w:rPr>
      </w:pPr>
      <w:ins w:id="138" w:author="Adam Wang [2]" w:date="2019-01-17T15:47:00Z">
        <w:r>
          <w:rPr>
            <w:rFonts w:hint="eastAsia"/>
            <w:lang w:val="en-CA"/>
          </w:rPr>
          <w:t>作为调度员，我希望标注一个班组为</w:t>
        </w:r>
        <w:r>
          <w:rPr>
            <w:lang w:val="en-CA"/>
          </w:rPr>
          <w:t>”L</w:t>
        </w:r>
        <w:r>
          <w:rPr>
            <w:rFonts w:hint="eastAsia"/>
            <w:lang w:val="en-CA"/>
          </w:rPr>
          <w:t>o</w:t>
        </w:r>
        <w:r>
          <w:rPr>
            <w:lang w:val="en-CA"/>
          </w:rPr>
          <w:t>g On Duty”</w:t>
        </w:r>
        <w:r>
          <w:rPr>
            <w:rFonts w:hint="eastAsia"/>
            <w:lang w:val="en-CA"/>
          </w:rPr>
          <w:t>状态，</w:t>
        </w:r>
      </w:ins>
      <w:ins w:id="139" w:author="Adam Wang [2]" w:date="2019-01-17T15:48:00Z">
        <w:r>
          <w:rPr>
            <w:rFonts w:hint="eastAsia"/>
            <w:lang w:val="en-CA"/>
          </w:rPr>
          <w:t>当我接到班组长的短信告知班组已到</w:t>
        </w:r>
      </w:ins>
      <w:ins w:id="140" w:author="Adam Wang [2]" w:date="2019-01-17T15:49:00Z">
        <w:r>
          <w:rPr>
            <w:rFonts w:hint="eastAsia"/>
            <w:lang w:val="en-CA"/>
          </w:rPr>
          <w:t>厂区准备开始工作了。</w:t>
        </w:r>
      </w:ins>
    </w:p>
    <w:p w14:paraId="4AC278D6" w14:textId="46B70B9E" w:rsidR="002E53A4" w:rsidRDefault="002E53A4">
      <w:pPr>
        <w:pStyle w:val="ListParagraph"/>
        <w:numPr>
          <w:ilvl w:val="0"/>
          <w:numId w:val="7"/>
        </w:numPr>
        <w:rPr>
          <w:ins w:id="141" w:author="Adam Wang [2]" w:date="2019-01-17T15:49:00Z"/>
        </w:rPr>
        <w:pPrChange w:id="142" w:author="Adam Wang [2]" w:date="2019-01-17T16:50:00Z">
          <w:pPr/>
        </w:pPrChange>
      </w:pPr>
      <w:ins w:id="143" w:author="Adam Wang [2]" w:date="2019-01-17T15:24:00Z">
        <w:r>
          <w:t xml:space="preserve">As a Dispatcher, I want to mark a crew as Log Off Duty </w:t>
        </w:r>
      </w:ins>
      <w:ins w:id="144" w:author="Adam Wang [2]" w:date="2019-01-17T15:25:00Z">
        <w:r>
          <w:t>when I re</w:t>
        </w:r>
      </w:ins>
      <w:ins w:id="145" w:author="Adam Wang [2]" w:date="2019-01-17T15:46:00Z">
        <w:r w:rsidR="00F55331">
          <w:t>ceived the text message from supervisor that the crew has left shop for rest.</w:t>
        </w:r>
      </w:ins>
    </w:p>
    <w:p w14:paraId="205C81D2" w14:textId="35AA96A3" w:rsidR="00F55331" w:rsidRPr="00A95B46" w:rsidRDefault="00F55331" w:rsidP="00F55331">
      <w:pPr>
        <w:rPr>
          <w:ins w:id="146" w:author="Adam Wang [2]" w:date="2019-01-17T15:49:00Z"/>
        </w:rPr>
      </w:pPr>
      <w:ins w:id="147" w:author="Adam Wang [2]" w:date="2019-01-17T15:49:00Z">
        <w:r>
          <w:rPr>
            <w:rFonts w:hint="eastAsia"/>
            <w:lang w:val="en-CA"/>
          </w:rPr>
          <w:t>作为调度员，我希望标注一个班组为</w:t>
        </w:r>
        <w:r>
          <w:rPr>
            <w:lang w:val="en-CA"/>
          </w:rPr>
          <w:t>”L</w:t>
        </w:r>
        <w:r>
          <w:rPr>
            <w:rFonts w:hint="eastAsia"/>
            <w:lang w:val="en-CA"/>
          </w:rPr>
          <w:t>o</w:t>
        </w:r>
        <w:r>
          <w:rPr>
            <w:lang w:val="en-CA"/>
          </w:rPr>
          <w:t>g Off Duty”</w:t>
        </w:r>
        <w:r>
          <w:rPr>
            <w:rFonts w:hint="eastAsia"/>
            <w:lang w:val="en-CA"/>
          </w:rPr>
          <w:t>状态，当我接到班组长的短信告知班组已</w:t>
        </w:r>
      </w:ins>
      <w:ins w:id="148" w:author="Adam Wang [2]" w:date="2019-01-17T15:50:00Z">
        <w:r>
          <w:rPr>
            <w:rFonts w:hint="eastAsia"/>
            <w:lang w:val="en-CA"/>
          </w:rPr>
          <w:t>离开</w:t>
        </w:r>
      </w:ins>
      <w:ins w:id="149" w:author="Adam Wang [2]" w:date="2019-01-17T15:49:00Z">
        <w:r>
          <w:rPr>
            <w:rFonts w:hint="eastAsia"/>
            <w:lang w:val="en-CA"/>
          </w:rPr>
          <w:t>厂区准备开始</w:t>
        </w:r>
      </w:ins>
      <w:ins w:id="150" w:author="Adam Wang [2]" w:date="2019-01-17T15:50:00Z">
        <w:r>
          <w:rPr>
            <w:rFonts w:hint="eastAsia"/>
            <w:lang w:val="en-CA"/>
          </w:rPr>
          <w:t>休息</w:t>
        </w:r>
      </w:ins>
      <w:ins w:id="151" w:author="Adam Wang [2]" w:date="2019-01-17T15:49:00Z">
        <w:r>
          <w:rPr>
            <w:rFonts w:hint="eastAsia"/>
            <w:lang w:val="en-CA"/>
          </w:rPr>
          <w:t>了。</w:t>
        </w:r>
      </w:ins>
    </w:p>
    <w:p w14:paraId="6F07FC07" w14:textId="77777777" w:rsidR="00F55331" w:rsidRDefault="00F55331" w:rsidP="007C1198"/>
    <w:p w14:paraId="779208E6" w14:textId="386C447C" w:rsidR="007C1198" w:rsidRDefault="007C1198" w:rsidP="007C1198"/>
    <w:p w14:paraId="2C8C164D" w14:textId="70D64397" w:rsidR="007C1198" w:rsidRDefault="000B23D0" w:rsidP="000B23D0">
      <w:pPr>
        <w:pStyle w:val="Heading1"/>
      </w:pPr>
      <w:r>
        <w:t>Process</w:t>
      </w:r>
      <w:r w:rsidR="00FB7641">
        <w:t xml:space="preserve"> </w:t>
      </w:r>
      <w:r w:rsidR="00FB7641">
        <w:t>过程</w:t>
      </w:r>
    </w:p>
    <w:p w14:paraId="5DC50A79" w14:textId="6AECD522" w:rsidR="007C1198" w:rsidRDefault="007C1198" w:rsidP="007C1198"/>
    <w:p w14:paraId="1AB97CA1" w14:textId="1D3537A3" w:rsidR="000B23D0" w:rsidRDefault="000B23D0" w:rsidP="00C011F3">
      <w:pPr>
        <w:pStyle w:val="Heading2"/>
      </w:pPr>
      <w:r>
        <w:t>Schedule Crew for a Job</w:t>
      </w:r>
      <w:r w:rsidR="00FB7641">
        <w:t xml:space="preserve"> </w:t>
      </w:r>
      <w:r w:rsidR="00F359A1">
        <w:t>为</w:t>
      </w:r>
      <w:r w:rsidR="00F359A1">
        <w:rPr>
          <w:rFonts w:hint="eastAsia"/>
        </w:rPr>
        <w:t>Job</w:t>
      </w:r>
      <w:r w:rsidR="00F359A1">
        <w:rPr>
          <w:rFonts w:hint="eastAsia"/>
        </w:rPr>
        <w:t>分配班组</w:t>
      </w:r>
    </w:p>
    <w:p w14:paraId="6F6177AB" w14:textId="77777777" w:rsidR="00C011F3" w:rsidRPr="00C011F3" w:rsidRDefault="00C011F3" w:rsidP="00C011F3"/>
    <w:p w14:paraId="1D18C909" w14:textId="750FC925" w:rsidR="007C1198" w:rsidRDefault="000B23D0" w:rsidP="007C1198">
      <w:r>
        <w:t>When dispatcher is scheduling a job on rig board</w:t>
      </w:r>
      <w:proofErr w:type="gramStart"/>
      <w:r>
        <w:t>,  he</w:t>
      </w:r>
      <w:proofErr w:type="gramEnd"/>
      <w:r>
        <w:t xml:space="preserve"> will look at another board called “Crew Board”. On Crew Board, it lists all crews and their status. Dispatcher may </w:t>
      </w:r>
      <w:commentRangeStart w:id="152"/>
      <w:commentRangeStart w:id="153"/>
      <w:r>
        <w:t xml:space="preserve">make a crew ready </w:t>
      </w:r>
      <w:commentRangeEnd w:id="152"/>
      <w:r w:rsidR="00F92340">
        <w:rPr>
          <w:rStyle w:val="CommentReference"/>
        </w:rPr>
        <w:commentReference w:id="152"/>
      </w:r>
      <w:commentRangeEnd w:id="153"/>
      <w:r w:rsidR="00B07F65">
        <w:rPr>
          <w:rStyle w:val="CommentReference"/>
        </w:rPr>
        <w:commentReference w:id="153"/>
      </w:r>
      <w:r>
        <w:t>by adding/removing work/unit based on their availabilities. The</w:t>
      </w:r>
      <w:r w:rsidR="00F92340">
        <w:t>n</w:t>
      </w:r>
      <w:r>
        <w:t xml:space="preserve"> he can assign a crew to job. Once the crewed is assigned to a job, it won’t be assigned to another job. The crew can still be unassigned and re-assigned to another job.</w:t>
      </w:r>
    </w:p>
    <w:p w14:paraId="3CBDC4F0" w14:textId="31AFC29A" w:rsidR="002372DA" w:rsidRPr="002372DA" w:rsidRDefault="002372DA" w:rsidP="007C1198">
      <w:pPr>
        <w:rPr>
          <w:color w:val="767171" w:themeColor="background2" w:themeShade="80"/>
        </w:rPr>
      </w:pPr>
      <w:r>
        <w:rPr>
          <w:color w:val="767171" w:themeColor="background2" w:themeShade="80"/>
        </w:rPr>
        <w:t>当调度员在</w:t>
      </w:r>
      <w:r>
        <w:rPr>
          <w:rFonts w:hint="eastAsia"/>
          <w:color w:val="767171" w:themeColor="background2" w:themeShade="80"/>
        </w:rPr>
        <w:t>Rig</w:t>
      </w:r>
      <w:r>
        <w:rPr>
          <w:color w:val="767171" w:themeColor="background2" w:themeShade="80"/>
        </w:rPr>
        <w:t xml:space="preserve"> Board</w:t>
      </w:r>
      <w:r>
        <w:rPr>
          <w:color w:val="767171" w:themeColor="background2" w:themeShade="80"/>
        </w:rPr>
        <w:t>上分配</w:t>
      </w:r>
      <w:r>
        <w:rPr>
          <w:color w:val="767171" w:themeColor="background2" w:themeShade="80"/>
        </w:rPr>
        <w:t>job</w:t>
      </w:r>
      <w:r>
        <w:rPr>
          <w:color w:val="767171" w:themeColor="background2" w:themeShade="80"/>
        </w:rPr>
        <w:t>时</w:t>
      </w:r>
      <w:r>
        <w:rPr>
          <w:rFonts w:hint="eastAsia"/>
          <w:color w:val="767171" w:themeColor="background2" w:themeShade="80"/>
        </w:rPr>
        <w:t>，</w:t>
      </w:r>
      <w:commentRangeStart w:id="154"/>
      <w:commentRangeStart w:id="155"/>
      <w:r>
        <w:rPr>
          <w:color w:val="767171" w:themeColor="background2" w:themeShade="80"/>
        </w:rPr>
        <w:t>他将能看</w:t>
      </w:r>
      <w:r w:rsidR="00F92340">
        <w:rPr>
          <w:color w:val="767171" w:themeColor="background2" w:themeShade="80"/>
        </w:rPr>
        <w:t>一下</w:t>
      </w:r>
      <w:r>
        <w:rPr>
          <w:color w:val="767171" w:themeColor="background2" w:themeShade="80"/>
        </w:rPr>
        <w:t>另外一个叫</w:t>
      </w:r>
      <w:r>
        <w:rPr>
          <w:rFonts w:hint="eastAsia"/>
          <w:color w:val="767171" w:themeColor="background2" w:themeShade="80"/>
        </w:rPr>
        <w:t>Crew</w:t>
      </w:r>
      <w:r>
        <w:rPr>
          <w:color w:val="767171" w:themeColor="background2" w:themeShade="80"/>
        </w:rPr>
        <w:t xml:space="preserve"> Board</w:t>
      </w:r>
      <w:r>
        <w:rPr>
          <w:color w:val="767171" w:themeColor="background2" w:themeShade="80"/>
        </w:rPr>
        <w:t>的界面</w:t>
      </w:r>
      <w:commentRangeEnd w:id="154"/>
      <w:r w:rsidR="00C120FE">
        <w:rPr>
          <w:rStyle w:val="CommentReference"/>
        </w:rPr>
        <w:commentReference w:id="154"/>
      </w:r>
      <w:commentRangeEnd w:id="155"/>
      <w:r w:rsidR="00A93EF3">
        <w:rPr>
          <w:rStyle w:val="CommentReference"/>
        </w:rPr>
        <w:commentReference w:id="155"/>
      </w:r>
      <w:r>
        <w:rPr>
          <w:rFonts w:hint="eastAsia"/>
          <w:color w:val="767171" w:themeColor="background2" w:themeShade="80"/>
        </w:rPr>
        <w:t>。</w:t>
      </w:r>
      <w:r>
        <w:rPr>
          <w:color w:val="767171" w:themeColor="background2" w:themeShade="80"/>
        </w:rPr>
        <w:t>在</w:t>
      </w:r>
      <w:r>
        <w:rPr>
          <w:rFonts w:hint="eastAsia"/>
          <w:color w:val="767171" w:themeColor="background2" w:themeShade="80"/>
        </w:rPr>
        <w:t>Crew</w:t>
      </w:r>
      <w:r>
        <w:rPr>
          <w:color w:val="767171" w:themeColor="background2" w:themeShade="80"/>
        </w:rPr>
        <w:t xml:space="preserve"> Board</w:t>
      </w:r>
      <w:r>
        <w:rPr>
          <w:color w:val="767171" w:themeColor="background2" w:themeShade="80"/>
        </w:rPr>
        <w:t>上</w:t>
      </w:r>
      <w:r>
        <w:rPr>
          <w:rFonts w:hint="eastAsia"/>
          <w:color w:val="767171" w:themeColor="background2" w:themeShade="80"/>
        </w:rPr>
        <w:t>，</w:t>
      </w:r>
      <w:r>
        <w:rPr>
          <w:color w:val="767171" w:themeColor="background2" w:themeShade="80"/>
        </w:rPr>
        <w:t>列出来所有班组和它们的状态</w:t>
      </w:r>
      <w:r>
        <w:rPr>
          <w:rFonts w:hint="eastAsia"/>
          <w:color w:val="767171" w:themeColor="background2" w:themeShade="80"/>
        </w:rPr>
        <w:t>。</w:t>
      </w:r>
      <w:r>
        <w:rPr>
          <w:color w:val="767171" w:themeColor="background2" w:themeShade="80"/>
        </w:rPr>
        <w:t>调度员可能根据它们的可用性增加</w:t>
      </w:r>
      <w:r>
        <w:rPr>
          <w:rFonts w:hint="eastAsia"/>
          <w:color w:val="767171" w:themeColor="background2" w:themeShade="80"/>
        </w:rPr>
        <w:t>/</w:t>
      </w:r>
      <w:r>
        <w:rPr>
          <w:rFonts w:hint="eastAsia"/>
          <w:color w:val="767171" w:themeColor="background2" w:themeShade="80"/>
        </w:rPr>
        <w:t>移除工人或卡车</w:t>
      </w:r>
      <w:r>
        <w:rPr>
          <w:color w:val="767171" w:themeColor="background2" w:themeShade="80"/>
        </w:rPr>
        <w:t>使得一个班组就绪</w:t>
      </w:r>
      <w:r>
        <w:rPr>
          <w:rFonts w:hint="eastAsia"/>
          <w:color w:val="767171" w:themeColor="background2" w:themeShade="80"/>
        </w:rPr>
        <w:t>。然后他可以分配班组给一个</w:t>
      </w:r>
      <w:r>
        <w:rPr>
          <w:rFonts w:hint="eastAsia"/>
          <w:color w:val="767171" w:themeColor="background2" w:themeShade="80"/>
        </w:rPr>
        <w:t>Job</w:t>
      </w:r>
      <w:r>
        <w:rPr>
          <w:rFonts w:hint="eastAsia"/>
          <w:color w:val="767171" w:themeColor="background2" w:themeShade="80"/>
        </w:rPr>
        <w:t>。</w:t>
      </w:r>
      <w:commentRangeStart w:id="156"/>
      <w:commentRangeStart w:id="157"/>
      <w:r>
        <w:rPr>
          <w:rFonts w:hint="eastAsia"/>
          <w:color w:val="767171" w:themeColor="background2" w:themeShade="80"/>
        </w:rPr>
        <w:t>一旦一个班组被分配给</w:t>
      </w:r>
      <w:r>
        <w:rPr>
          <w:rFonts w:hint="eastAsia"/>
          <w:color w:val="767171" w:themeColor="background2" w:themeShade="80"/>
        </w:rPr>
        <w:t>Job</w:t>
      </w:r>
      <w:r>
        <w:rPr>
          <w:rFonts w:hint="eastAsia"/>
          <w:color w:val="767171" w:themeColor="background2" w:themeShade="80"/>
        </w:rPr>
        <w:t>，它将不会被分配给其他</w:t>
      </w:r>
      <w:r>
        <w:rPr>
          <w:rFonts w:hint="eastAsia"/>
          <w:color w:val="767171" w:themeColor="background2" w:themeShade="80"/>
        </w:rPr>
        <w:t>Job</w:t>
      </w:r>
      <w:commentRangeEnd w:id="156"/>
      <w:r w:rsidR="0001188C">
        <w:rPr>
          <w:rStyle w:val="CommentReference"/>
        </w:rPr>
        <w:commentReference w:id="156"/>
      </w:r>
      <w:commentRangeEnd w:id="157"/>
      <w:r w:rsidR="00372C1F">
        <w:rPr>
          <w:rStyle w:val="CommentReference"/>
        </w:rPr>
        <w:commentReference w:id="157"/>
      </w:r>
      <w:r>
        <w:rPr>
          <w:rFonts w:hint="eastAsia"/>
          <w:color w:val="767171" w:themeColor="background2" w:themeShade="80"/>
        </w:rPr>
        <w:t>。班组仍可以被取消分配和重新分配给其他</w:t>
      </w:r>
      <w:r>
        <w:rPr>
          <w:rFonts w:hint="eastAsia"/>
          <w:color w:val="767171" w:themeColor="background2" w:themeShade="80"/>
        </w:rPr>
        <w:t>Job</w:t>
      </w:r>
      <w:r>
        <w:rPr>
          <w:rFonts w:hint="eastAsia"/>
          <w:color w:val="767171" w:themeColor="background2" w:themeShade="80"/>
        </w:rPr>
        <w:t>。</w:t>
      </w:r>
    </w:p>
    <w:p w14:paraId="137D7E10" w14:textId="4CAA7781" w:rsidR="000B23D0" w:rsidRDefault="000B23D0" w:rsidP="007C1198">
      <w:r>
        <w:t>Once the crew is called, its status will be changed, the crew is on-duty with the job. At this time, the crew cannot be unassigned from the job.</w:t>
      </w:r>
    </w:p>
    <w:p w14:paraId="42176C72" w14:textId="717C9180" w:rsidR="002372DA" w:rsidRPr="00187CD0" w:rsidRDefault="002372DA" w:rsidP="007C1198">
      <w:pPr>
        <w:rPr>
          <w:color w:val="767171" w:themeColor="background2" w:themeShade="80"/>
        </w:rPr>
      </w:pPr>
      <w:r w:rsidRPr="00187CD0">
        <w:rPr>
          <w:color w:val="767171" w:themeColor="background2" w:themeShade="80"/>
        </w:rPr>
        <w:t>一旦班组</w:t>
      </w:r>
      <w:del w:id="158" w:author="Adam Wang" w:date="2019-01-02T16:11:00Z">
        <w:r w:rsidRPr="00187CD0" w:rsidDel="002A2180">
          <w:rPr>
            <w:rFonts w:hint="eastAsia"/>
            <w:color w:val="767171" w:themeColor="background2" w:themeShade="80"/>
          </w:rPr>
          <w:delText>被唤醒</w:delText>
        </w:r>
      </w:del>
      <w:ins w:id="159" w:author="Adam Wang" w:date="2019-01-02T16:11:00Z">
        <w:r w:rsidR="002A2180">
          <w:rPr>
            <w:rFonts w:hint="eastAsia"/>
            <w:color w:val="767171" w:themeColor="background2" w:themeShade="80"/>
          </w:rPr>
          <w:t>得</w:t>
        </w:r>
      </w:ins>
      <w:ins w:id="160" w:author="Adam Wang" w:date="2019-01-02T16:12:00Z">
        <w:r w:rsidR="002A2180">
          <w:rPr>
            <w:rFonts w:hint="eastAsia"/>
            <w:color w:val="767171" w:themeColor="background2" w:themeShade="80"/>
          </w:rPr>
          <w:t>到电话通知</w:t>
        </w:r>
      </w:ins>
      <w:r w:rsidRPr="00187CD0">
        <w:rPr>
          <w:rFonts w:hint="eastAsia"/>
          <w:color w:val="767171" w:themeColor="background2" w:themeShade="80"/>
        </w:rPr>
        <w:t>，</w:t>
      </w:r>
      <w:r w:rsidRPr="00187CD0">
        <w:rPr>
          <w:color w:val="767171" w:themeColor="background2" w:themeShade="80"/>
        </w:rPr>
        <w:t>它的状态将会被改变</w:t>
      </w:r>
      <w:r w:rsidRPr="00187CD0">
        <w:rPr>
          <w:rFonts w:hint="eastAsia"/>
          <w:color w:val="767171" w:themeColor="background2" w:themeShade="80"/>
        </w:rPr>
        <w:t>，</w:t>
      </w:r>
      <w:r w:rsidRPr="00187CD0">
        <w:rPr>
          <w:color w:val="767171" w:themeColor="background2" w:themeShade="80"/>
        </w:rPr>
        <w:t>班组被改为正在这个</w:t>
      </w:r>
      <w:r w:rsidRPr="00187CD0">
        <w:rPr>
          <w:color w:val="767171" w:themeColor="background2" w:themeShade="80"/>
        </w:rPr>
        <w:t>job</w:t>
      </w:r>
      <w:r w:rsidRPr="00187CD0">
        <w:rPr>
          <w:color w:val="767171" w:themeColor="background2" w:themeShade="80"/>
        </w:rPr>
        <w:t>上</w:t>
      </w:r>
      <w:del w:id="161" w:author="Adam Wang" w:date="2019-01-02T16:12:00Z">
        <w:r w:rsidRPr="00187CD0" w:rsidDel="002A2180">
          <w:rPr>
            <w:rFonts w:hint="eastAsia"/>
            <w:color w:val="767171" w:themeColor="background2" w:themeShade="80"/>
          </w:rPr>
          <w:delText>执勤</w:delText>
        </w:r>
      </w:del>
      <w:ins w:id="162" w:author="Adam Wang" w:date="2019-01-02T16:12:00Z">
        <w:r w:rsidR="002A2180">
          <w:rPr>
            <w:rFonts w:hint="eastAsia"/>
            <w:color w:val="767171" w:themeColor="background2" w:themeShade="80"/>
          </w:rPr>
          <w:t>工作中</w:t>
        </w:r>
      </w:ins>
      <w:r w:rsidRPr="00187CD0">
        <w:rPr>
          <w:rFonts w:hint="eastAsia"/>
          <w:color w:val="767171" w:themeColor="background2" w:themeShade="80"/>
        </w:rPr>
        <w:t>。</w:t>
      </w:r>
      <w:r w:rsidRPr="00187CD0">
        <w:rPr>
          <w:color w:val="767171" w:themeColor="background2" w:themeShade="80"/>
        </w:rPr>
        <w:t>此时</w:t>
      </w:r>
      <w:r w:rsidRPr="00187CD0">
        <w:rPr>
          <w:rFonts w:hint="eastAsia"/>
          <w:color w:val="767171" w:themeColor="background2" w:themeShade="80"/>
        </w:rPr>
        <w:t>，</w:t>
      </w:r>
      <w:r w:rsidRPr="00187CD0">
        <w:rPr>
          <w:color w:val="767171" w:themeColor="background2" w:themeShade="80"/>
        </w:rPr>
        <w:t>班组将不能被取消分配</w:t>
      </w:r>
      <w:r w:rsidRPr="00187CD0">
        <w:rPr>
          <w:rFonts w:hint="eastAsia"/>
          <w:color w:val="767171" w:themeColor="background2" w:themeShade="80"/>
        </w:rPr>
        <w:t>。</w:t>
      </w:r>
    </w:p>
    <w:p w14:paraId="42B75F70" w14:textId="63F83FB2" w:rsidR="000B23D0" w:rsidRDefault="000B23D0" w:rsidP="007C1198">
      <w:commentRangeStart w:id="163"/>
      <w:commentRangeStart w:id="164"/>
      <w:r>
        <w:t xml:space="preserve">Once the crew calls in for Job Complete, the crew will be released from the job </w:t>
      </w:r>
      <w:r w:rsidR="00C011F3">
        <w:t>and be available</w:t>
      </w:r>
      <w:r>
        <w:t xml:space="preserve"> again.</w:t>
      </w:r>
      <w:r w:rsidR="00C011F3">
        <w:t xml:space="preserve"> </w:t>
      </w:r>
      <w:commentRangeEnd w:id="163"/>
      <w:r w:rsidR="00FE2D15">
        <w:rPr>
          <w:rStyle w:val="CommentReference"/>
        </w:rPr>
        <w:commentReference w:id="163"/>
      </w:r>
      <w:commentRangeEnd w:id="164"/>
      <w:r w:rsidR="00B07F65">
        <w:rPr>
          <w:rStyle w:val="CommentReference"/>
        </w:rPr>
        <w:commentReference w:id="164"/>
      </w:r>
    </w:p>
    <w:p w14:paraId="45B0769E" w14:textId="5167142A" w:rsidR="00C011F3" w:rsidRPr="00187CD0" w:rsidRDefault="002372DA" w:rsidP="007C1198">
      <w:pPr>
        <w:rPr>
          <w:color w:val="767171" w:themeColor="background2" w:themeShade="80"/>
        </w:rPr>
      </w:pPr>
      <w:r w:rsidRPr="00187CD0">
        <w:rPr>
          <w:color w:val="767171" w:themeColor="background2" w:themeShade="80"/>
        </w:rPr>
        <w:t>一旦班组被标记为已完成</w:t>
      </w:r>
      <w:r w:rsidRPr="00187CD0">
        <w:rPr>
          <w:rFonts w:hint="eastAsia"/>
          <w:color w:val="767171" w:themeColor="background2" w:themeShade="80"/>
        </w:rPr>
        <w:t>，</w:t>
      </w:r>
      <w:r w:rsidRPr="00187CD0">
        <w:rPr>
          <w:color w:val="767171" w:themeColor="background2" w:themeShade="80"/>
        </w:rPr>
        <w:t>它将从</w:t>
      </w:r>
      <w:r w:rsidRPr="00187CD0">
        <w:rPr>
          <w:rFonts w:hint="eastAsia"/>
          <w:color w:val="767171" w:themeColor="background2" w:themeShade="80"/>
        </w:rPr>
        <w:t>Job</w:t>
      </w:r>
      <w:r w:rsidRPr="00187CD0">
        <w:rPr>
          <w:rFonts w:hint="eastAsia"/>
          <w:color w:val="767171" w:themeColor="background2" w:themeShade="80"/>
        </w:rPr>
        <w:t>中释放出来并再次可用。</w:t>
      </w:r>
    </w:p>
    <w:p w14:paraId="699D0306" w14:textId="0F66DE63" w:rsidR="00C011F3" w:rsidRDefault="00C011F3" w:rsidP="00C011F3">
      <w:pPr>
        <w:pStyle w:val="Heading2"/>
      </w:pPr>
      <w:r>
        <w:t>Book Worker/Unit Absence</w:t>
      </w:r>
      <w:r w:rsidR="004B3A6A">
        <w:t>工人</w:t>
      </w:r>
      <w:r w:rsidR="004B3A6A">
        <w:rPr>
          <w:rFonts w:hint="eastAsia"/>
        </w:rPr>
        <w:t>/</w:t>
      </w:r>
      <w:r w:rsidR="001F1559">
        <w:rPr>
          <w:rFonts w:hint="eastAsia"/>
        </w:rPr>
        <w:t>卡车请假</w:t>
      </w:r>
    </w:p>
    <w:p w14:paraId="39B22C6C" w14:textId="50ABCD84" w:rsidR="00C011F3" w:rsidRDefault="00C011F3" w:rsidP="007C1198"/>
    <w:p w14:paraId="69F830F8" w14:textId="3E8F4635" w:rsidR="00C011F3" w:rsidRDefault="00C011F3" w:rsidP="007C1198">
      <w:r>
        <w:t>When a worker will take a vacation, he needs to book the vacation through ADP, which is human resource system. System integration will pull out the data from ADP every two hours to update the working availability.</w:t>
      </w:r>
    </w:p>
    <w:p w14:paraId="6B2695BF" w14:textId="27C79B8C" w:rsidR="005C04B6" w:rsidRPr="00B06A65" w:rsidRDefault="005C04B6" w:rsidP="007C1198">
      <w:pPr>
        <w:rPr>
          <w:color w:val="767171" w:themeColor="background2" w:themeShade="80"/>
        </w:rPr>
      </w:pPr>
      <w:r w:rsidRPr="00B06A65">
        <w:rPr>
          <w:color w:val="767171" w:themeColor="background2" w:themeShade="80"/>
        </w:rPr>
        <w:t>当一个工人休假</w:t>
      </w:r>
      <w:r w:rsidR="00B06A65" w:rsidRPr="00B06A65">
        <w:rPr>
          <w:rFonts w:hint="eastAsia"/>
          <w:color w:val="767171" w:themeColor="background2" w:themeShade="80"/>
        </w:rPr>
        <w:t>时</w:t>
      </w:r>
      <w:r w:rsidRPr="00B06A65">
        <w:rPr>
          <w:rFonts w:hint="eastAsia"/>
          <w:color w:val="767171" w:themeColor="background2" w:themeShade="80"/>
        </w:rPr>
        <w:t>，</w:t>
      </w:r>
      <w:r w:rsidRPr="00B06A65">
        <w:rPr>
          <w:color w:val="767171" w:themeColor="background2" w:themeShade="80"/>
        </w:rPr>
        <w:t>他需要通过</w:t>
      </w:r>
      <w:r w:rsidRPr="00B06A65">
        <w:rPr>
          <w:rFonts w:hint="eastAsia"/>
          <w:color w:val="767171" w:themeColor="background2" w:themeShade="80"/>
        </w:rPr>
        <w:t>力资源管理系统</w:t>
      </w:r>
      <w:r w:rsidR="009A0B32" w:rsidRPr="00B06A65">
        <w:rPr>
          <w:rFonts w:hint="eastAsia"/>
          <w:color w:val="767171" w:themeColor="background2" w:themeShade="80"/>
        </w:rPr>
        <w:t>ADP</w:t>
      </w:r>
      <w:r w:rsidR="009A0B32" w:rsidRPr="00B06A65">
        <w:rPr>
          <w:rFonts w:hint="eastAsia"/>
          <w:color w:val="767171" w:themeColor="background2" w:themeShade="80"/>
        </w:rPr>
        <w:t>请假。系统将每两个小时将</w:t>
      </w:r>
      <w:r w:rsidR="009A0B32" w:rsidRPr="00B06A65">
        <w:rPr>
          <w:rFonts w:hint="eastAsia"/>
          <w:color w:val="767171" w:themeColor="background2" w:themeShade="80"/>
        </w:rPr>
        <w:t>AD</w:t>
      </w:r>
      <w:r w:rsidR="009A0B32" w:rsidRPr="00B06A65">
        <w:rPr>
          <w:color w:val="767171" w:themeColor="background2" w:themeShade="80"/>
        </w:rPr>
        <w:t>P</w:t>
      </w:r>
      <w:r w:rsidR="009A0B32" w:rsidRPr="00B06A65">
        <w:rPr>
          <w:color w:val="767171" w:themeColor="background2" w:themeShade="80"/>
        </w:rPr>
        <w:t>中的数据同步一次</w:t>
      </w:r>
      <w:r w:rsidR="009A0B32" w:rsidRPr="00B06A65">
        <w:rPr>
          <w:rFonts w:hint="eastAsia"/>
          <w:color w:val="767171" w:themeColor="background2" w:themeShade="80"/>
        </w:rPr>
        <w:t>，</w:t>
      </w:r>
      <w:r w:rsidR="009A0B32" w:rsidRPr="00B06A65">
        <w:rPr>
          <w:color w:val="767171" w:themeColor="background2" w:themeShade="80"/>
        </w:rPr>
        <w:t>更新工作时间可用性</w:t>
      </w:r>
      <w:r w:rsidRPr="00B06A65">
        <w:rPr>
          <w:rFonts w:hint="eastAsia"/>
          <w:color w:val="767171" w:themeColor="background2" w:themeShade="80"/>
        </w:rPr>
        <w:t>。</w:t>
      </w:r>
    </w:p>
    <w:p w14:paraId="1985410A" w14:textId="281CD1AF" w:rsidR="00C011F3" w:rsidRDefault="00C011F3" w:rsidP="007C1198"/>
    <w:p w14:paraId="74A4F120" w14:textId="0AEC95A2" w:rsidR="00C011F3" w:rsidRDefault="00C011F3" w:rsidP="007C1198">
      <w:r>
        <w:lastRenderedPageBreak/>
        <w:t xml:space="preserve">When a worker will take a leave for other reason, manager will book day offs on </w:t>
      </w:r>
      <w:proofErr w:type="gramStart"/>
      <w:r>
        <w:t>calendar  to</w:t>
      </w:r>
      <w:proofErr w:type="gramEnd"/>
      <w:r>
        <w:t xml:space="preserve"> update the worker availability. If the worker didn’t book his vacation, manager can also mark </w:t>
      </w:r>
      <w:proofErr w:type="gramStart"/>
      <w:r>
        <w:t>worker’s  day</w:t>
      </w:r>
      <w:proofErr w:type="gramEnd"/>
      <w:r>
        <w:t xml:space="preserve"> offs on calendar. </w:t>
      </w:r>
    </w:p>
    <w:p w14:paraId="31351B8E" w14:textId="2FFA87E0" w:rsidR="00C011F3" w:rsidRPr="00B06A65" w:rsidRDefault="00F22556" w:rsidP="007C1198">
      <w:pPr>
        <w:rPr>
          <w:color w:val="767171" w:themeColor="background2" w:themeShade="80"/>
        </w:rPr>
      </w:pPr>
      <w:r w:rsidRPr="00B06A65">
        <w:rPr>
          <w:rFonts w:hint="eastAsia"/>
          <w:color w:val="767171" w:themeColor="background2" w:themeShade="80"/>
        </w:rPr>
        <w:t>当工人因其他原因请假时，经理将在日历上预订休假以更新工作人员的可用性。</w:t>
      </w:r>
      <w:r w:rsidRPr="00B06A65">
        <w:rPr>
          <w:rFonts w:hint="eastAsia"/>
          <w:color w:val="767171" w:themeColor="background2" w:themeShade="80"/>
        </w:rPr>
        <w:t xml:space="preserve"> </w:t>
      </w:r>
      <w:r w:rsidR="00001C8C" w:rsidRPr="00B06A65">
        <w:rPr>
          <w:rFonts w:hint="eastAsia"/>
          <w:color w:val="767171" w:themeColor="background2" w:themeShade="80"/>
        </w:rPr>
        <w:t>如果工人没有登记</w:t>
      </w:r>
      <w:r w:rsidRPr="00B06A65">
        <w:rPr>
          <w:rFonts w:hint="eastAsia"/>
          <w:color w:val="767171" w:themeColor="background2" w:themeShade="80"/>
        </w:rPr>
        <w:t>他的假期，经理也可以在日历上标记工人的休息日。</w:t>
      </w:r>
    </w:p>
    <w:p w14:paraId="0AFE77B2" w14:textId="5D8F1414" w:rsidR="00C011F3" w:rsidRDefault="00C011F3" w:rsidP="007C1198">
      <w:r>
        <w:t xml:space="preserve">When a unit will be sent to repair, inspection, manager will book the day offs on calendar to update the unit availability. </w:t>
      </w:r>
    </w:p>
    <w:p w14:paraId="6E83A865" w14:textId="5BE738F3" w:rsidR="00F22556" w:rsidRPr="00B06A65" w:rsidRDefault="00F22556" w:rsidP="007C1198">
      <w:pPr>
        <w:rPr>
          <w:color w:val="767171" w:themeColor="background2" w:themeShade="80"/>
        </w:rPr>
      </w:pPr>
      <w:r w:rsidRPr="00B06A65">
        <w:rPr>
          <w:rFonts w:hint="eastAsia"/>
          <w:color w:val="767171" w:themeColor="background2" w:themeShade="80"/>
        </w:rPr>
        <w:t>当一个</w:t>
      </w:r>
      <w:r w:rsidR="00001C8C" w:rsidRPr="00B06A65">
        <w:rPr>
          <w:rFonts w:hint="eastAsia"/>
          <w:color w:val="767171" w:themeColor="background2" w:themeShade="80"/>
        </w:rPr>
        <w:t>卡车</w:t>
      </w:r>
      <w:r w:rsidRPr="00B06A65">
        <w:rPr>
          <w:rFonts w:hint="eastAsia"/>
          <w:color w:val="767171" w:themeColor="background2" w:themeShade="80"/>
        </w:rPr>
        <w:t>被送去维修，检查时，经理会在日历上</w:t>
      </w:r>
      <w:r w:rsidR="00001C8C" w:rsidRPr="00B06A65">
        <w:rPr>
          <w:rFonts w:hint="eastAsia"/>
          <w:color w:val="767171" w:themeColor="background2" w:themeShade="80"/>
        </w:rPr>
        <w:t>标记</w:t>
      </w:r>
      <w:r w:rsidRPr="00B06A65">
        <w:rPr>
          <w:rFonts w:hint="eastAsia"/>
          <w:color w:val="767171" w:themeColor="background2" w:themeShade="80"/>
        </w:rPr>
        <w:t>休息日以更新</w:t>
      </w:r>
      <w:r w:rsidR="00001C8C" w:rsidRPr="00B06A65">
        <w:rPr>
          <w:rFonts w:hint="eastAsia"/>
          <w:color w:val="767171" w:themeColor="background2" w:themeShade="80"/>
        </w:rPr>
        <w:t>卡车</w:t>
      </w:r>
      <w:r w:rsidRPr="00B06A65">
        <w:rPr>
          <w:rFonts w:hint="eastAsia"/>
          <w:color w:val="767171" w:themeColor="background2" w:themeShade="80"/>
        </w:rPr>
        <w:t>的可用性。</w:t>
      </w:r>
    </w:p>
    <w:p w14:paraId="2B4FEA70" w14:textId="77777777" w:rsidR="000B23D0" w:rsidRDefault="000B23D0" w:rsidP="007C1198"/>
    <w:p w14:paraId="202EA656" w14:textId="38B005D6" w:rsidR="007C1198" w:rsidRDefault="007C1198" w:rsidP="007C1198"/>
    <w:p w14:paraId="53DCBF5A" w14:textId="56A5CD04" w:rsidR="007C1198" w:rsidRDefault="007C1198" w:rsidP="007C1198"/>
    <w:p w14:paraId="31B6ECD1" w14:textId="3AA8B736" w:rsidR="007C1198" w:rsidRDefault="00C011F3" w:rsidP="00C011F3">
      <w:pPr>
        <w:pStyle w:val="Heading1"/>
      </w:pPr>
      <w:r>
        <w:t>UI Consideration</w:t>
      </w:r>
      <w:r w:rsidR="00B06A65">
        <w:t xml:space="preserve"> UI</w:t>
      </w:r>
      <w:r w:rsidR="00B06A65">
        <w:t>考虑</w:t>
      </w:r>
    </w:p>
    <w:p w14:paraId="5F627D0E" w14:textId="77777777" w:rsidR="00C011F3" w:rsidRDefault="00C011F3" w:rsidP="007C1198"/>
    <w:p w14:paraId="31C957FF" w14:textId="23BCC240" w:rsidR="007C1198" w:rsidRDefault="00C011F3" w:rsidP="007C1198">
      <w:r>
        <w:t>In phase 3, we are going to add some new features to Rig Board</w:t>
      </w:r>
      <w:r w:rsidR="00956113">
        <w:t xml:space="preserve"> for the use cases related to rig jobs.</w:t>
      </w:r>
    </w:p>
    <w:p w14:paraId="1B74DA4F" w14:textId="4B1BC902" w:rsidR="00956113" w:rsidRDefault="00956113" w:rsidP="007C1198">
      <w:r>
        <w:t>We need to add two new tab pages.</w:t>
      </w:r>
    </w:p>
    <w:p w14:paraId="04AAB69C" w14:textId="1B7481E3" w:rsidR="00B06A65" w:rsidRDefault="00B06A65" w:rsidP="007C1198">
      <w:pPr>
        <w:rPr>
          <w:color w:val="767171" w:themeColor="background2" w:themeShade="80"/>
        </w:rPr>
      </w:pPr>
      <w:r>
        <w:rPr>
          <w:color w:val="767171" w:themeColor="background2" w:themeShade="80"/>
        </w:rPr>
        <w:t>在第三阶段</w:t>
      </w:r>
      <w:r>
        <w:rPr>
          <w:rFonts w:hint="eastAsia"/>
          <w:color w:val="767171" w:themeColor="background2" w:themeShade="80"/>
        </w:rPr>
        <w:t>，</w:t>
      </w:r>
      <w:r>
        <w:rPr>
          <w:color w:val="767171" w:themeColor="background2" w:themeShade="80"/>
        </w:rPr>
        <w:t>我们将给</w:t>
      </w:r>
      <w:r>
        <w:rPr>
          <w:rFonts w:hint="eastAsia"/>
          <w:color w:val="767171" w:themeColor="background2" w:themeShade="80"/>
        </w:rPr>
        <w:t>Rig</w:t>
      </w:r>
      <w:r>
        <w:rPr>
          <w:color w:val="767171" w:themeColor="background2" w:themeShade="80"/>
        </w:rPr>
        <w:t xml:space="preserve"> Board</w:t>
      </w:r>
      <w:r>
        <w:rPr>
          <w:color w:val="767171" w:themeColor="background2" w:themeShade="80"/>
        </w:rPr>
        <w:t>增加一些与</w:t>
      </w:r>
      <w:proofErr w:type="spellStart"/>
      <w:r>
        <w:rPr>
          <w:rFonts w:hint="eastAsia"/>
          <w:color w:val="767171" w:themeColor="background2" w:themeShade="80"/>
        </w:rPr>
        <w:t>Rig</w:t>
      </w:r>
      <w:r>
        <w:rPr>
          <w:color w:val="767171" w:themeColor="background2" w:themeShade="80"/>
        </w:rPr>
        <w:t>Job</w:t>
      </w:r>
      <w:proofErr w:type="spellEnd"/>
      <w:r>
        <w:rPr>
          <w:color w:val="767171" w:themeColor="background2" w:themeShade="80"/>
        </w:rPr>
        <w:t>相关的新功能</w:t>
      </w:r>
      <w:r>
        <w:rPr>
          <w:rFonts w:hint="eastAsia"/>
          <w:color w:val="767171" w:themeColor="background2" w:themeShade="80"/>
        </w:rPr>
        <w:t>。我们需要增加两个新的</w:t>
      </w:r>
      <w:r>
        <w:rPr>
          <w:rFonts w:hint="eastAsia"/>
          <w:color w:val="767171" w:themeColor="background2" w:themeShade="80"/>
        </w:rPr>
        <w:t>tab</w:t>
      </w:r>
      <w:r>
        <w:rPr>
          <w:rFonts w:hint="eastAsia"/>
          <w:color w:val="767171" w:themeColor="background2" w:themeShade="80"/>
        </w:rPr>
        <w:t>页。</w:t>
      </w:r>
    </w:p>
    <w:p w14:paraId="68510E9E" w14:textId="19192863" w:rsidR="00711818" w:rsidRPr="00B06A65" w:rsidRDefault="00711818" w:rsidP="00711818">
      <w:pPr>
        <w:pStyle w:val="Heading2"/>
      </w:pPr>
      <w:r>
        <w:rPr>
          <w:rFonts w:hint="eastAsia"/>
        </w:rPr>
        <w:t>Resources</w:t>
      </w:r>
    </w:p>
    <w:p w14:paraId="03FB37C8" w14:textId="07F56B51" w:rsidR="00956113" w:rsidRDefault="00956113" w:rsidP="007C1198">
      <w:r>
        <w:t>Resources – It is a dash board display the availabilities of different resources which may include Crew Board, Tools Board, Bins Board, etc. On one page, there will be different sections. In phase 3, we only implement Crew Board. But the mechanism is same for other different resources. So the design is critical for the resource schedule management. User can also be able to operate the object on these boards to manage the availabilities.</w:t>
      </w:r>
    </w:p>
    <w:p w14:paraId="5FA796AA" w14:textId="5A49DB47" w:rsidR="00B06A65" w:rsidRDefault="00B06A65" w:rsidP="007C1198">
      <w:pPr>
        <w:rPr>
          <w:color w:val="767171" w:themeColor="background2" w:themeShade="80"/>
        </w:rPr>
      </w:pPr>
      <w:r w:rsidRPr="00B06A65">
        <w:rPr>
          <w:color w:val="767171" w:themeColor="background2" w:themeShade="80"/>
        </w:rPr>
        <w:t>资源</w:t>
      </w:r>
      <w:r w:rsidRPr="00B06A65">
        <w:rPr>
          <w:rFonts w:hint="eastAsia"/>
          <w:color w:val="767171" w:themeColor="background2" w:themeShade="80"/>
        </w:rPr>
        <w:t>——</w:t>
      </w:r>
      <w:r>
        <w:rPr>
          <w:rFonts w:hint="eastAsia"/>
          <w:color w:val="767171" w:themeColor="background2" w:themeShade="80"/>
        </w:rPr>
        <w:t>它是一个</w:t>
      </w:r>
      <w:del w:id="165" w:author="Adam Wang" w:date="2019-01-02T16:30:00Z">
        <w:r w:rsidDel="00775F1F">
          <w:rPr>
            <w:rFonts w:hint="eastAsia"/>
            <w:color w:val="767171" w:themeColor="background2" w:themeShade="80"/>
          </w:rPr>
          <w:delText>仪表盘</w:delText>
        </w:r>
      </w:del>
      <w:ins w:id="166" w:author="Adam Wang" w:date="2019-01-02T16:30:00Z">
        <w:r w:rsidR="00775F1F">
          <w:rPr>
            <w:rFonts w:hint="eastAsia"/>
            <w:color w:val="767171" w:themeColor="background2" w:themeShade="80"/>
          </w:rPr>
          <w:t>展示板</w:t>
        </w:r>
      </w:ins>
      <w:r>
        <w:rPr>
          <w:rFonts w:hint="eastAsia"/>
          <w:color w:val="767171" w:themeColor="background2" w:themeShade="80"/>
        </w:rPr>
        <w:t>，显示不同资源的可用性，可能包括</w:t>
      </w:r>
      <w:r>
        <w:rPr>
          <w:rFonts w:hint="eastAsia"/>
          <w:color w:val="767171" w:themeColor="background2" w:themeShade="80"/>
        </w:rPr>
        <w:t>Crew</w:t>
      </w:r>
      <w:r>
        <w:rPr>
          <w:color w:val="767171" w:themeColor="background2" w:themeShade="80"/>
        </w:rPr>
        <w:t xml:space="preserve"> Board</w:t>
      </w:r>
      <w:r>
        <w:rPr>
          <w:rFonts w:hint="eastAsia"/>
          <w:color w:val="767171" w:themeColor="background2" w:themeShade="80"/>
        </w:rPr>
        <w:t>，</w:t>
      </w:r>
      <w:r>
        <w:rPr>
          <w:rFonts w:hint="eastAsia"/>
          <w:color w:val="767171" w:themeColor="background2" w:themeShade="80"/>
        </w:rPr>
        <w:t>Tools</w:t>
      </w:r>
      <w:r>
        <w:rPr>
          <w:color w:val="767171" w:themeColor="background2" w:themeShade="80"/>
        </w:rPr>
        <w:t xml:space="preserve"> Board</w:t>
      </w:r>
      <w:r>
        <w:rPr>
          <w:rFonts w:hint="eastAsia"/>
          <w:color w:val="767171" w:themeColor="background2" w:themeShade="80"/>
        </w:rPr>
        <w:t>，</w:t>
      </w:r>
      <w:r>
        <w:rPr>
          <w:rFonts w:hint="eastAsia"/>
          <w:color w:val="767171" w:themeColor="background2" w:themeShade="80"/>
        </w:rPr>
        <w:t>Bins</w:t>
      </w:r>
      <w:r>
        <w:rPr>
          <w:color w:val="767171" w:themeColor="background2" w:themeShade="80"/>
        </w:rPr>
        <w:t xml:space="preserve"> Boards</w:t>
      </w:r>
      <w:r>
        <w:rPr>
          <w:rFonts w:hint="eastAsia"/>
          <w:color w:val="767171" w:themeColor="background2" w:themeShade="80"/>
        </w:rPr>
        <w:t>等等。在一个页面，将有不同的部分。在第三阶段，我们</w:t>
      </w:r>
      <w:r w:rsidR="00A83E2B">
        <w:rPr>
          <w:rFonts w:hint="eastAsia"/>
          <w:color w:val="767171" w:themeColor="background2" w:themeShade="80"/>
        </w:rPr>
        <w:t>只实现</w:t>
      </w:r>
      <w:r>
        <w:rPr>
          <w:rFonts w:hint="eastAsia"/>
          <w:color w:val="767171" w:themeColor="background2" w:themeShade="80"/>
        </w:rPr>
        <w:t>Crew</w:t>
      </w:r>
      <w:r>
        <w:rPr>
          <w:color w:val="767171" w:themeColor="background2" w:themeShade="80"/>
        </w:rPr>
        <w:t xml:space="preserve"> Board</w:t>
      </w:r>
      <w:r>
        <w:rPr>
          <w:rFonts w:hint="eastAsia"/>
          <w:color w:val="767171" w:themeColor="background2" w:themeShade="80"/>
        </w:rPr>
        <w:t>。</w:t>
      </w:r>
      <w:r>
        <w:rPr>
          <w:color w:val="767171" w:themeColor="background2" w:themeShade="80"/>
        </w:rPr>
        <w:t>但是这个机制与其他资源相同</w:t>
      </w:r>
      <w:r>
        <w:rPr>
          <w:rFonts w:hint="eastAsia"/>
          <w:color w:val="767171" w:themeColor="background2" w:themeShade="80"/>
        </w:rPr>
        <w:t>。</w:t>
      </w:r>
      <w:r>
        <w:rPr>
          <w:color w:val="767171" w:themeColor="background2" w:themeShade="80"/>
        </w:rPr>
        <w:t>所以设计对资源计划管理非常重要</w:t>
      </w:r>
      <w:r>
        <w:rPr>
          <w:rFonts w:hint="eastAsia"/>
          <w:color w:val="767171" w:themeColor="background2" w:themeShade="80"/>
        </w:rPr>
        <w:t>。</w:t>
      </w:r>
      <w:r>
        <w:rPr>
          <w:color w:val="767171" w:themeColor="background2" w:themeShade="80"/>
        </w:rPr>
        <w:t>用户也可以在这些</w:t>
      </w:r>
      <w:r>
        <w:rPr>
          <w:rFonts w:hint="eastAsia"/>
          <w:color w:val="767171" w:themeColor="background2" w:themeShade="80"/>
        </w:rPr>
        <w:t>Boards</w:t>
      </w:r>
      <w:r>
        <w:rPr>
          <w:rFonts w:hint="eastAsia"/>
          <w:color w:val="767171" w:themeColor="background2" w:themeShade="80"/>
        </w:rPr>
        <w:t>上操作这些对象来管理他们的可用性。</w:t>
      </w:r>
    </w:p>
    <w:p w14:paraId="59EAAF15" w14:textId="4DD7E6C6" w:rsidR="00711818" w:rsidRDefault="005C2CF2" w:rsidP="007C1198">
      <w:pPr>
        <w:rPr>
          <w:ins w:id="167" w:author="Bella Bi" w:date="2019-01-03T14:46:00Z"/>
          <w:color w:val="767171" w:themeColor="background2" w:themeShade="80"/>
        </w:rPr>
      </w:pPr>
      <w:ins w:id="168" w:author="Bella Bi" w:date="2019-01-03T14:46:00Z">
        <w:r>
          <w:rPr>
            <w:color w:val="767171" w:themeColor="background2" w:themeShade="80"/>
          </w:rPr>
          <w:t>Resource</w:t>
        </w:r>
      </w:ins>
      <w:commentRangeStart w:id="169"/>
      <w:commentRangeStart w:id="170"/>
      <w:del w:id="171" w:author="Bella Bi" w:date="2019-01-03T14:46:00Z">
        <w:r w:rsidR="00711818" w:rsidDel="005C2CF2">
          <w:rPr>
            <w:rFonts w:hint="eastAsia"/>
            <w:color w:val="767171" w:themeColor="background2" w:themeShade="80"/>
          </w:rPr>
          <w:delText>Crew</w:delText>
        </w:r>
        <w:r w:rsidR="00711818" w:rsidDel="005C2CF2">
          <w:rPr>
            <w:color w:val="767171" w:themeColor="background2" w:themeShade="80"/>
          </w:rPr>
          <w:delText xml:space="preserve"> Board</w:delText>
        </w:r>
      </w:del>
      <w:ins w:id="172" w:author="Bella Bi" w:date="2019-01-03T14:47:00Z">
        <w:r>
          <w:rPr>
            <w:color w:val="767171" w:themeColor="background2" w:themeShade="80"/>
          </w:rPr>
          <w:t>页面样式如下</w:t>
        </w:r>
        <w:r>
          <w:rPr>
            <w:rFonts w:hint="eastAsia"/>
            <w:color w:val="767171" w:themeColor="background2" w:themeShade="80"/>
          </w:rPr>
          <w:t>：</w:t>
        </w:r>
      </w:ins>
      <w:del w:id="173" w:author="Bella Bi" w:date="2019-01-03T14:47:00Z">
        <w:r w:rsidR="00711818" w:rsidDel="005C2CF2">
          <w:rPr>
            <w:rFonts w:hint="eastAsia"/>
            <w:color w:val="767171" w:themeColor="background2" w:themeShade="80"/>
          </w:rPr>
          <w:delText>页面</w:delText>
        </w:r>
        <w:r w:rsidR="00711818" w:rsidDel="005C2CF2">
          <w:rPr>
            <w:color w:val="767171" w:themeColor="background2" w:themeShade="80"/>
          </w:rPr>
          <w:delText>列出</w:delText>
        </w:r>
        <w:r w:rsidR="00711818" w:rsidDel="005C2CF2">
          <w:rPr>
            <w:rFonts w:hint="eastAsia"/>
            <w:color w:val="767171" w:themeColor="background2" w:themeShade="80"/>
          </w:rPr>
          <w:delText>Crew</w:delText>
        </w:r>
        <w:r w:rsidR="00711818" w:rsidDel="005C2CF2">
          <w:rPr>
            <w:color w:val="767171" w:themeColor="background2" w:themeShade="80"/>
          </w:rPr>
          <w:delText xml:space="preserve"> List</w:delText>
        </w:r>
      </w:del>
    </w:p>
    <w:p w14:paraId="703D7DA5" w14:textId="71D6483E" w:rsidR="005C2CF2" w:rsidRDefault="005C2CF2" w:rsidP="007C1198">
      <w:pPr>
        <w:rPr>
          <w:color w:val="767171" w:themeColor="background2" w:themeShade="80"/>
        </w:rPr>
      </w:pPr>
      <w:ins w:id="174" w:author="Bella Bi" w:date="2019-01-03T14:46:00Z">
        <w:r>
          <w:rPr>
            <w:noProof/>
          </w:rPr>
          <w:lastRenderedPageBreak/>
          <w:drawing>
            <wp:inline distT="0" distB="0" distL="0" distR="0" wp14:anchorId="449E5D85" wp14:editId="364AB920">
              <wp:extent cx="5943600" cy="2776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6220"/>
                      </a:xfrm>
                      <a:prstGeom prst="rect">
                        <a:avLst/>
                      </a:prstGeom>
                    </pic:spPr>
                  </pic:pic>
                </a:graphicData>
              </a:graphic>
            </wp:inline>
          </w:drawing>
        </w:r>
      </w:ins>
    </w:p>
    <w:p w14:paraId="53119177" w14:textId="7660878F" w:rsidR="00EC2437" w:rsidDel="005C2CF2" w:rsidRDefault="00EC2437" w:rsidP="007C1198">
      <w:pPr>
        <w:rPr>
          <w:del w:id="175" w:author="Bella Bi" w:date="2019-01-03T14:46:00Z"/>
          <w:color w:val="767171" w:themeColor="background2" w:themeShade="80"/>
        </w:rPr>
      </w:pPr>
      <w:commentRangeStart w:id="176"/>
      <w:del w:id="177" w:author="Bella Bi" w:date="2019-01-03T14:46:00Z">
        <w:r w:rsidDel="005C2CF2">
          <w:rPr>
            <w:color w:val="767171" w:themeColor="background2" w:themeShade="80"/>
          </w:rPr>
          <w:delText>每行一个</w:delText>
        </w:r>
        <w:r w:rsidDel="005C2CF2">
          <w:rPr>
            <w:rFonts w:hint="eastAsia"/>
            <w:color w:val="767171" w:themeColor="background2" w:themeShade="80"/>
          </w:rPr>
          <w:delText>Crew</w:delText>
        </w:r>
        <w:r w:rsidDel="005C2CF2">
          <w:rPr>
            <w:rFonts w:hint="eastAsia"/>
            <w:color w:val="767171" w:themeColor="background2" w:themeShade="80"/>
          </w:rPr>
          <w:delText>包括以下列：</w:delText>
        </w:r>
        <w:r w:rsidR="00C32AC4" w:rsidDel="005C2CF2">
          <w:rPr>
            <w:rFonts w:hint="eastAsia"/>
            <w:color w:val="767171" w:themeColor="background2" w:themeShade="80"/>
          </w:rPr>
          <w:delText>P</w:delText>
        </w:r>
        <w:r w:rsidRPr="00EC2437" w:rsidDel="005C2CF2">
          <w:rPr>
            <w:rFonts w:hint="eastAsia"/>
            <w:color w:val="767171" w:themeColor="background2" w:themeShade="80"/>
          </w:rPr>
          <w:delText>rimary unit</w:delText>
        </w:r>
        <w:r w:rsidRPr="00EC2437" w:rsidDel="005C2CF2">
          <w:rPr>
            <w:rFonts w:hint="eastAsia"/>
            <w:color w:val="767171" w:themeColor="background2" w:themeShade="80"/>
          </w:rPr>
          <w:delText>，</w:delText>
        </w:r>
        <w:r w:rsidRPr="00EC2437" w:rsidDel="005C2CF2">
          <w:rPr>
            <w:rFonts w:hint="eastAsia"/>
            <w:color w:val="767171" w:themeColor="background2" w:themeShade="80"/>
          </w:rPr>
          <w:delText xml:space="preserve"> </w:delText>
        </w:r>
        <w:r w:rsidR="00C32AC4" w:rsidDel="005C2CF2">
          <w:rPr>
            <w:color w:val="767171" w:themeColor="background2" w:themeShade="80"/>
          </w:rPr>
          <w:delText>S</w:delText>
        </w:r>
        <w:r w:rsidRPr="00EC2437" w:rsidDel="005C2CF2">
          <w:rPr>
            <w:rFonts w:hint="eastAsia"/>
            <w:color w:val="767171" w:themeColor="background2" w:themeShade="80"/>
          </w:rPr>
          <w:delText>econdary unit</w:delText>
        </w:r>
        <w:r w:rsidRPr="00EC2437" w:rsidDel="005C2CF2">
          <w:rPr>
            <w:rFonts w:hint="eastAsia"/>
            <w:color w:val="767171" w:themeColor="background2" w:themeShade="80"/>
          </w:rPr>
          <w:delText>，</w:delText>
        </w:r>
        <w:r w:rsidR="00C32AC4" w:rsidDel="005C2CF2">
          <w:rPr>
            <w:color w:val="767171" w:themeColor="background2" w:themeShade="80"/>
          </w:rPr>
          <w:delText>W</w:delText>
        </w:r>
        <w:r w:rsidRPr="00EC2437" w:rsidDel="005C2CF2">
          <w:rPr>
            <w:rFonts w:hint="eastAsia"/>
            <w:color w:val="767171" w:themeColor="background2" w:themeShade="80"/>
          </w:rPr>
          <w:delText>orker1</w:delText>
        </w:r>
        <w:r w:rsidRPr="00EC2437" w:rsidDel="005C2CF2">
          <w:rPr>
            <w:rFonts w:hint="eastAsia"/>
            <w:color w:val="767171" w:themeColor="background2" w:themeShade="80"/>
          </w:rPr>
          <w:delText>，</w:delText>
        </w:r>
        <w:r w:rsidRPr="00EC2437" w:rsidDel="005C2CF2">
          <w:rPr>
            <w:rFonts w:hint="eastAsia"/>
            <w:color w:val="767171" w:themeColor="background2" w:themeShade="80"/>
          </w:rPr>
          <w:delText xml:space="preserve"> </w:delText>
        </w:r>
        <w:r w:rsidR="00C32AC4" w:rsidDel="005C2CF2">
          <w:rPr>
            <w:color w:val="767171" w:themeColor="background2" w:themeShade="80"/>
          </w:rPr>
          <w:delText>W</w:delText>
        </w:r>
        <w:r w:rsidRPr="00EC2437" w:rsidDel="005C2CF2">
          <w:rPr>
            <w:rFonts w:hint="eastAsia"/>
            <w:color w:val="767171" w:themeColor="background2" w:themeShade="80"/>
          </w:rPr>
          <w:delText>ork</w:delText>
        </w:r>
        <w:r w:rsidDel="005C2CF2">
          <w:rPr>
            <w:rFonts w:hint="eastAsia"/>
            <w:color w:val="767171" w:themeColor="background2" w:themeShade="80"/>
          </w:rPr>
          <w:delText>er</w:delText>
        </w:r>
        <w:r w:rsidRPr="00EC2437" w:rsidDel="005C2CF2">
          <w:rPr>
            <w:rFonts w:hint="eastAsia"/>
            <w:color w:val="767171" w:themeColor="background2" w:themeShade="80"/>
          </w:rPr>
          <w:delText xml:space="preserve">2, </w:delText>
        </w:r>
        <w:r w:rsidR="00C32AC4" w:rsidDel="005C2CF2">
          <w:rPr>
            <w:color w:val="767171" w:themeColor="background2" w:themeShade="80"/>
          </w:rPr>
          <w:delText>J</w:delText>
        </w:r>
        <w:r w:rsidRPr="00EC2437" w:rsidDel="005C2CF2">
          <w:rPr>
            <w:rFonts w:hint="eastAsia"/>
            <w:color w:val="767171" w:themeColor="background2" w:themeShade="80"/>
          </w:rPr>
          <w:delText xml:space="preserve">ob information, </w:delText>
        </w:r>
        <w:r w:rsidR="00C32AC4" w:rsidDel="005C2CF2">
          <w:rPr>
            <w:color w:val="767171" w:themeColor="background2" w:themeShade="80"/>
          </w:rPr>
          <w:delText>N</w:delText>
        </w:r>
        <w:r w:rsidRPr="00EC2437" w:rsidDel="005C2CF2">
          <w:rPr>
            <w:rFonts w:hint="eastAsia"/>
            <w:color w:val="767171" w:themeColor="background2" w:themeShade="80"/>
          </w:rPr>
          <w:delText>otes</w:delText>
        </w:r>
        <w:commentRangeEnd w:id="176"/>
        <w:r w:rsidR="00A07716" w:rsidDel="005C2CF2">
          <w:rPr>
            <w:rStyle w:val="CommentReference"/>
          </w:rPr>
          <w:commentReference w:id="176"/>
        </w:r>
      </w:del>
    </w:p>
    <w:p w14:paraId="4A60A1D2" w14:textId="77777777" w:rsidR="005E0924" w:rsidRDefault="005E0924" w:rsidP="005E0924">
      <w:pPr>
        <w:pStyle w:val="Heading3"/>
      </w:pPr>
      <w:r>
        <w:rPr>
          <w:rFonts w:hint="eastAsia"/>
        </w:rPr>
        <w:t>Context</w:t>
      </w:r>
      <w:r>
        <w:t xml:space="preserve"> Menu</w:t>
      </w:r>
    </w:p>
    <w:p w14:paraId="76726ED0" w14:textId="7CC3F63C" w:rsidR="00711818" w:rsidRDefault="00711818" w:rsidP="007C1198">
      <w:pPr>
        <w:rPr>
          <w:color w:val="767171" w:themeColor="background2" w:themeShade="80"/>
        </w:rPr>
      </w:pPr>
      <w:r>
        <w:rPr>
          <w:rFonts w:hint="eastAsia"/>
          <w:color w:val="767171" w:themeColor="background2" w:themeShade="80"/>
        </w:rPr>
        <w:t>选中某一条</w:t>
      </w:r>
      <w:r>
        <w:rPr>
          <w:rFonts w:hint="eastAsia"/>
          <w:color w:val="767171" w:themeColor="background2" w:themeShade="80"/>
        </w:rPr>
        <w:t>Crew</w:t>
      </w:r>
      <w:r>
        <w:rPr>
          <w:rFonts w:hint="eastAsia"/>
          <w:color w:val="767171" w:themeColor="background2" w:themeShade="80"/>
        </w:rPr>
        <w:t>右键单击出现</w:t>
      </w:r>
      <w:r>
        <w:rPr>
          <w:rFonts w:hint="eastAsia"/>
          <w:color w:val="767171" w:themeColor="background2" w:themeShade="80"/>
        </w:rPr>
        <w:t>Context</w:t>
      </w:r>
      <w:r>
        <w:rPr>
          <w:color w:val="767171" w:themeColor="background2" w:themeShade="80"/>
        </w:rPr>
        <w:t xml:space="preserve"> Menu</w:t>
      </w:r>
      <w:r>
        <w:rPr>
          <w:rFonts w:hint="eastAsia"/>
          <w:color w:val="767171" w:themeColor="background2" w:themeShade="80"/>
        </w:rPr>
        <w:t>，</w:t>
      </w:r>
      <w:r>
        <w:rPr>
          <w:color w:val="767171" w:themeColor="background2" w:themeShade="80"/>
        </w:rPr>
        <w:t>包括的菜单项有</w:t>
      </w:r>
      <w:r>
        <w:rPr>
          <w:rFonts w:hint="eastAsia"/>
          <w:color w:val="767171" w:themeColor="background2" w:themeShade="80"/>
        </w:rPr>
        <w:t>：</w:t>
      </w:r>
      <w:r>
        <w:rPr>
          <w:rFonts w:hint="eastAsia"/>
          <w:color w:val="767171" w:themeColor="background2" w:themeShade="80"/>
        </w:rPr>
        <w:t>Add</w:t>
      </w:r>
      <w:r>
        <w:rPr>
          <w:color w:val="767171" w:themeColor="background2" w:themeShade="80"/>
        </w:rPr>
        <w:t xml:space="preserve"> unit</w:t>
      </w:r>
      <w:r w:rsidR="0030182F">
        <w:rPr>
          <w:rFonts w:hint="eastAsia"/>
          <w:color w:val="767171" w:themeColor="background2" w:themeShade="80"/>
        </w:rPr>
        <w:t>、</w:t>
      </w:r>
      <w:r>
        <w:rPr>
          <w:rFonts w:hint="eastAsia"/>
          <w:color w:val="767171" w:themeColor="background2" w:themeShade="80"/>
        </w:rPr>
        <w:t>Add</w:t>
      </w:r>
      <w:r>
        <w:rPr>
          <w:color w:val="767171" w:themeColor="background2" w:themeShade="80"/>
        </w:rPr>
        <w:t xml:space="preserve"> worker</w:t>
      </w:r>
      <w:r w:rsidR="006D1926">
        <w:rPr>
          <w:rFonts w:hint="eastAsia"/>
          <w:color w:val="767171" w:themeColor="background2" w:themeShade="80"/>
        </w:rPr>
        <w:t>、</w:t>
      </w:r>
      <w:r w:rsidR="006D1926">
        <w:rPr>
          <w:rFonts w:hint="eastAsia"/>
          <w:color w:val="767171" w:themeColor="background2" w:themeShade="80"/>
        </w:rPr>
        <w:t>Remove</w:t>
      </w:r>
      <w:r w:rsidR="006D1926">
        <w:rPr>
          <w:color w:val="767171" w:themeColor="background2" w:themeShade="80"/>
        </w:rPr>
        <w:t xml:space="preserve"> worker</w:t>
      </w:r>
      <w:r w:rsidR="006473C7">
        <w:rPr>
          <w:rFonts w:hint="eastAsia"/>
          <w:color w:val="767171" w:themeColor="background2" w:themeShade="80"/>
        </w:rPr>
        <w:t>。</w:t>
      </w:r>
      <w:del w:id="178" w:author="Bella Bi" w:date="2019-01-03T14:47:00Z">
        <w:r w:rsidDel="005C2CF2">
          <w:rPr>
            <w:color w:val="767171" w:themeColor="background2" w:themeShade="80"/>
          </w:rPr>
          <w:delText>点击某一条</w:delText>
        </w:r>
        <w:r w:rsidDel="005C2CF2">
          <w:rPr>
            <w:rFonts w:hint="eastAsia"/>
            <w:color w:val="767171" w:themeColor="background2" w:themeShade="80"/>
          </w:rPr>
          <w:delText>Crew</w:delText>
        </w:r>
        <w:r w:rsidDel="005C2CF2">
          <w:rPr>
            <w:rFonts w:hint="eastAsia"/>
            <w:color w:val="767171" w:themeColor="background2" w:themeShade="80"/>
          </w:rPr>
          <w:delText>之后进入</w:delText>
        </w:r>
        <w:r w:rsidDel="005C2CF2">
          <w:rPr>
            <w:rFonts w:hint="eastAsia"/>
            <w:color w:val="767171" w:themeColor="background2" w:themeShade="80"/>
          </w:rPr>
          <w:delText>Crew</w:delText>
        </w:r>
        <w:r w:rsidDel="005C2CF2">
          <w:rPr>
            <w:color w:val="767171" w:themeColor="background2" w:themeShade="80"/>
          </w:rPr>
          <w:delText>详情页面</w:delText>
        </w:r>
        <w:r w:rsidDel="005C2CF2">
          <w:rPr>
            <w:rFonts w:hint="eastAsia"/>
            <w:color w:val="767171" w:themeColor="background2" w:themeShade="80"/>
          </w:rPr>
          <w:delText>，</w:delText>
        </w:r>
        <w:r w:rsidDel="005C2CF2">
          <w:rPr>
            <w:color w:val="767171" w:themeColor="background2" w:themeShade="80"/>
          </w:rPr>
          <w:delText>显示</w:delText>
        </w:r>
        <w:r w:rsidDel="005C2CF2">
          <w:rPr>
            <w:rFonts w:hint="eastAsia"/>
            <w:color w:val="767171" w:themeColor="background2" w:themeShade="80"/>
          </w:rPr>
          <w:delText>Crew</w:delText>
        </w:r>
        <w:r w:rsidDel="005C2CF2">
          <w:rPr>
            <w:rFonts w:hint="eastAsia"/>
            <w:color w:val="767171" w:themeColor="background2" w:themeShade="80"/>
          </w:rPr>
          <w:delText>包括的</w:delText>
        </w:r>
      </w:del>
    </w:p>
    <w:p w14:paraId="7F491607" w14:textId="53B4DE41" w:rsidR="00711818" w:rsidRDefault="00711818" w:rsidP="00711818">
      <w:pPr>
        <w:pStyle w:val="Heading3"/>
      </w:pPr>
      <w:r>
        <w:rPr>
          <w:rFonts w:hint="eastAsia"/>
        </w:rPr>
        <w:t>Tooltips</w:t>
      </w:r>
    </w:p>
    <w:p w14:paraId="5CBF4D1C" w14:textId="08921C37" w:rsidR="00711818" w:rsidRDefault="00711818" w:rsidP="007C1198">
      <w:pPr>
        <w:rPr>
          <w:color w:val="767171" w:themeColor="background2" w:themeShade="80"/>
        </w:rPr>
      </w:pPr>
      <w:r>
        <w:rPr>
          <w:color w:val="767171" w:themeColor="background2" w:themeShade="80"/>
        </w:rPr>
        <w:t>鼠标悬停后显示当前</w:t>
      </w:r>
      <w:r>
        <w:rPr>
          <w:rFonts w:hint="eastAsia"/>
          <w:color w:val="767171" w:themeColor="background2" w:themeShade="80"/>
        </w:rPr>
        <w:t>Crew</w:t>
      </w:r>
      <w:r>
        <w:rPr>
          <w:rFonts w:hint="eastAsia"/>
          <w:color w:val="767171" w:themeColor="background2" w:themeShade="80"/>
        </w:rPr>
        <w:t>包括的</w:t>
      </w:r>
      <w:r>
        <w:rPr>
          <w:rFonts w:hint="eastAsia"/>
          <w:color w:val="767171" w:themeColor="background2" w:themeShade="80"/>
        </w:rPr>
        <w:t>Unit</w:t>
      </w:r>
      <w:r>
        <w:rPr>
          <w:rFonts w:hint="eastAsia"/>
          <w:color w:val="767171" w:themeColor="background2" w:themeShade="80"/>
        </w:rPr>
        <w:t>信息和</w:t>
      </w:r>
      <w:r>
        <w:rPr>
          <w:rFonts w:hint="eastAsia"/>
          <w:color w:val="767171" w:themeColor="background2" w:themeShade="80"/>
        </w:rPr>
        <w:t>Worker</w:t>
      </w:r>
      <w:r>
        <w:rPr>
          <w:rFonts w:hint="eastAsia"/>
          <w:color w:val="767171" w:themeColor="background2" w:themeShade="80"/>
        </w:rPr>
        <w:t>信息</w:t>
      </w:r>
      <w:commentRangeEnd w:id="169"/>
      <w:r w:rsidR="00087A9D">
        <w:rPr>
          <w:rStyle w:val="CommentReference"/>
        </w:rPr>
        <w:commentReference w:id="169"/>
      </w:r>
      <w:commentRangeEnd w:id="170"/>
      <w:r w:rsidR="0018394A">
        <w:rPr>
          <w:rStyle w:val="CommentReference"/>
        </w:rPr>
        <w:commentReference w:id="170"/>
      </w:r>
    </w:p>
    <w:p w14:paraId="7860F456" w14:textId="77777777" w:rsidR="00980208" w:rsidRPr="00B06A65" w:rsidRDefault="00980208" w:rsidP="007C1198">
      <w:pPr>
        <w:rPr>
          <w:color w:val="767171" w:themeColor="background2" w:themeShade="80"/>
        </w:rPr>
      </w:pPr>
    </w:p>
    <w:p w14:paraId="121E2B18" w14:textId="6F2EFB05" w:rsidR="00956113" w:rsidRDefault="00980208" w:rsidP="00980208">
      <w:pPr>
        <w:pStyle w:val="Heading2"/>
      </w:pPr>
      <w:r>
        <w:t>Calendar</w:t>
      </w:r>
    </w:p>
    <w:p w14:paraId="714BFC99" w14:textId="2D06BA97" w:rsidR="00956113" w:rsidRDefault="00956113" w:rsidP="007C1198">
      <w:r>
        <w:t>Calendar – It is a calendar-based resources availability view and operation interface</w:t>
      </w:r>
      <w:proofErr w:type="gramStart"/>
      <w:r>
        <w:t>,  user</w:t>
      </w:r>
      <w:proofErr w:type="gramEnd"/>
      <w:r>
        <w:t xml:space="preserve"> can manage the availabilities. Due to the display limitation, it is not possible to display all resources on one screen, the filters are needed.</w:t>
      </w:r>
    </w:p>
    <w:p w14:paraId="0793C349" w14:textId="285AF3F0" w:rsidR="007C1198" w:rsidRDefault="001A63A8" w:rsidP="001A63A8">
      <w:pPr>
        <w:rPr>
          <w:color w:val="767171" w:themeColor="background2" w:themeShade="80"/>
        </w:rPr>
      </w:pPr>
      <w:r w:rsidRPr="006B7952">
        <w:rPr>
          <w:color w:val="767171" w:themeColor="background2" w:themeShade="80"/>
        </w:rPr>
        <w:t>日历</w:t>
      </w:r>
      <w:r w:rsidRPr="006B7952">
        <w:rPr>
          <w:rFonts w:hint="eastAsia"/>
          <w:color w:val="767171" w:themeColor="background2" w:themeShade="80"/>
        </w:rPr>
        <w:t>——它是基于资源可用性的操作界面。用户可以管理可用性。</w:t>
      </w:r>
      <w:commentRangeStart w:id="179"/>
      <w:commentRangeStart w:id="180"/>
      <w:r w:rsidRPr="006B7952">
        <w:rPr>
          <w:rFonts w:hint="eastAsia"/>
          <w:color w:val="767171" w:themeColor="background2" w:themeShade="80"/>
        </w:rPr>
        <w:t>由于显示的限制，不能在一个界面上显示所有的资源，所以需要过滤器。</w:t>
      </w:r>
      <w:commentRangeEnd w:id="179"/>
      <w:r w:rsidR="00BE76D5">
        <w:rPr>
          <w:rStyle w:val="CommentReference"/>
        </w:rPr>
        <w:commentReference w:id="179"/>
      </w:r>
      <w:commentRangeEnd w:id="180"/>
      <w:r w:rsidR="00F51BC2">
        <w:rPr>
          <w:rStyle w:val="CommentReference"/>
        </w:rPr>
        <w:commentReference w:id="180"/>
      </w:r>
    </w:p>
    <w:p w14:paraId="77EE16DD" w14:textId="29C14AE9" w:rsidR="00F66FD4" w:rsidRPr="006B7952" w:rsidRDefault="00F66FD4" w:rsidP="001A63A8">
      <w:pPr>
        <w:rPr>
          <w:color w:val="767171" w:themeColor="background2" w:themeShade="80"/>
        </w:rPr>
      </w:pPr>
      <w:r>
        <w:rPr>
          <w:color w:val="767171" w:themeColor="background2" w:themeShade="80"/>
        </w:rPr>
        <w:t>默认当前页面显示当</w:t>
      </w:r>
      <w:del w:id="181" w:author="Bella Bi" w:date="2019-01-03T14:49:00Z">
        <w:r w:rsidDel="00CB2B8D">
          <w:rPr>
            <w:rFonts w:hint="eastAsia"/>
            <w:color w:val="767171" w:themeColor="background2" w:themeShade="80"/>
          </w:rPr>
          <w:delText>月</w:delText>
        </w:r>
      </w:del>
      <w:ins w:id="182" w:author="Bella Bi" w:date="2019-01-03T14:49:00Z">
        <w:r w:rsidR="00CB2B8D">
          <w:rPr>
            <w:color w:val="767171" w:themeColor="background2" w:themeShade="80"/>
          </w:rPr>
          <w:t>天</w:t>
        </w:r>
      </w:ins>
      <w:r>
        <w:rPr>
          <w:color w:val="767171" w:themeColor="background2" w:themeShade="80"/>
        </w:rPr>
        <w:t>的日历</w:t>
      </w:r>
    </w:p>
    <w:p w14:paraId="7A894ABB" w14:textId="7051FAD7" w:rsidR="007C1198" w:rsidRDefault="007C1198" w:rsidP="007C1198">
      <w:pPr>
        <w:pStyle w:val="Heading1"/>
      </w:pPr>
      <w:r>
        <w:t>Architecture Consideration</w:t>
      </w:r>
      <w:r w:rsidR="00D24511">
        <w:t xml:space="preserve"> </w:t>
      </w:r>
      <w:r w:rsidR="00D24511">
        <w:t>架构考虑</w:t>
      </w:r>
    </w:p>
    <w:p w14:paraId="4268C127" w14:textId="47C6D2D4" w:rsidR="00A36F65" w:rsidRDefault="00A36F65" w:rsidP="00A36F65"/>
    <w:p w14:paraId="3192EACE" w14:textId="7F5A80C3" w:rsidR="00A36F65" w:rsidRPr="00A36F65" w:rsidRDefault="0037722C" w:rsidP="0037722C">
      <w:pPr>
        <w:pStyle w:val="Heading2"/>
      </w:pPr>
      <w:r>
        <w:t>MDD driven</w:t>
      </w:r>
      <w:r w:rsidR="00C74031">
        <w:t xml:space="preserve"> MDD</w:t>
      </w:r>
      <w:r w:rsidR="00C74031">
        <w:t>驱动</w:t>
      </w:r>
    </w:p>
    <w:p w14:paraId="0F7F08C5" w14:textId="2DCA91D9" w:rsidR="007C1198" w:rsidRDefault="007C1198" w:rsidP="007C1198"/>
    <w:p w14:paraId="4F49F8B7" w14:textId="181DAAC4" w:rsidR="0037722C" w:rsidRDefault="0037722C" w:rsidP="007C1198">
      <w:r>
        <w:t>Phase 3 will be MDD driven, all business entities and facility entities should define up-front. The barebone system will be generated by MDD system. Developer will build the UI layer.</w:t>
      </w:r>
    </w:p>
    <w:p w14:paraId="57530C95" w14:textId="336257B2" w:rsidR="0037722C" w:rsidRPr="006B7952" w:rsidRDefault="00C74031" w:rsidP="007C1198">
      <w:pPr>
        <w:rPr>
          <w:color w:val="767171" w:themeColor="background2" w:themeShade="80"/>
        </w:rPr>
      </w:pPr>
      <w:r w:rsidRPr="006B7952">
        <w:rPr>
          <w:rFonts w:hint="eastAsia"/>
          <w:color w:val="767171" w:themeColor="background2" w:themeShade="80"/>
        </w:rPr>
        <w:lastRenderedPageBreak/>
        <w:t>第</w:t>
      </w:r>
      <w:r w:rsidRPr="006B7952">
        <w:rPr>
          <w:rFonts w:hint="eastAsia"/>
          <w:color w:val="767171" w:themeColor="background2" w:themeShade="80"/>
        </w:rPr>
        <w:t>3</w:t>
      </w:r>
      <w:r w:rsidRPr="006B7952">
        <w:rPr>
          <w:rFonts w:hint="eastAsia"/>
          <w:color w:val="767171" w:themeColor="background2" w:themeShade="80"/>
        </w:rPr>
        <w:t>阶段将由</w:t>
      </w:r>
      <w:r w:rsidRPr="006B7952">
        <w:rPr>
          <w:rFonts w:hint="eastAsia"/>
          <w:color w:val="767171" w:themeColor="background2" w:themeShade="80"/>
        </w:rPr>
        <w:t>MDD</w:t>
      </w:r>
      <w:r w:rsidRPr="006B7952">
        <w:rPr>
          <w:rFonts w:hint="eastAsia"/>
          <w:color w:val="767171" w:themeColor="background2" w:themeShade="80"/>
        </w:rPr>
        <w:t>驱动，所有业务实体和设施实体应预先定义。</w:t>
      </w:r>
      <w:r w:rsidRPr="006B7952">
        <w:rPr>
          <w:rFonts w:hint="eastAsia"/>
          <w:color w:val="767171" w:themeColor="background2" w:themeShade="80"/>
        </w:rPr>
        <w:t xml:space="preserve"> </w:t>
      </w:r>
      <w:r w:rsidRPr="006B7952">
        <w:rPr>
          <w:rFonts w:hint="eastAsia"/>
          <w:color w:val="767171" w:themeColor="background2" w:themeShade="80"/>
        </w:rPr>
        <w:t>准系统将由</w:t>
      </w:r>
      <w:r w:rsidRPr="006B7952">
        <w:rPr>
          <w:rFonts w:hint="eastAsia"/>
          <w:color w:val="767171" w:themeColor="background2" w:themeShade="80"/>
        </w:rPr>
        <w:t>MDD</w:t>
      </w:r>
      <w:r w:rsidRPr="006B7952">
        <w:rPr>
          <w:rFonts w:hint="eastAsia"/>
          <w:color w:val="767171" w:themeColor="background2" w:themeShade="80"/>
        </w:rPr>
        <w:t>系统生成。</w:t>
      </w:r>
      <w:r w:rsidRPr="006B7952">
        <w:rPr>
          <w:rFonts w:hint="eastAsia"/>
          <w:color w:val="767171" w:themeColor="background2" w:themeShade="80"/>
        </w:rPr>
        <w:t xml:space="preserve"> </w:t>
      </w:r>
      <w:r w:rsidRPr="006B7952">
        <w:rPr>
          <w:rFonts w:hint="eastAsia"/>
          <w:color w:val="767171" w:themeColor="background2" w:themeShade="80"/>
        </w:rPr>
        <w:t>开发人员将构建</w:t>
      </w:r>
      <w:r w:rsidRPr="006B7952">
        <w:rPr>
          <w:rFonts w:hint="eastAsia"/>
          <w:color w:val="767171" w:themeColor="background2" w:themeShade="80"/>
        </w:rPr>
        <w:t>UI</w:t>
      </w:r>
      <w:r w:rsidRPr="006B7952">
        <w:rPr>
          <w:rFonts w:hint="eastAsia"/>
          <w:color w:val="767171" w:themeColor="background2" w:themeShade="80"/>
        </w:rPr>
        <w:t>层。</w:t>
      </w:r>
    </w:p>
    <w:p w14:paraId="2AA5A77A" w14:textId="30CF6A37" w:rsidR="007C1198" w:rsidRDefault="007C1198" w:rsidP="007C1198">
      <w:pPr>
        <w:pStyle w:val="Heading2"/>
      </w:pPr>
      <w:r>
        <w:t>Logging Infrastructure</w:t>
      </w:r>
      <w:r w:rsidR="00C74031">
        <w:t xml:space="preserve"> </w:t>
      </w:r>
      <w:r w:rsidR="00C74031">
        <w:t>日志</w:t>
      </w:r>
    </w:p>
    <w:p w14:paraId="435E299C" w14:textId="5AB8AE51" w:rsidR="007C1198" w:rsidRDefault="007C1198" w:rsidP="007C1198"/>
    <w:p w14:paraId="7A043DE7" w14:textId="6D1FE985" w:rsidR="007C1198" w:rsidRDefault="007C1198" w:rsidP="007C1198">
      <w:r>
        <w:t>In the past, eService implements very limit logging features for some system exceptions. And also dome notifications for application failures. It gave developer and administrator a hard time to capture system failure information for problem solving and application improvement.</w:t>
      </w:r>
    </w:p>
    <w:p w14:paraId="33348DBB" w14:textId="77777777" w:rsidR="006B7952" w:rsidRPr="006B7952" w:rsidRDefault="006B7952" w:rsidP="007C1198">
      <w:pPr>
        <w:rPr>
          <w:color w:val="767171" w:themeColor="background2" w:themeShade="80"/>
        </w:rPr>
      </w:pPr>
      <w:r w:rsidRPr="006B7952">
        <w:rPr>
          <w:rFonts w:hint="eastAsia"/>
          <w:color w:val="767171" w:themeColor="background2" w:themeShade="80"/>
        </w:rPr>
        <w:t>过去，</w:t>
      </w:r>
      <w:r w:rsidRPr="006B7952">
        <w:rPr>
          <w:rFonts w:hint="eastAsia"/>
          <w:color w:val="767171" w:themeColor="background2" w:themeShade="80"/>
        </w:rPr>
        <w:t>eService</w:t>
      </w:r>
      <w:r w:rsidRPr="006B7952">
        <w:rPr>
          <w:rFonts w:hint="eastAsia"/>
          <w:color w:val="767171" w:themeColor="background2" w:themeShade="80"/>
        </w:rPr>
        <w:t>为某些系统异常实现了非常有限的日志记录功能。</w:t>
      </w:r>
      <w:r w:rsidRPr="006B7952">
        <w:rPr>
          <w:rFonts w:hint="eastAsia"/>
          <w:color w:val="767171" w:themeColor="background2" w:themeShade="80"/>
        </w:rPr>
        <w:t xml:space="preserve"> </w:t>
      </w:r>
      <w:r w:rsidRPr="006B7952">
        <w:rPr>
          <w:rFonts w:hint="eastAsia"/>
          <w:color w:val="767171" w:themeColor="background2" w:themeShade="80"/>
        </w:rPr>
        <w:t>还有应用程序失败的通知。</w:t>
      </w:r>
      <w:r w:rsidRPr="006B7952">
        <w:rPr>
          <w:rFonts w:hint="eastAsia"/>
          <w:color w:val="767171" w:themeColor="background2" w:themeShade="80"/>
        </w:rPr>
        <w:t xml:space="preserve"> </w:t>
      </w:r>
      <w:r w:rsidRPr="006B7952">
        <w:rPr>
          <w:rFonts w:hint="eastAsia"/>
          <w:color w:val="767171" w:themeColor="background2" w:themeShade="80"/>
        </w:rPr>
        <w:t>它使开发人员和管理员很难捕获系统故障信息，以解决问题和改进应用程序。</w:t>
      </w:r>
    </w:p>
    <w:p w14:paraId="69DF0D3C" w14:textId="022E1E52" w:rsidR="007C1198" w:rsidRDefault="007C1198" w:rsidP="007C1198">
      <w:r>
        <w:t>Now with the Big Data technologies, if we have enough application operation data, we can get accurate business behavior and operation behavior from data, this will help us to optimize business process and user operation efficiency.</w:t>
      </w:r>
    </w:p>
    <w:p w14:paraId="7BC4BDBC" w14:textId="04CE9FD3" w:rsidR="007C1198" w:rsidRPr="006B7952" w:rsidRDefault="006B7952" w:rsidP="007C1198">
      <w:pPr>
        <w:rPr>
          <w:color w:val="767171" w:themeColor="background2" w:themeShade="80"/>
        </w:rPr>
      </w:pPr>
      <w:r w:rsidRPr="006B7952">
        <w:rPr>
          <w:rFonts w:hint="eastAsia"/>
          <w:color w:val="767171" w:themeColor="background2" w:themeShade="80"/>
        </w:rPr>
        <w:t>现在有了大数据技术，如果我们有足够的应用程序运行数据，我们就可以从数据中获得准确的业务行为和操作行为，这将有助于我们优化业务流程和用户运营效率。</w:t>
      </w:r>
    </w:p>
    <w:p w14:paraId="40B1F8EF" w14:textId="52242824" w:rsidR="00C32FC3" w:rsidRDefault="00C32FC3" w:rsidP="007C1198">
      <w:r>
        <w:t>And also, the logging may assist us for any data audit and performance review.</w:t>
      </w:r>
    </w:p>
    <w:p w14:paraId="691479F6" w14:textId="19394D2A" w:rsidR="007C1198" w:rsidRPr="00296691" w:rsidRDefault="00296691" w:rsidP="007C1198">
      <w:pPr>
        <w:rPr>
          <w:color w:val="767171" w:themeColor="background2" w:themeShade="80"/>
        </w:rPr>
      </w:pPr>
      <w:r w:rsidRPr="00296691">
        <w:rPr>
          <w:rFonts w:hint="eastAsia"/>
          <w:color w:val="767171" w:themeColor="background2" w:themeShade="80"/>
        </w:rPr>
        <w:t>此外，日志记录可以帮助我们进行任何数据审计和性能审查。</w:t>
      </w:r>
    </w:p>
    <w:p w14:paraId="45FD992A" w14:textId="5124E27D" w:rsidR="007C1198" w:rsidRDefault="007C1198" w:rsidP="007C1198">
      <w:r>
        <w:t>Following events need to be logged.</w:t>
      </w:r>
    </w:p>
    <w:p w14:paraId="0F11BC97" w14:textId="0F7BF95A" w:rsidR="007C1198" w:rsidRPr="00296691" w:rsidRDefault="00296691" w:rsidP="007C1198">
      <w:pPr>
        <w:rPr>
          <w:color w:val="767171" w:themeColor="background2" w:themeShade="80"/>
        </w:rPr>
      </w:pPr>
      <w:r w:rsidRPr="00296691">
        <w:rPr>
          <w:color w:val="767171" w:themeColor="background2" w:themeShade="80"/>
        </w:rPr>
        <w:t>需要记录以下事件</w:t>
      </w:r>
    </w:p>
    <w:p w14:paraId="66CF06A9" w14:textId="659DCE50" w:rsidR="007C1198" w:rsidRDefault="007C1198" w:rsidP="007C1198">
      <w:pPr>
        <w:pStyle w:val="Heading3"/>
      </w:pPr>
      <w:r>
        <w:t>Application Entry</w:t>
      </w:r>
      <w:r w:rsidR="001E0595">
        <w:t xml:space="preserve"> </w:t>
      </w:r>
    </w:p>
    <w:p w14:paraId="7DB8A820" w14:textId="3016BCC0" w:rsidR="007C1198" w:rsidRDefault="007C1198" w:rsidP="007C1198"/>
    <w:p w14:paraId="7353E598" w14:textId="1772B775" w:rsidR="007C1198" w:rsidRDefault="007C1198" w:rsidP="007C1198">
      <w:r>
        <w:t xml:space="preserve">The starting point which user uses the application. Basically, it </w:t>
      </w:r>
      <w:r w:rsidR="00C32FC3">
        <w:t>describes</w:t>
      </w:r>
      <w:r>
        <w:t xml:space="preserve"> the functional features of an application.</w:t>
      </w:r>
    </w:p>
    <w:p w14:paraId="702491DD" w14:textId="444595A8" w:rsidR="001E0595" w:rsidRPr="001E0595" w:rsidRDefault="001E0595" w:rsidP="007C1198">
      <w:pPr>
        <w:rPr>
          <w:color w:val="767171" w:themeColor="background2" w:themeShade="80"/>
        </w:rPr>
      </w:pPr>
      <w:r w:rsidRPr="001E0595">
        <w:rPr>
          <w:color w:val="767171" w:themeColor="background2" w:themeShade="80"/>
        </w:rPr>
        <w:t>这是用户使用应用程序的起始点</w:t>
      </w:r>
      <w:r w:rsidRPr="001E0595">
        <w:rPr>
          <w:rFonts w:hint="eastAsia"/>
          <w:color w:val="767171" w:themeColor="background2" w:themeShade="80"/>
        </w:rPr>
        <w:t>。</w:t>
      </w:r>
      <w:r w:rsidRPr="001E0595">
        <w:rPr>
          <w:color w:val="767171" w:themeColor="background2" w:themeShade="80"/>
        </w:rPr>
        <w:t>基本上他描述了一个应用程序的功能特性</w:t>
      </w:r>
      <w:r w:rsidRPr="001E0595">
        <w:rPr>
          <w:rFonts w:hint="eastAsia"/>
          <w:color w:val="767171" w:themeColor="background2" w:themeShade="80"/>
        </w:rPr>
        <w:t>。</w:t>
      </w:r>
    </w:p>
    <w:p w14:paraId="181658E7" w14:textId="7D42836F" w:rsidR="007C1198" w:rsidRDefault="007C1198" w:rsidP="007C1198"/>
    <w:p w14:paraId="7BB92824" w14:textId="5FDE4ACC" w:rsidR="00C32FC3" w:rsidRDefault="00C32FC3" w:rsidP="007C1198">
      <w:r>
        <w:t>Logging Data Elements:</w:t>
      </w:r>
      <w:r w:rsidR="001E0595">
        <w:t xml:space="preserve"> </w:t>
      </w:r>
      <w:r w:rsidR="001E0595" w:rsidRPr="003A20CD">
        <w:rPr>
          <w:color w:val="767171" w:themeColor="background2" w:themeShade="80"/>
        </w:rPr>
        <w:t>日志数据元素</w:t>
      </w:r>
    </w:p>
    <w:p w14:paraId="538DC3BC" w14:textId="7DB0E693" w:rsidR="00C32FC3" w:rsidRDefault="00C32FC3" w:rsidP="00C32FC3">
      <w:pPr>
        <w:pStyle w:val="ListParagraph"/>
        <w:numPr>
          <w:ilvl w:val="0"/>
          <w:numId w:val="1"/>
        </w:numPr>
      </w:pPr>
      <w:r>
        <w:t>User identity</w:t>
      </w:r>
      <w:r w:rsidR="001E0595">
        <w:t xml:space="preserve"> </w:t>
      </w:r>
      <w:r w:rsidR="001E0595" w:rsidRPr="003A20CD">
        <w:rPr>
          <w:color w:val="767171" w:themeColor="background2" w:themeShade="80"/>
        </w:rPr>
        <w:t>用户</w:t>
      </w:r>
      <w:r w:rsidR="001E0595" w:rsidRPr="003A20CD">
        <w:rPr>
          <w:rFonts w:hint="eastAsia"/>
          <w:color w:val="767171" w:themeColor="background2" w:themeShade="80"/>
        </w:rPr>
        <w:t>ID</w:t>
      </w:r>
    </w:p>
    <w:p w14:paraId="5EE7BB38" w14:textId="5C89C673" w:rsidR="00C32FC3" w:rsidRDefault="00C32FC3" w:rsidP="00C32FC3">
      <w:pPr>
        <w:pStyle w:val="ListParagraph"/>
        <w:numPr>
          <w:ilvl w:val="0"/>
          <w:numId w:val="1"/>
        </w:numPr>
      </w:pPr>
      <w:r>
        <w:t>Timestamp</w:t>
      </w:r>
      <w:r w:rsidR="001E0595">
        <w:t xml:space="preserve"> </w:t>
      </w:r>
      <w:r w:rsidR="001E0595" w:rsidRPr="003A20CD">
        <w:rPr>
          <w:color w:val="767171" w:themeColor="background2" w:themeShade="80"/>
        </w:rPr>
        <w:t>时间戳</w:t>
      </w:r>
    </w:p>
    <w:p w14:paraId="24282C25" w14:textId="18240FF6" w:rsidR="00C32FC3" w:rsidRDefault="00C32FC3" w:rsidP="001E0595">
      <w:pPr>
        <w:pStyle w:val="ListParagraph"/>
        <w:numPr>
          <w:ilvl w:val="0"/>
          <w:numId w:val="1"/>
        </w:numPr>
      </w:pPr>
      <w:r>
        <w:t>Application Entry Identifier</w:t>
      </w:r>
      <w:r w:rsidR="001E0595" w:rsidRPr="003A20CD">
        <w:rPr>
          <w:rFonts w:hint="eastAsia"/>
          <w:color w:val="767171" w:themeColor="background2" w:themeShade="80"/>
        </w:rPr>
        <w:t>应用程序项标识符</w:t>
      </w:r>
    </w:p>
    <w:p w14:paraId="7DDE2778" w14:textId="77777777" w:rsidR="00C32FC3" w:rsidRDefault="00C32FC3" w:rsidP="007C1198"/>
    <w:p w14:paraId="1616A19B" w14:textId="6ED8CAC3" w:rsidR="00C32FC3" w:rsidRDefault="00C32FC3" w:rsidP="007C1198">
      <w:r>
        <w:t>Logging Point</w:t>
      </w:r>
      <w:r w:rsidR="001E0595">
        <w:t xml:space="preserve"> </w:t>
      </w:r>
      <w:r w:rsidR="001E0595">
        <w:t>记录点</w:t>
      </w:r>
    </w:p>
    <w:p w14:paraId="25CFEB49" w14:textId="7D019F94" w:rsidR="00C32FC3" w:rsidRDefault="00C32FC3" w:rsidP="00C32FC3">
      <w:pPr>
        <w:pStyle w:val="ListParagraph"/>
        <w:numPr>
          <w:ilvl w:val="0"/>
          <w:numId w:val="2"/>
        </w:numPr>
      </w:pPr>
      <w:r>
        <w:lastRenderedPageBreak/>
        <w:t>Functional Menu Clicking</w:t>
      </w:r>
      <w:r w:rsidR="001E0595">
        <w:t xml:space="preserve"> </w:t>
      </w:r>
      <w:r w:rsidR="001E0595" w:rsidRPr="003A20CD">
        <w:rPr>
          <w:color w:val="767171" w:themeColor="background2" w:themeShade="80"/>
        </w:rPr>
        <w:t>功能菜单点击</w:t>
      </w:r>
    </w:p>
    <w:p w14:paraId="6543188A" w14:textId="242306DF" w:rsidR="00C32FC3" w:rsidRDefault="00C32FC3" w:rsidP="00C32FC3">
      <w:pPr>
        <w:pStyle w:val="ListParagraph"/>
        <w:numPr>
          <w:ilvl w:val="0"/>
          <w:numId w:val="2"/>
        </w:numPr>
      </w:pPr>
      <w:r>
        <w:t>Functional Button Clicking</w:t>
      </w:r>
      <w:r w:rsidR="001E0595">
        <w:t xml:space="preserve"> </w:t>
      </w:r>
      <w:r w:rsidR="001E0595" w:rsidRPr="003A20CD">
        <w:rPr>
          <w:color w:val="767171" w:themeColor="background2" w:themeShade="80"/>
        </w:rPr>
        <w:t>功能按钮点击</w:t>
      </w:r>
    </w:p>
    <w:p w14:paraId="5F35ED1F" w14:textId="65D3744D" w:rsidR="00C32FC3" w:rsidRDefault="00C32FC3" w:rsidP="00C32FC3"/>
    <w:p w14:paraId="7C21996B" w14:textId="06863E17" w:rsidR="00C32FC3" w:rsidRDefault="00C32FC3" w:rsidP="005C6BA2">
      <w:pPr>
        <w:pStyle w:val="Heading3"/>
      </w:pPr>
      <w:r>
        <w:t>Data Alternation</w:t>
      </w:r>
      <w:r w:rsidR="00655CDD">
        <w:t xml:space="preserve"> </w:t>
      </w:r>
      <w:r w:rsidR="00655CDD">
        <w:t>数据变换</w:t>
      </w:r>
    </w:p>
    <w:p w14:paraId="2E4F71A4" w14:textId="302625E0" w:rsidR="00C32FC3" w:rsidRDefault="00C32FC3" w:rsidP="00C32FC3"/>
    <w:p w14:paraId="4287C9B5" w14:textId="6A62C1B3" w:rsidR="00C32FC3" w:rsidRDefault="00C32FC3" w:rsidP="00C32FC3">
      <w:r>
        <w:t>The data change during the user’s application operations. This describes the data entry operation in two angels:</w:t>
      </w:r>
      <w:r w:rsidR="00BA0B23">
        <w:t xml:space="preserve"> </w:t>
      </w:r>
      <w:r w:rsidR="006823DC" w:rsidRPr="003A20CD">
        <w:rPr>
          <w:color w:val="767171" w:themeColor="background2" w:themeShade="80"/>
        </w:rPr>
        <w:t>用户操作应用程序期间的数据更改</w:t>
      </w:r>
      <w:r w:rsidR="006823DC" w:rsidRPr="003A20CD">
        <w:rPr>
          <w:rFonts w:hint="eastAsia"/>
          <w:color w:val="767171" w:themeColor="background2" w:themeShade="80"/>
        </w:rPr>
        <w:t>。</w:t>
      </w:r>
      <w:r w:rsidR="006823DC" w:rsidRPr="003A20CD">
        <w:rPr>
          <w:color w:val="767171" w:themeColor="background2" w:themeShade="80"/>
        </w:rPr>
        <w:t>这描述了</w:t>
      </w:r>
    </w:p>
    <w:p w14:paraId="2FEE7A34" w14:textId="43F59984" w:rsidR="00C32FC3" w:rsidRDefault="00C32FC3" w:rsidP="00C32FC3">
      <w:pPr>
        <w:pStyle w:val="ListParagraph"/>
        <w:numPr>
          <w:ilvl w:val="0"/>
          <w:numId w:val="3"/>
        </w:numPr>
      </w:pPr>
      <w:r>
        <w:t>Operation efficiency</w:t>
      </w:r>
      <w:r w:rsidR="006823DC">
        <w:t xml:space="preserve"> </w:t>
      </w:r>
      <w:r w:rsidR="006823DC" w:rsidRPr="003A20CD">
        <w:rPr>
          <w:color w:val="767171" w:themeColor="background2" w:themeShade="80"/>
        </w:rPr>
        <w:t>操作效率</w:t>
      </w:r>
    </w:p>
    <w:p w14:paraId="67ED2222" w14:textId="58E46344" w:rsidR="00C32FC3" w:rsidRDefault="00C32FC3" w:rsidP="00C32FC3">
      <w:pPr>
        <w:pStyle w:val="ListParagraph"/>
        <w:numPr>
          <w:ilvl w:val="0"/>
          <w:numId w:val="3"/>
        </w:numPr>
      </w:pPr>
      <w:r>
        <w:t>Business data flow</w:t>
      </w:r>
      <w:r w:rsidR="006823DC">
        <w:t xml:space="preserve"> </w:t>
      </w:r>
      <w:r w:rsidR="006823DC" w:rsidRPr="003A20CD">
        <w:rPr>
          <w:color w:val="767171" w:themeColor="background2" w:themeShade="80"/>
        </w:rPr>
        <w:t>业务数据流</w:t>
      </w:r>
    </w:p>
    <w:p w14:paraId="6D472EEE" w14:textId="77777777" w:rsidR="00C32FC3" w:rsidRDefault="00C32FC3" w:rsidP="00C32FC3"/>
    <w:p w14:paraId="16DF4A20" w14:textId="53CA36F6" w:rsidR="00C32FC3" w:rsidRDefault="00C32FC3" w:rsidP="00C32FC3">
      <w:r>
        <w:t>Logging Data Elements:</w:t>
      </w:r>
      <w:r w:rsidR="006823DC" w:rsidRPr="006823DC">
        <w:t xml:space="preserve"> </w:t>
      </w:r>
      <w:r w:rsidR="006823DC" w:rsidRPr="003A20CD">
        <w:rPr>
          <w:color w:val="767171" w:themeColor="background2" w:themeShade="80"/>
        </w:rPr>
        <w:t>日志数据元素</w:t>
      </w:r>
    </w:p>
    <w:p w14:paraId="0706455A" w14:textId="5317F5E2" w:rsidR="00C32FC3" w:rsidRDefault="00C32FC3" w:rsidP="00C32FC3">
      <w:pPr>
        <w:pStyle w:val="ListParagraph"/>
        <w:numPr>
          <w:ilvl w:val="0"/>
          <w:numId w:val="1"/>
        </w:numPr>
      </w:pPr>
      <w:r>
        <w:t>User identity</w:t>
      </w:r>
      <w:r w:rsidR="006823DC" w:rsidRPr="003A20CD">
        <w:rPr>
          <w:color w:val="767171" w:themeColor="background2" w:themeShade="80"/>
        </w:rPr>
        <w:t>用户</w:t>
      </w:r>
      <w:r w:rsidR="006823DC" w:rsidRPr="003A20CD">
        <w:rPr>
          <w:rFonts w:hint="eastAsia"/>
          <w:color w:val="767171" w:themeColor="background2" w:themeShade="80"/>
        </w:rPr>
        <w:t>ID</w:t>
      </w:r>
    </w:p>
    <w:p w14:paraId="169F3F87" w14:textId="31617AAF" w:rsidR="00C32FC3" w:rsidRDefault="00C32FC3" w:rsidP="00C32FC3">
      <w:pPr>
        <w:pStyle w:val="ListParagraph"/>
        <w:numPr>
          <w:ilvl w:val="0"/>
          <w:numId w:val="1"/>
        </w:numPr>
      </w:pPr>
      <w:r>
        <w:t>Timestamp</w:t>
      </w:r>
      <w:r w:rsidR="006823DC" w:rsidRPr="003A20CD">
        <w:rPr>
          <w:color w:val="767171" w:themeColor="background2" w:themeShade="80"/>
        </w:rPr>
        <w:t>时间戳</w:t>
      </w:r>
    </w:p>
    <w:p w14:paraId="7654C980" w14:textId="4857C838" w:rsidR="00C32FC3" w:rsidRDefault="00C32FC3" w:rsidP="00C32FC3">
      <w:pPr>
        <w:pStyle w:val="ListParagraph"/>
        <w:numPr>
          <w:ilvl w:val="0"/>
          <w:numId w:val="1"/>
        </w:numPr>
      </w:pPr>
      <w:r>
        <w:t>Data Identifier</w:t>
      </w:r>
      <w:r w:rsidR="005268D7">
        <w:t xml:space="preserve"> (Reflects UI module)</w:t>
      </w:r>
      <w:r w:rsidR="006823DC" w:rsidRPr="003A20CD">
        <w:rPr>
          <w:color w:val="767171" w:themeColor="background2" w:themeShade="80"/>
        </w:rPr>
        <w:t>数据标识符</w:t>
      </w:r>
      <w:r w:rsidR="006823DC" w:rsidRPr="003A20CD">
        <w:rPr>
          <w:rFonts w:hint="eastAsia"/>
          <w:color w:val="767171" w:themeColor="background2" w:themeShade="80"/>
        </w:rPr>
        <w:t>（反应</w:t>
      </w:r>
      <w:r w:rsidR="006823DC" w:rsidRPr="003A20CD">
        <w:rPr>
          <w:rFonts w:hint="eastAsia"/>
          <w:color w:val="767171" w:themeColor="background2" w:themeShade="80"/>
        </w:rPr>
        <w:t>UI</w:t>
      </w:r>
      <w:r w:rsidR="006823DC" w:rsidRPr="003A20CD">
        <w:rPr>
          <w:rFonts w:hint="eastAsia"/>
          <w:color w:val="767171" w:themeColor="background2" w:themeShade="80"/>
        </w:rPr>
        <w:t>模块）</w:t>
      </w:r>
    </w:p>
    <w:p w14:paraId="6B84F83E" w14:textId="26D78E4B" w:rsidR="00C32FC3" w:rsidRDefault="00C32FC3" w:rsidP="00C32FC3">
      <w:pPr>
        <w:pStyle w:val="ListParagraph"/>
        <w:numPr>
          <w:ilvl w:val="0"/>
          <w:numId w:val="1"/>
        </w:numPr>
      </w:pPr>
      <w:r>
        <w:t>Previous value</w:t>
      </w:r>
      <w:r w:rsidR="006823DC">
        <w:t xml:space="preserve"> </w:t>
      </w:r>
      <w:r w:rsidR="006823DC" w:rsidRPr="003A20CD">
        <w:rPr>
          <w:color w:val="767171" w:themeColor="background2" w:themeShade="80"/>
        </w:rPr>
        <w:t>之前的值</w:t>
      </w:r>
    </w:p>
    <w:p w14:paraId="3E0E65C2" w14:textId="0E772B61" w:rsidR="00C32FC3" w:rsidRDefault="00C32FC3" w:rsidP="00C32FC3">
      <w:pPr>
        <w:pStyle w:val="ListParagraph"/>
        <w:numPr>
          <w:ilvl w:val="0"/>
          <w:numId w:val="1"/>
        </w:numPr>
      </w:pPr>
      <w:r>
        <w:t>Current Value</w:t>
      </w:r>
      <w:r w:rsidR="006823DC" w:rsidRPr="003A20CD">
        <w:rPr>
          <w:color w:val="767171" w:themeColor="background2" w:themeShade="80"/>
        </w:rPr>
        <w:t>现在的值</w:t>
      </w:r>
    </w:p>
    <w:p w14:paraId="7AD14DC3" w14:textId="4E6B45E1" w:rsidR="00C32FC3" w:rsidRDefault="00C32FC3" w:rsidP="00C32FC3"/>
    <w:p w14:paraId="0464A5F4" w14:textId="0CC7D786" w:rsidR="00C32FC3" w:rsidRDefault="00C32FC3" w:rsidP="00C32FC3">
      <w:r>
        <w:t>Logging Point</w:t>
      </w:r>
      <w:r w:rsidR="006823DC">
        <w:t>记录点</w:t>
      </w:r>
    </w:p>
    <w:p w14:paraId="5FACE743" w14:textId="6EC01EA9" w:rsidR="00C32FC3" w:rsidRDefault="00C32FC3" w:rsidP="005268D7">
      <w:pPr>
        <w:pStyle w:val="ListParagraph"/>
        <w:numPr>
          <w:ilvl w:val="0"/>
          <w:numId w:val="4"/>
        </w:numPr>
      </w:pPr>
      <w:r>
        <w:t>Update</w:t>
      </w:r>
      <w:r w:rsidR="005268D7">
        <w:t xml:space="preserve"> button clicking</w:t>
      </w:r>
      <w:r w:rsidR="006823DC">
        <w:t xml:space="preserve"> </w:t>
      </w:r>
      <w:r w:rsidR="006823DC" w:rsidRPr="003A20CD">
        <w:rPr>
          <w:color w:val="767171" w:themeColor="background2" w:themeShade="80"/>
        </w:rPr>
        <w:t>点击</w:t>
      </w:r>
      <w:r w:rsidR="006823DC" w:rsidRPr="003A20CD">
        <w:rPr>
          <w:color w:val="767171" w:themeColor="background2" w:themeShade="80"/>
        </w:rPr>
        <w:t>Update</w:t>
      </w:r>
      <w:r w:rsidR="006823DC" w:rsidRPr="003A20CD">
        <w:rPr>
          <w:color w:val="767171" w:themeColor="background2" w:themeShade="80"/>
        </w:rPr>
        <w:t>按钮</w:t>
      </w:r>
    </w:p>
    <w:p w14:paraId="4EDFFBF8" w14:textId="5C3D2082" w:rsidR="005268D7" w:rsidRDefault="005268D7" w:rsidP="005268D7">
      <w:pPr>
        <w:pStyle w:val="ListParagraph"/>
        <w:numPr>
          <w:ilvl w:val="0"/>
          <w:numId w:val="4"/>
        </w:numPr>
      </w:pPr>
      <w:r>
        <w:t>Before sending data update request</w:t>
      </w:r>
      <w:r w:rsidR="006823DC">
        <w:t xml:space="preserve"> </w:t>
      </w:r>
      <w:r w:rsidR="006823DC" w:rsidRPr="003A20CD">
        <w:rPr>
          <w:color w:val="767171" w:themeColor="background2" w:themeShade="80"/>
        </w:rPr>
        <w:t>在发送数据之前更新请求</w:t>
      </w:r>
    </w:p>
    <w:p w14:paraId="457FFA14" w14:textId="74DAFB2B" w:rsidR="005268D7" w:rsidRDefault="005268D7" w:rsidP="00C32FC3"/>
    <w:p w14:paraId="0FE29CEE" w14:textId="0C48A59F" w:rsidR="005268D7" w:rsidRDefault="005268D7" w:rsidP="005C6BA2">
      <w:pPr>
        <w:pStyle w:val="Heading3"/>
      </w:pPr>
      <w:r>
        <w:t>Data Update</w:t>
      </w:r>
      <w:r w:rsidR="003A20CD">
        <w:t xml:space="preserve"> </w:t>
      </w:r>
      <w:r w:rsidR="003A20CD">
        <w:t>数据更新</w:t>
      </w:r>
    </w:p>
    <w:p w14:paraId="15ACA0B3" w14:textId="77777777" w:rsidR="005268D7" w:rsidRPr="005268D7" w:rsidRDefault="005268D7" w:rsidP="005268D7"/>
    <w:p w14:paraId="55A2F719" w14:textId="722AC51E" w:rsidR="005268D7" w:rsidRDefault="005268D7" w:rsidP="00C32FC3">
      <w:r>
        <w:t>The data update in database after the data alternation being processed by application logic. This will help us to verify the application logic to find out defects earlier.</w:t>
      </w:r>
    </w:p>
    <w:p w14:paraId="6DD8F593" w14:textId="29B57D9B" w:rsidR="005268D7" w:rsidRPr="003A20CD" w:rsidRDefault="003A20CD" w:rsidP="00C32FC3">
      <w:pPr>
        <w:rPr>
          <w:color w:val="767171" w:themeColor="background2" w:themeShade="80"/>
        </w:rPr>
      </w:pPr>
      <w:r w:rsidRPr="003A20CD">
        <w:rPr>
          <w:rFonts w:hint="eastAsia"/>
          <w:color w:val="767171" w:themeColor="background2" w:themeShade="80"/>
        </w:rPr>
        <w:t>应用程序逻辑处理数据更改后数据库中的数据更新。</w:t>
      </w:r>
      <w:r w:rsidRPr="003A20CD">
        <w:rPr>
          <w:rFonts w:hint="eastAsia"/>
          <w:color w:val="767171" w:themeColor="background2" w:themeShade="80"/>
        </w:rPr>
        <w:t xml:space="preserve"> </w:t>
      </w:r>
      <w:r w:rsidRPr="003A20CD">
        <w:rPr>
          <w:rFonts w:hint="eastAsia"/>
          <w:color w:val="767171" w:themeColor="background2" w:themeShade="80"/>
        </w:rPr>
        <w:t>这将有助于我们验证应用程序逻辑，以便更早发现缺陷。</w:t>
      </w:r>
    </w:p>
    <w:p w14:paraId="06FAE535" w14:textId="23B26A2D" w:rsidR="005268D7" w:rsidRDefault="005268D7" w:rsidP="005268D7">
      <w:r>
        <w:t>Logging Data Elements:</w:t>
      </w:r>
      <w:r w:rsidR="00B20258" w:rsidRPr="00B20258">
        <w:rPr>
          <w:color w:val="767171" w:themeColor="background2" w:themeShade="80"/>
        </w:rPr>
        <w:t xml:space="preserve"> </w:t>
      </w:r>
      <w:r w:rsidR="00B20258" w:rsidRPr="003A20CD">
        <w:rPr>
          <w:color w:val="767171" w:themeColor="background2" w:themeShade="80"/>
        </w:rPr>
        <w:t>日志数据元素</w:t>
      </w:r>
    </w:p>
    <w:p w14:paraId="6237E5EA" w14:textId="18C332B2" w:rsidR="005268D7" w:rsidRDefault="005268D7" w:rsidP="005268D7">
      <w:pPr>
        <w:pStyle w:val="ListParagraph"/>
        <w:numPr>
          <w:ilvl w:val="0"/>
          <w:numId w:val="1"/>
        </w:numPr>
      </w:pPr>
      <w:r>
        <w:t>User identity (or system identifier)</w:t>
      </w:r>
      <w:r w:rsidR="00B20258" w:rsidRPr="00B20258">
        <w:rPr>
          <w:color w:val="767171" w:themeColor="background2" w:themeShade="80"/>
        </w:rPr>
        <w:t xml:space="preserve"> </w:t>
      </w:r>
      <w:r w:rsidR="00B20258" w:rsidRPr="003A20CD">
        <w:rPr>
          <w:color w:val="767171" w:themeColor="background2" w:themeShade="80"/>
        </w:rPr>
        <w:t>用户</w:t>
      </w:r>
      <w:r w:rsidR="00B20258" w:rsidRPr="003A20CD">
        <w:rPr>
          <w:rFonts w:hint="eastAsia"/>
          <w:color w:val="767171" w:themeColor="background2" w:themeShade="80"/>
        </w:rPr>
        <w:t>ID</w:t>
      </w:r>
      <w:r w:rsidR="00B20258">
        <w:rPr>
          <w:rFonts w:hint="eastAsia"/>
          <w:color w:val="767171" w:themeColor="background2" w:themeShade="80"/>
        </w:rPr>
        <w:t>（或系统</w:t>
      </w:r>
      <w:r w:rsidR="00B20258">
        <w:rPr>
          <w:rFonts w:hint="eastAsia"/>
          <w:color w:val="767171" w:themeColor="background2" w:themeShade="80"/>
        </w:rPr>
        <w:t>ID</w:t>
      </w:r>
      <w:r w:rsidR="00B20258">
        <w:rPr>
          <w:rFonts w:hint="eastAsia"/>
          <w:color w:val="767171" w:themeColor="background2" w:themeShade="80"/>
        </w:rPr>
        <w:t>）</w:t>
      </w:r>
    </w:p>
    <w:p w14:paraId="157C1CAD" w14:textId="137C8C3E" w:rsidR="005268D7" w:rsidRDefault="005268D7" w:rsidP="005268D7">
      <w:pPr>
        <w:pStyle w:val="ListParagraph"/>
        <w:numPr>
          <w:ilvl w:val="0"/>
          <w:numId w:val="1"/>
        </w:numPr>
      </w:pPr>
      <w:r>
        <w:lastRenderedPageBreak/>
        <w:t>Timestamp</w:t>
      </w:r>
      <w:r w:rsidR="00B20258" w:rsidRPr="00B20258">
        <w:rPr>
          <w:color w:val="767171" w:themeColor="background2" w:themeShade="80"/>
        </w:rPr>
        <w:t>时间戳</w:t>
      </w:r>
    </w:p>
    <w:p w14:paraId="5564C415" w14:textId="6B8CD3FA" w:rsidR="005268D7" w:rsidRDefault="005268D7" w:rsidP="005268D7">
      <w:pPr>
        <w:pStyle w:val="ListParagraph"/>
        <w:numPr>
          <w:ilvl w:val="0"/>
          <w:numId w:val="1"/>
        </w:numPr>
      </w:pPr>
      <w:r>
        <w:t>Entity Identifier</w:t>
      </w:r>
      <w:r w:rsidR="00B20258">
        <w:t xml:space="preserve"> </w:t>
      </w:r>
      <w:r w:rsidR="00B20258" w:rsidRPr="00B20258">
        <w:rPr>
          <w:color w:val="767171" w:themeColor="background2" w:themeShade="80"/>
        </w:rPr>
        <w:t>实体</w:t>
      </w:r>
      <w:r w:rsidR="00B20258" w:rsidRPr="00B20258">
        <w:rPr>
          <w:rFonts w:hint="eastAsia"/>
          <w:color w:val="767171" w:themeColor="background2" w:themeShade="80"/>
        </w:rPr>
        <w:t>ID</w:t>
      </w:r>
    </w:p>
    <w:p w14:paraId="15C32C0E" w14:textId="2E35A9F5" w:rsidR="005268D7" w:rsidRDefault="005268D7" w:rsidP="005268D7">
      <w:pPr>
        <w:pStyle w:val="ListParagraph"/>
        <w:numPr>
          <w:ilvl w:val="0"/>
          <w:numId w:val="1"/>
        </w:numPr>
      </w:pPr>
      <w:r>
        <w:t>Previous value</w:t>
      </w:r>
      <w:r w:rsidR="00B20258" w:rsidRPr="00B20258">
        <w:rPr>
          <w:color w:val="767171" w:themeColor="background2" w:themeShade="80"/>
        </w:rPr>
        <w:t>之前的值</w:t>
      </w:r>
    </w:p>
    <w:p w14:paraId="7B7DC111" w14:textId="252A5CF0" w:rsidR="005268D7" w:rsidRDefault="005268D7" w:rsidP="005268D7">
      <w:pPr>
        <w:pStyle w:val="ListParagraph"/>
        <w:numPr>
          <w:ilvl w:val="0"/>
          <w:numId w:val="1"/>
        </w:numPr>
      </w:pPr>
      <w:r>
        <w:t>Current Value</w:t>
      </w:r>
      <w:r w:rsidR="00B20258" w:rsidRPr="00B20258">
        <w:rPr>
          <w:color w:val="767171" w:themeColor="background2" w:themeShade="80"/>
        </w:rPr>
        <w:t>现在的值</w:t>
      </w:r>
    </w:p>
    <w:p w14:paraId="70FB2723" w14:textId="52FB39F8" w:rsidR="005268D7" w:rsidRPr="00B20258" w:rsidRDefault="005268D7" w:rsidP="00B20258">
      <w:pPr>
        <w:pStyle w:val="ListParagraph"/>
        <w:numPr>
          <w:ilvl w:val="0"/>
          <w:numId w:val="1"/>
        </w:numPr>
        <w:rPr>
          <w:color w:val="767171" w:themeColor="background2" w:themeShade="80"/>
        </w:rPr>
      </w:pPr>
      <w:r>
        <w:t>Request initiator (Reflects service entry)</w:t>
      </w:r>
      <w:r w:rsidR="00B20258" w:rsidRPr="00B20258">
        <w:rPr>
          <w:rFonts w:hint="eastAsia"/>
        </w:rPr>
        <w:t xml:space="preserve"> </w:t>
      </w:r>
      <w:r w:rsidR="00B20258" w:rsidRPr="00B20258">
        <w:rPr>
          <w:rFonts w:hint="eastAsia"/>
          <w:color w:val="767171" w:themeColor="background2" w:themeShade="80"/>
        </w:rPr>
        <w:t>请求发起者（反映服务条目）</w:t>
      </w:r>
    </w:p>
    <w:p w14:paraId="5E2FD5F0" w14:textId="4F7A8AA2" w:rsidR="005268D7" w:rsidRDefault="005268D7" w:rsidP="00C32FC3">
      <w:r>
        <w:t>Logging Point</w:t>
      </w:r>
      <w:r w:rsidR="007D0FB7">
        <w:t>记录点</w:t>
      </w:r>
    </w:p>
    <w:p w14:paraId="3C661CAB" w14:textId="36A851B1" w:rsidR="005268D7" w:rsidRDefault="005268D7" w:rsidP="007A68FF">
      <w:pPr>
        <w:pStyle w:val="ListParagraph"/>
        <w:numPr>
          <w:ilvl w:val="0"/>
          <w:numId w:val="5"/>
        </w:numPr>
      </w:pPr>
      <w:r>
        <w:t>Before Database update operation.</w:t>
      </w:r>
      <w:r w:rsidR="007D0FB7" w:rsidRPr="007D0FB7">
        <w:rPr>
          <w:color w:val="767171" w:themeColor="background2" w:themeShade="80"/>
        </w:rPr>
        <w:t>数据库更新操作之前</w:t>
      </w:r>
    </w:p>
    <w:p w14:paraId="3D8F10FA" w14:textId="77777777" w:rsidR="005268D7" w:rsidRDefault="005268D7" w:rsidP="00C32FC3"/>
    <w:p w14:paraId="540CD672" w14:textId="09E79E10" w:rsidR="00C32FC3" w:rsidRDefault="005268D7" w:rsidP="005C6BA2">
      <w:pPr>
        <w:pStyle w:val="Heading3"/>
      </w:pPr>
      <w:r>
        <w:t xml:space="preserve">Application </w:t>
      </w:r>
      <w:proofErr w:type="gramStart"/>
      <w:r>
        <w:t xml:space="preserve">Error </w:t>
      </w:r>
      <w:r w:rsidR="00A06302">
        <w:t xml:space="preserve"> </w:t>
      </w:r>
      <w:r w:rsidR="00A06302">
        <w:t>应用程序错误</w:t>
      </w:r>
      <w:proofErr w:type="gramEnd"/>
    </w:p>
    <w:p w14:paraId="3A12C265" w14:textId="77777777" w:rsidR="007A68FF" w:rsidRPr="007A68FF" w:rsidRDefault="007A68FF" w:rsidP="007A68FF"/>
    <w:p w14:paraId="2973CB0B" w14:textId="24793A6F" w:rsidR="005268D7" w:rsidRDefault="005268D7" w:rsidP="00C32FC3">
      <w:r>
        <w:t xml:space="preserve">This data may </w:t>
      </w:r>
      <w:r w:rsidR="007A68FF">
        <w:t>assist us to find the application defect, logic deficiency and data deficiency as early as possible.</w:t>
      </w:r>
    </w:p>
    <w:p w14:paraId="63AA28A8" w14:textId="341C236F" w:rsidR="007A68FF" w:rsidRPr="00A06302" w:rsidRDefault="00A06302" w:rsidP="00C32FC3">
      <w:pPr>
        <w:rPr>
          <w:color w:val="767171" w:themeColor="background2" w:themeShade="80"/>
        </w:rPr>
      </w:pPr>
      <w:r w:rsidRPr="00A06302">
        <w:rPr>
          <w:rFonts w:hint="eastAsia"/>
          <w:color w:val="767171" w:themeColor="background2" w:themeShade="80"/>
        </w:rPr>
        <w:t>这些数据可以帮助我们尽早找到应用程序缺陷，逻辑缺陷和数据缺陷。</w:t>
      </w:r>
    </w:p>
    <w:p w14:paraId="7FB98C7C" w14:textId="2B7F15F4" w:rsidR="00D813C2" w:rsidRDefault="00D813C2" w:rsidP="00D813C2">
      <w:r>
        <w:t>Logging Data Elements:</w:t>
      </w:r>
      <w:r w:rsidR="000D570A" w:rsidRPr="000D570A">
        <w:rPr>
          <w:color w:val="767171" w:themeColor="background2" w:themeShade="80"/>
        </w:rPr>
        <w:t xml:space="preserve"> </w:t>
      </w:r>
      <w:r w:rsidR="000D570A" w:rsidRPr="003A20CD">
        <w:rPr>
          <w:color w:val="767171" w:themeColor="background2" w:themeShade="80"/>
        </w:rPr>
        <w:t>日志数据元素</w:t>
      </w:r>
    </w:p>
    <w:p w14:paraId="0C4F7586" w14:textId="20A11AED" w:rsidR="00D813C2" w:rsidRDefault="00D813C2" w:rsidP="00D813C2">
      <w:pPr>
        <w:pStyle w:val="ListParagraph"/>
        <w:numPr>
          <w:ilvl w:val="0"/>
          <w:numId w:val="1"/>
        </w:numPr>
      </w:pPr>
      <w:r>
        <w:t>User identity</w:t>
      </w:r>
      <w:r w:rsidR="000D570A" w:rsidRPr="003A20CD">
        <w:rPr>
          <w:color w:val="767171" w:themeColor="background2" w:themeShade="80"/>
        </w:rPr>
        <w:t>用户</w:t>
      </w:r>
      <w:r w:rsidR="000D570A" w:rsidRPr="003A20CD">
        <w:rPr>
          <w:rFonts w:hint="eastAsia"/>
          <w:color w:val="767171" w:themeColor="background2" w:themeShade="80"/>
        </w:rPr>
        <w:t>ID</w:t>
      </w:r>
    </w:p>
    <w:p w14:paraId="5F5C4E8C" w14:textId="55AD75F6" w:rsidR="00D813C2" w:rsidRDefault="00D813C2" w:rsidP="00D813C2">
      <w:pPr>
        <w:pStyle w:val="ListParagraph"/>
        <w:numPr>
          <w:ilvl w:val="0"/>
          <w:numId w:val="1"/>
        </w:numPr>
      </w:pPr>
      <w:r>
        <w:t>Timestamp</w:t>
      </w:r>
      <w:r w:rsidR="000D570A" w:rsidRPr="00B20258">
        <w:rPr>
          <w:color w:val="767171" w:themeColor="background2" w:themeShade="80"/>
        </w:rPr>
        <w:t>时间戳</w:t>
      </w:r>
    </w:p>
    <w:p w14:paraId="733E4BE4" w14:textId="010D6AD2" w:rsidR="00D813C2" w:rsidRDefault="00D813C2" w:rsidP="00D813C2">
      <w:pPr>
        <w:pStyle w:val="ListParagraph"/>
        <w:numPr>
          <w:ilvl w:val="0"/>
          <w:numId w:val="1"/>
        </w:numPr>
      </w:pPr>
      <w:r>
        <w:t>Machine identity</w:t>
      </w:r>
      <w:r w:rsidR="000D570A" w:rsidRPr="000D570A">
        <w:rPr>
          <w:color w:val="767171" w:themeColor="background2" w:themeShade="80"/>
        </w:rPr>
        <w:t>机器</w:t>
      </w:r>
      <w:r w:rsidR="000D570A" w:rsidRPr="000D570A">
        <w:rPr>
          <w:rFonts w:hint="eastAsia"/>
          <w:color w:val="767171" w:themeColor="background2" w:themeShade="80"/>
        </w:rPr>
        <w:t>ID</w:t>
      </w:r>
    </w:p>
    <w:p w14:paraId="37F24D69" w14:textId="5FBA52F7" w:rsidR="00D813C2" w:rsidRDefault="00D813C2" w:rsidP="00D813C2">
      <w:pPr>
        <w:pStyle w:val="ListParagraph"/>
        <w:numPr>
          <w:ilvl w:val="0"/>
          <w:numId w:val="1"/>
        </w:numPr>
      </w:pPr>
      <w:r>
        <w:t>Application Identity</w:t>
      </w:r>
      <w:r w:rsidR="00A90461" w:rsidRPr="00A90461">
        <w:rPr>
          <w:color w:val="767171" w:themeColor="background2" w:themeShade="80"/>
        </w:rPr>
        <w:t>应用程序</w:t>
      </w:r>
      <w:r w:rsidR="00A90461" w:rsidRPr="00A90461">
        <w:rPr>
          <w:rFonts w:hint="eastAsia"/>
          <w:color w:val="767171" w:themeColor="background2" w:themeShade="80"/>
        </w:rPr>
        <w:t>ID</w:t>
      </w:r>
    </w:p>
    <w:p w14:paraId="6590780E" w14:textId="0FA5F6B3" w:rsidR="00D813C2" w:rsidRDefault="00D813C2" w:rsidP="00D813C2">
      <w:pPr>
        <w:pStyle w:val="ListParagraph"/>
        <w:numPr>
          <w:ilvl w:val="0"/>
          <w:numId w:val="1"/>
        </w:numPr>
      </w:pPr>
      <w:r>
        <w:t>Application version</w:t>
      </w:r>
      <w:r w:rsidR="00A90461" w:rsidRPr="00A90461">
        <w:rPr>
          <w:color w:val="767171" w:themeColor="background2" w:themeShade="80"/>
        </w:rPr>
        <w:t>应用程序</w:t>
      </w:r>
      <w:r w:rsidR="00A90461" w:rsidRPr="00A90461">
        <w:rPr>
          <w:rFonts w:hint="eastAsia"/>
          <w:color w:val="767171" w:themeColor="background2" w:themeShade="80"/>
        </w:rPr>
        <w:t>版本</w:t>
      </w:r>
    </w:p>
    <w:p w14:paraId="725A92CA" w14:textId="629E56F9" w:rsidR="00D813C2" w:rsidRDefault="00D813C2" w:rsidP="00D813C2">
      <w:pPr>
        <w:pStyle w:val="ListParagraph"/>
        <w:numPr>
          <w:ilvl w:val="0"/>
          <w:numId w:val="1"/>
        </w:numPr>
      </w:pPr>
      <w:r>
        <w:t>Application Context</w:t>
      </w:r>
      <w:r w:rsidR="00A90461" w:rsidRPr="00A90461">
        <w:rPr>
          <w:color w:val="767171" w:themeColor="background2" w:themeShade="80"/>
        </w:rPr>
        <w:t>应用程序</w:t>
      </w:r>
      <w:r w:rsidR="00A90461" w:rsidRPr="00A90461">
        <w:rPr>
          <w:rFonts w:hint="eastAsia"/>
          <w:color w:val="767171" w:themeColor="background2" w:themeShade="80"/>
        </w:rPr>
        <w:t>上下文</w:t>
      </w:r>
    </w:p>
    <w:p w14:paraId="63382293" w14:textId="5CA2539C" w:rsidR="00D813C2" w:rsidRDefault="00D813C2" w:rsidP="00A90461">
      <w:pPr>
        <w:pStyle w:val="ListParagraph"/>
        <w:numPr>
          <w:ilvl w:val="0"/>
          <w:numId w:val="1"/>
        </w:numPr>
      </w:pPr>
      <w:r>
        <w:t>Application Call Stack</w:t>
      </w:r>
      <w:r w:rsidR="00A90461" w:rsidRPr="00A90461">
        <w:rPr>
          <w:rFonts w:hint="eastAsia"/>
          <w:color w:val="767171" w:themeColor="background2" w:themeShade="80"/>
        </w:rPr>
        <w:t>应用程序调用堆栈</w:t>
      </w:r>
    </w:p>
    <w:p w14:paraId="3FBAB785" w14:textId="3A0436B3" w:rsidR="00D813C2" w:rsidRDefault="00D813C2" w:rsidP="00A90461">
      <w:pPr>
        <w:pStyle w:val="ListParagraph"/>
        <w:numPr>
          <w:ilvl w:val="0"/>
          <w:numId w:val="1"/>
        </w:numPr>
      </w:pPr>
      <w:r>
        <w:t>Entity type identifier</w:t>
      </w:r>
      <w:r w:rsidR="00A90461" w:rsidRPr="00A90461">
        <w:rPr>
          <w:rFonts w:hint="eastAsia"/>
          <w:color w:val="767171" w:themeColor="background2" w:themeShade="80"/>
        </w:rPr>
        <w:t>实体类型标识符</w:t>
      </w:r>
    </w:p>
    <w:p w14:paraId="7FC6AFA4" w14:textId="0D8B8364" w:rsidR="00D813C2" w:rsidRDefault="00D813C2" w:rsidP="00A90461">
      <w:pPr>
        <w:pStyle w:val="ListParagraph"/>
        <w:numPr>
          <w:ilvl w:val="0"/>
          <w:numId w:val="1"/>
        </w:numPr>
      </w:pPr>
      <w:r>
        <w:t>Entity object identifier</w:t>
      </w:r>
      <w:r w:rsidR="00A90461" w:rsidRPr="00A90461">
        <w:rPr>
          <w:rFonts w:hint="eastAsia"/>
          <w:color w:val="767171" w:themeColor="background2" w:themeShade="80"/>
        </w:rPr>
        <w:t>实体对象标识符</w:t>
      </w:r>
    </w:p>
    <w:p w14:paraId="17BE4A31" w14:textId="38A3A07E" w:rsidR="00D813C2" w:rsidRDefault="00D813C2" w:rsidP="00D813C2">
      <w:r>
        <w:t>Logging Point</w:t>
      </w:r>
      <w:r w:rsidR="009579F2">
        <w:t xml:space="preserve"> </w:t>
      </w:r>
      <w:r w:rsidR="009579F2">
        <w:t>记录点</w:t>
      </w:r>
    </w:p>
    <w:p w14:paraId="7A31088C" w14:textId="71B0CDCA" w:rsidR="00D813C2" w:rsidRDefault="00AF5406" w:rsidP="009579F2">
      <w:pPr>
        <w:pStyle w:val="ListParagraph"/>
        <w:numPr>
          <w:ilvl w:val="0"/>
          <w:numId w:val="5"/>
        </w:numPr>
      </w:pPr>
      <w:r>
        <w:t>System Exception Captured.</w:t>
      </w:r>
      <w:r w:rsidR="009579F2" w:rsidRPr="009579F2">
        <w:rPr>
          <w:rFonts w:hint="eastAsia"/>
        </w:rPr>
        <w:t xml:space="preserve"> </w:t>
      </w:r>
      <w:r w:rsidR="009579F2" w:rsidRPr="009579F2">
        <w:rPr>
          <w:rFonts w:hint="eastAsia"/>
          <w:color w:val="767171" w:themeColor="background2" w:themeShade="80"/>
        </w:rPr>
        <w:t>捕获系统异常。</w:t>
      </w:r>
    </w:p>
    <w:p w14:paraId="4621DF64" w14:textId="77777777" w:rsidR="00D813C2" w:rsidRDefault="00D813C2" w:rsidP="00D813C2"/>
    <w:p w14:paraId="557F6D1F" w14:textId="388A88C2" w:rsidR="007A68FF" w:rsidRDefault="00D813C2" w:rsidP="005C6BA2">
      <w:pPr>
        <w:pStyle w:val="Heading3"/>
      </w:pPr>
      <w:r>
        <w:t>Business Entity Status Change</w:t>
      </w:r>
      <w:r w:rsidR="00AF5406">
        <w:t xml:space="preserve"> (Optional)</w:t>
      </w:r>
      <w:r w:rsidR="007C568E" w:rsidRPr="007C568E">
        <w:rPr>
          <w:rFonts w:hint="eastAsia"/>
        </w:rPr>
        <w:t xml:space="preserve"> </w:t>
      </w:r>
      <w:r w:rsidR="007C568E" w:rsidRPr="007C568E">
        <w:rPr>
          <w:rFonts w:hint="eastAsia"/>
        </w:rPr>
        <w:t>业务实体状态更改（可选）</w:t>
      </w:r>
    </w:p>
    <w:p w14:paraId="03286E4D" w14:textId="016AB212" w:rsidR="00D813C2" w:rsidRDefault="00D813C2" w:rsidP="00C32FC3"/>
    <w:p w14:paraId="753DFC4E" w14:textId="4A920E8E" w:rsidR="00AF5406" w:rsidRDefault="00AF5406" w:rsidP="00C32FC3">
      <w:r>
        <w:lastRenderedPageBreak/>
        <w:t>Although we can get business entity status change from Data Entry Log/Data Update afterwards, sometimes we need to be alerted by business entity status or trigger relevant business process according to business entity status change.</w:t>
      </w:r>
    </w:p>
    <w:p w14:paraId="604533E7" w14:textId="3677DC26" w:rsidR="00AF5406" w:rsidRPr="007C568E" w:rsidRDefault="007C568E" w:rsidP="00C32FC3">
      <w:pPr>
        <w:rPr>
          <w:color w:val="767171" w:themeColor="background2" w:themeShade="80"/>
        </w:rPr>
      </w:pPr>
      <w:r w:rsidRPr="007C568E">
        <w:rPr>
          <w:rFonts w:hint="eastAsia"/>
          <w:color w:val="767171" w:themeColor="background2" w:themeShade="80"/>
        </w:rPr>
        <w:t>虽然我们之后可以从数据条目日志</w:t>
      </w:r>
      <w:r w:rsidRPr="007C568E">
        <w:rPr>
          <w:rFonts w:hint="eastAsia"/>
          <w:color w:val="767171" w:themeColor="background2" w:themeShade="80"/>
        </w:rPr>
        <w:t>/</w:t>
      </w:r>
      <w:r w:rsidRPr="007C568E">
        <w:rPr>
          <w:rFonts w:hint="eastAsia"/>
          <w:color w:val="767171" w:themeColor="background2" w:themeShade="80"/>
        </w:rPr>
        <w:t>数据更新中获得业务实体状态更改，但有时我们需要根据业务实体状态更改来提醒业务实体状态或触发相关业务流程。</w:t>
      </w:r>
    </w:p>
    <w:p w14:paraId="427E1998" w14:textId="3AF618D1" w:rsidR="00AF5406" w:rsidRDefault="00AF5406" w:rsidP="007C568E">
      <w:r>
        <w:t>Logging Data Elements:</w:t>
      </w:r>
      <w:r w:rsidR="007C568E" w:rsidRPr="007C568E">
        <w:rPr>
          <w:color w:val="767171" w:themeColor="background2" w:themeShade="80"/>
        </w:rPr>
        <w:t xml:space="preserve"> </w:t>
      </w:r>
      <w:r w:rsidR="007C568E" w:rsidRPr="003A20CD">
        <w:rPr>
          <w:color w:val="767171" w:themeColor="background2" w:themeShade="80"/>
        </w:rPr>
        <w:t>日志数据元素</w:t>
      </w:r>
    </w:p>
    <w:p w14:paraId="33382026" w14:textId="5574261A" w:rsidR="00AF5406" w:rsidRDefault="00AF5406" w:rsidP="00AF5406">
      <w:pPr>
        <w:pStyle w:val="ListParagraph"/>
        <w:numPr>
          <w:ilvl w:val="0"/>
          <w:numId w:val="5"/>
        </w:numPr>
      </w:pPr>
      <w:r>
        <w:t>User identity</w:t>
      </w:r>
      <w:r w:rsidR="007C568E" w:rsidRPr="003A20CD">
        <w:rPr>
          <w:color w:val="767171" w:themeColor="background2" w:themeShade="80"/>
        </w:rPr>
        <w:t>用户</w:t>
      </w:r>
      <w:r w:rsidR="007C568E" w:rsidRPr="003A20CD">
        <w:rPr>
          <w:rFonts w:hint="eastAsia"/>
          <w:color w:val="767171" w:themeColor="background2" w:themeShade="80"/>
        </w:rPr>
        <w:t>ID</w:t>
      </w:r>
    </w:p>
    <w:p w14:paraId="315AA910" w14:textId="0BD824DD" w:rsidR="00AF5406" w:rsidRDefault="00AF5406" w:rsidP="00AF5406">
      <w:pPr>
        <w:pStyle w:val="ListParagraph"/>
        <w:numPr>
          <w:ilvl w:val="0"/>
          <w:numId w:val="5"/>
        </w:numPr>
      </w:pPr>
      <w:r>
        <w:t>Timestamp</w:t>
      </w:r>
      <w:r w:rsidR="007C568E" w:rsidRPr="00B20258">
        <w:rPr>
          <w:color w:val="767171" w:themeColor="background2" w:themeShade="80"/>
        </w:rPr>
        <w:t>时间戳</w:t>
      </w:r>
    </w:p>
    <w:p w14:paraId="35DA84A0" w14:textId="79CE6C71" w:rsidR="00AF5406" w:rsidRDefault="00AF5406" w:rsidP="00AF5406">
      <w:pPr>
        <w:pStyle w:val="ListParagraph"/>
        <w:numPr>
          <w:ilvl w:val="0"/>
          <w:numId w:val="5"/>
        </w:numPr>
      </w:pPr>
      <w:r>
        <w:t>Business entity identifier</w:t>
      </w:r>
      <w:r w:rsidR="007C568E" w:rsidRPr="007C568E">
        <w:rPr>
          <w:color w:val="767171" w:themeColor="background2" w:themeShade="80"/>
        </w:rPr>
        <w:t>业务实体标识符</w:t>
      </w:r>
    </w:p>
    <w:p w14:paraId="463A9247" w14:textId="5DDDA4E2" w:rsidR="00AF5406" w:rsidRDefault="00AF5406" w:rsidP="00AF5406">
      <w:pPr>
        <w:pStyle w:val="ListParagraph"/>
        <w:numPr>
          <w:ilvl w:val="0"/>
          <w:numId w:val="5"/>
        </w:numPr>
      </w:pPr>
      <w:r>
        <w:t>Previous status</w:t>
      </w:r>
      <w:r w:rsidR="007C568E" w:rsidRPr="007C568E">
        <w:rPr>
          <w:color w:val="767171" w:themeColor="background2" w:themeShade="80"/>
        </w:rPr>
        <w:t>之前的状态</w:t>
      </w:r>
    </w:p>
    <w:p w14:paraId="6BE78FDC" w14:textId="2ABB7E23" w:rsidR="00AF5406" w:rsidRDefault="00AF5406" w:rsidP="00AF5406">
      <w:pPr>
        <w:pStyle w:val="ListParagraph"/>
        <w:numPr>
          <w:ilvl w:val="0"/>
          <w:numId w:val="5"/>
        </w:numPr>
      </w:pPr>
      <w:r>
        <w:t>Current status</w:t>
      </w:r>
      <w:r w:rsidR="007C568E" w:rsidRPr="007C568E">
        <w:rPr>
          <w:color w:val="767171" w:themeColor="background2" w:themeShade="80"/>
        </w:rPr>
        <w:t>现在的状态</w:t>
      </w:r>
    </w:p>
    <w:p w14:paraId="05AABECE" w14:textId="5A4C86BE" w:rsidR="00AF5406" w:rsidRDefault="00AF5406" w:rsidP="00C32FC3"/>
    <w:p w14:paraId="7B0F4811" w14:textId="75E2BCE8" w:rsidR="00AF5406" w:rsidRDefault="00AF5406" w:rsidP="00AF5406">
      <w:r>
        <w:t>Logging Point</w:t>
      </w:r>
      <w:r w:rsidR="007C568E">
        <w:t>记录点</w:t>
      </w:r>
    </w:p>
    <w:p w14:paraId="144C9EBA" w14:textId="76493DAC" w:rsidR="00AF5406" w:rsidRDefault="00AF5406" w:rsidP="007C568E">
      <w:pPr>
        <w:pStyle w:val="ListParagraph"/>
        <w:numPr>
          <w:ilvl w:val="0"/>
          <w:numId w:val="5"/>
        </w:numPr>
      </w:pPr>
      <w:r>
        <w:t>Whenever the entity status change event is raised.</w:t>
      </w:r>
      <w:r w:rsidR="007C568E" w:rsidRPr="007C568E">
        <w:rPr>
          <w:rFonts w:hint="eastAsia"/>
        </w:rPr>
        <w:t xml:space="preserve"> </w:t>
      </w:r>
      <w:r w:rsidR="007C568E" w:rsidRPr="007C568E">
        <w:rPr>
          <w:rFonts w:hint="eastAsia"/>
          <w:color w:val="767171" w:themeColor="background2" w:themeShade="80"/>
        </w:rPr>
        <w:t>每当引发实体状态更改事件时。</w:t>
      </w:r>
    </w:p>
    <w:p w14:paraId="44DA056F" w14:textId="3E4E3AA5" w:rsidR="00AF5406" w:rsidRDefault="00AF5406" w:rsidP="00C32FC3">
      <w:pPr>
        <w:rPr>
          <w:ins w:id="183" w:author="Adam Wang [2]" w:date="2019-01-17T15:54:00Z"/>
        </w:rPr>
      </w:pPr>
    </w:p>
    <w:p w14:paraId="5A2CA3E8" w14:textId="7D98DE8F" w:rsidR="00E80C1A" w:rsidRDefault="00E80C1A" w:rsidP="00C32FC3">
      <w:pPr>
        <w:rPr>
          <w:ins w:id="184" w:author="Adam Wang [2]" w:date="2019-01-17T15:54:00Z"/>
        </w:rPr>
      </w:pPr>
    </w:p>
    <w:p w14:paraId="6C9F07A3" w14:textId="579331D2" w:rsidR="00E80C1A" w:rsidRDefault="00E80C1A" w:rsidP="00C32FC3">
      <w:pPr>
        <w:rPr>
          <w:ins w:id="185" w:author="Adam Wang [2]" w:date="2019-01-17T15:55:00Z"/>
        </w:rPr>
      </w:pPr>
      <w:ins w:id="186" w:author="Adam Wang [2]" w:date="2019-01-17T15:54:00Z">
        <w:r>
          <w:rPr>
            <w:rFonts w:hint="eastAsia"/>
          </w:rPr>
          <w:t>一月十七日</w:t>
        </w:r>
        <w:r>
          <w:t xml:space="preserve"> </w:t>
        </w:r>
      </w:ins>
      <w:ins w:id="187" w:author="Adam Wang [2]" w:date="2019-01-17T15:55:00Z">
        <w:r>
          <w:rPr>
            <w:rFonts w:hint="eastAsia"/>
          </w:rPr>
          <w:t>更新说明</w:t>
        </w:r>
      </w:ins>
    </w:p>
    <w:p w14:paraId="44EB2366" w14:textId="0BB9DF4B" w:rsidR="00E80C1A" w:rsidRDefault="00E80C1A" w:rsidP="00C32FC3">
      <w:pPr>
        <w:rPr>
          <w:ins w:id="188" w:author="Adam Wang [2]" w:date="2019-01-17T15:55:00Z"/>
        </w:rPr>
      </w:pPr>
    </w:p>
    <w:p w14:paraId="74B7EE8D" w14:textId="582184AF" w:rsidR="00E80C1A" w:rsidRDefault="00E80C1A">
      <w:pPr>
        <w:pStyle w:val="ListParagraph"/>
        <w:numPr>
          <w:ilvl w:val="0"/>
          <w:numId w:val="6"/>
        </w:numPr>
        <w:rPr>
          <w:ins w:id="189" w:author="Adam Wang [2]" w:date="2019-01-17T16:41:00Z"/>
        </w:rPr>
        <w:pPrChange w:id="190" w:author="Adam Wang [2]" w:date="2019-01-17T16:41:00Z">
          <w:pPr/>
        </w:pPrChange>
      </w:pPr>
      <w:ins w:id="191" w:author="Adam Wang [2]" w:date="2019-01-17T15:55:00Z">
        <w:r>
          <w:rPr>
            <w:rFonts w:hint="eastAsia"/>
          </w:rPr>
          <w:t>在之前的描述中，对向班组中添加卡车和人员时，可用性强</w:t>
        </w:r>
      </w:ins>
      <w:ins w:id="192" w:author="Adam Wang [2]" w:date="2019-01-17T15:56:00Z">
        <w:r>
          <w:rPr>
            <w:rFonts w:hint="eastAsia"/>
          </w:rPr>
          <w:t>调过头了。实际上班组只是个容器，只有给了它时间线以后，才可以</w:t>
        </w:r>
      </w:ins>
      <w:ins w:id="193" w:author="Adam Wang [2]" w:date="2019-01-17T15:57:00Z">
        <w:r>
          <w:rPr>
            <w:rFonts w:hint="eastAsia"/>
          </w:rPr>
          <w:t>根据</w:t>
        </w:r>
        <w:r>
          <w:rPr>
            <w:rFonts w:hint="eastAsia"/>
          </w:rPr>
          <w:t>S</w:t>
        </w:r>
        <w:r>
          <w:t>chedule</w:t>
        </w:r>
        <w:r>
          <w:rPr>
            <w:rFonts w:hint="eastAsia"/>
          </w:rPr>
          <w:t>信息来判定其可用还是不可用。所以</w:t>
        </w:r>
      </w:ins>
      <w:ins w:id="194" w:author="Adam Wang [2]" w:date="2019-01-17T16:09:00Z">
        <w:r w:rsidR="00CE6264" w:rsidRPr="00E515F2">
          <w:rPr>
            <w:rFonts w:hint="eastAsia"/>
            <w:lang w:val="en-CA"/>
          </w:rPr>
          <w:t>一个空闲的</w:t>
        </w:r>
      </w:ins>
      <w:ins w:id="195" w:author="Adam Wang [2]" w:date="2019-01-17T15:57:00Z">
        <w:r>
          <w:rPr>
            <w:rFonts w:hint="eastAsia"/>
          </w:rPr>
          <w:t>C</w:t>
        </w:r>
        <w:r>
          <w:t>rew</w:t>
        </w:r>
      </w:ins>
      <w:ins w:id="196" w:author="Adam Wang [2]" w:date="2019-01-17T16:08:00Z">
        <w:r w:rsidR="00CE6264">
          <w:t xml:space="preserve"> </w:t>
        </w:r>
      </w:ins>
      <w:ins w:id="197" w:author="Adam Wang [2]" w:date="2019-01-17T16:10:00Z">
        <w:r w:rsidR="00CE6264">
          <w:rPr>
            <w:rFonts w:hint="eastAsia"/>
          </w:rPr>
          <w:t>可以被随意添加或删减卡车和</w:t>
        </w:r>
      </w:ins>
      <w:ins w:id="198" w:author="Bella Bi" w:date="2019-01-22T16:34:00Z">
        <w:r w:rsidR="00B17312">
          <w:rPr>
            <w:rFonts w:hint="eastAsia"/>
          </w:rPr>
          <w:t>工人</w:t>
        </w:r>
      </w:ins>
      <w:ins w:id="199" w:author="Adam Wang [2]" w:date="2019-01-17T16:10:00Z">
        <w:del w:id="200" w:author="Bella Bi" w:date="2019-01-22T16:34:00Z">
          <w:r w:rsidR="00CE6264" w:rsidDel="00B17312">
            <w:rPr>
              <w:rFonts w:hint="eastAsia"/>
            </w:rPr>
            <w:delText>工作</w:delText>
          </w:r>
        </w:del>
        <w:r w:rsidR="00CE6264">
          <w:rPr>
            <w:rFonts w:hint="eastAsia"/>
          </w:rPr>
          <w:t>，它可用或</w:t>
        </w:r>
        <w:proofErr w:type="gramStart"/>
        <w:r w:rsidR="00CE6264">
          <w:rPr>
            <w:rFonts w:hint="eastAsia"/>
          </w:rPr>
          <w:t>不</w:t>
        </w:r>
        <w:proofErr w:type="gramEnd"/>
        <w:r w:rsidR="00CE6264">
          <w:rPr>
            <w:rFonts w:hint="eastAsia"/>
          </w:rPr>
          <w:t>可用，</w:t>
        </w:r>
      </w:ins>
      <w:ins w:id="201" w:author="Adam Wang [2]" w:date="2019-01-17T16:11:00Z">
        <w:r w:rsidR="00CE6264">
          <w:rPr>
            <w:rFonts w:hint="eastAsia"/>
          </w:rPr>
          <w:t>应该在为其创建</w:t>
        </w:r>
        <w:r w:rsidR="00CE6264">
          <w:rPr>
            <w:rFonts w:hint="eastAsia"/>
          </w:rPr>
          <w:t>s</w:t>
        </w:r>
        <w:r w:rsidR="00CE6264">
          <w:t>chedule</w:t>
        </w:r>
        <w:r w:rsidR="00CE6264">
          <w:rPr>
            <w:rFonts w:hint="eastAsia"/>
          </w:rPr>
          <w:t>的时候来判断，也就是需要先确定一个时间窗。</w:t>
        </w:r>
      </w:ins>
    </w:p>
    <w:p w14:paraId="15D72929" w14:textId="66AAE478" w:rsidR="00E515F2" w:rsidRDefault="00E515F2" w:rsidP="00E515F2">
      <w:pPr>
        <w:rPr>
          <w:ins w:id="202" w:author="Adam Wang [2]" w:date="2019-01-17T16:41:00Z"/>
        </w:rPr>
      </w:pPr>
    </w:p>
    <w:p w14:paraId="450BBEF0" w14:textId="6CC0BD1E" w:rsidR="00E515F2" w:rsidRPr="00581A25" w:rsidRDefault="00581A25">
      <w:pPr>
        <w:pStyle w:val="ListParagraph"/>
        <w:numPr>
          <w:ilvl w:val="0"/>
          <w:numId w:val="6"/>
        </w:numPr>
        <w:rPr>
          <w:ins w:id="203" w:author="Adam Wang [2]" w:date="2019-01-17T16:45:00Z"/>
          <w:lang w:val="en-CA"/>
        </w:rPr>
        <w:pPrChange w:id="204" w:author="Adam Wang [2]" w:date="2019-01-17T16:45:00Z">
          <w:pPr/>
        </w:pPrChange>
      </w:pPr>
      <w:ins w:id="205" w:author="Adam Wang [2]" w:date="2019-01-17T16:42:00Z">
        <w:r w:rsidRPr="00581A25">
          <w:rPr>
            <w:rFonts w:hint="eastAsia"/>
            <w:lang w:val="en-CA"/>
          </w:rPr>
          <w:t>在班组中需要标识出谁是班组长，将来也可能要求</w:t>
        </w:r>
      </w:ins>
      <w:ins w:id="206" w:author="Adam Wang [2]" w:date="2019-01-17T16:43:00Z">
        <w:r w:rsidRPr="00581A25">
          <w:rPr>
            <w:rFonts w:hint="eastAsia"/>
            <w:lang w:val="en-CA"/>
          </w:rPr>
          <w:t>标识出不同的工位，这个设计是一致的。</w:t>
        </w:r>
      </w:ins>
      <w:ins w:id="207" w:author="Adam Wang [2]" w:date="2019-01-17T16:44:00Z">
        <w:r w:rsidRPr="00581A25">
          <w:rPr>
            <w:rFonts w:hint="eastAsia"/>
            <w:lang w:val="en-CA"/>
          </w:rPr>
          <w:t>在班组实体中加上一个标识</w:t>
        </w:r>
        <w:proofErr w:type="spellStart"/>
        <w:r w:rsidRPr="00581A25">
          <w:rPr>
            <w:lang w:val="en-CA"/>
          </w:rPr>
          <w:t>CrewPosition</w:t>
        </w:r>
        <w:proofErr w:type="spellEnd"/>
        <w:r w:rsidRPr="00581A25">
          <w:rPr>
            <w:rFonts w:hint="eastAsia"/>
            <w:lang w:val="en-CA"/>
          </w:rPr>
          <w:t>，</w:t>
        </w:r>
        <w:r w:rsidRPr="00581A25">
          <w:rPr>
            <w:lang w:val="en-CA"/>
          </w:rPr>
          <w:t xml:space="preserve"> </w:t>
        </w:r>
        <w:r w:rsidRPr="00581A25">
          <w:rPr>
            <w:rFonts w:hint="eastAsia"/>
            <w:lang w:val="en-CA"/>
          </w:rPr>
          <w:t>目前有两</w:t>
        </w:r>
      </w:ins>
      <w:ins w:id="208" w:author="Adam Wang [2]" w:date="2019-01-17T16:45:00Z">
        <w:r w:rsidRPr="00581A25">
          <w:rPr>
            <w:rFonts w:hint="eastAsia"/>
            <w:lang w:val="en-CA"/>
          </w:rPr>
          <w:t>个选项</w:t>
        </w:r>
        <w:r w:rsidRPr="00581A25">
          <w:rPr>
            <w:lang w:val="en-CA"/>
          </w:rPr>
          <w:t>Supervisor</w:t>
        </w:r>
        <w:r w:rsidRPr="00581A25">
          <w:rPr>
            <w:rFonts w:hint="eastAsia"/>
            <w:lang w:val="en-CA"/>
          </w:rPr>
          <w:t>，</w:t>
        </w:r>
        <w:r w:rsidRPr="00581A25">
          <w:rPr>
            <w:lang w:val="en-CA"/>
          </w:rPr>
          <w:t>Crew Member.</w:t>
        </w:r>
      </w:ins>
    </w:p>
    <w:p w14:paraId="1CAAB29F" w14:textId="77777777" w:rsidR="00581A25" w:rsidRPr="00581A25" w:rsidRDefault="00581A25">
      <w:pPr>
        <w:pStyle w:val="ListParagraph"/>
        <w:rPr>
          <w:ins w:id="209" w:author="Adam Wang [2]" w:date="2019-01-17T16:45:00Z"/>
          <w:lang w:val="en-CA"/>
        </w:rPr>
        <w:pPrChange w:id="210" w:author="Adam Wang [2]" w:date="2019-01-17T16:45:00Z">
          <w:pPr>
            <w:pStyle w:val="ListParagraph"/>
            <w:numPr>
              <w:numId w:val="6"/>
            </w:numPr>
            <w:ind w:hanging="360"/>
          </w:pPr>
        </w:pPrChange>
      </w:pPr>
    </w:p>
    <w:p w14:paraId="3C2CFA74" w14:textId="17C3126E" w:rsidR="00581A25" w:rsidRDefault="00581A25" w:rsidP="00581A25">
      <w:pPr>
        <w:pStyle w:val="ListParagraph"/>
        <w:numPr>
          <w:ilvl w:val="0"/>
          <w:numId w:val="6"/>
        </w:numPr>
        <w:rPr>
          <w:ins w:id="211" w:author="Adam Wang [2]" w:date="2019-01-17T16:56:00Z"/>
          <w:lang w:val="en-CA"/>
        </w:rPr>
      </w:pPr>
      <w:ins w:id="212" w:author="Adam Wang [2]" w:date="2019-01-17T16:47:00Z">
        <w:r>
          <w:rPr>
            <w:lang w:val="en-CA"/>
          </w:rPr>
          <w:t xml:space="preserve">User Story </w:t>
        </w:r>
      </w:ins>
      <w:ins w:id="213" w:author="Adam Wang [2]" w:date="2019-01-17T16:51:00Z">
        <w:r w:rsidR="00C26D8B">
          <w:rPr>
            <w:lang w:val="en-CA"/>
          </w:rPr>
          <w:t>13</w:t>
        </w:r>
      </w:ins>
      <w:ins w:id="214" w:author="Adam Wang [2]" w:date="2019-01-17T16:47:00Z">
        <w:r>
          <w:rPr>
            <w:rFonts w:hint="eastAsia"/>
            <w:lang w:val="en-CA"/>
          </w:rPr>
          <w:t>中，</w:t>
        </w:r>
      </w:ins>
      <w:ins w:id="215" w:author="Adam Wang [2]" w:date="2019-01-17T16:52:00Z">
        <w:r w:rsidR="00C26D8B">
          <w:rPr>
            <w:lang w:val="en-CA"/>
          </w:rPr>
          <w:t>Crew</w:t>
        </w:r>
        <w:r w:rsidR="00C26D8B">
          <w:rPr>
            <w:rFonts w:hint="eastAsia"/>
            <w:lang w:val="en-CA"/>
          </w:rPr>
          <w:t>可以被调度到其他地区去工作，但它的行政归属还是原来的地区。所以在</w:t>
        </w:r>
      </w:ins>
      <w:ins w:id="216" w:author="Adam Wang [2]" w:date="2019-01-17T16:53:00Z">
        <w:r w:rsidR="00C26D8B">
          <w:rPr>
            <w:rFonts w:hint="eastAsia"/>
            <w:lang w:val="en-CA"/>
          </w:rPr>
          <w:t>C</w:t>
        </w:r>
        <w:r w:rsidR="00C26D8B">
          <w:rPr>
            <w:lang w:val="en-CA"/>
          </w:rPr>
          <w:t>rew</w:t>
        </w:r>
        <w:r w:rsidR="00C26D8B">
          <w:rPr>
            <w:rFonts w:hint="eastAsia"/>
            <w:lang w:val="en-CA"/>
          </w:rPr>
          <w:t>中应该有两个属性，</w:t>
        </w:r>
        <w:proofErr w:type="spellStart"/>
        <w:r w:rsidR="00C26D8B">
          <w:rPr>
            <w:lang w:val="en-CA"/>
          </w:rPr>
          <w:t>HomeDistrict</w:t>
        </w:r>
        <w:proofErr w:type="spellEnd"/>
        <w:r w:rsidR="00C26D8B">
          <w:rPr>
            <w:rFonts w:hint="eastAsia"/>
            <w:lang w:val="en-CA"/>
          </w:rPr>
          <w:t>和</w:t>
        </w:r>
        <w:proofErr w:type="spellStart"/>
        <w:r w:rsidR="00C26D8B">
          <w:rPr>
            <w:rFonts w:hint="eastAsia"/>
            <w:lang w:val="en-CA"/>
          </w:rPr>
          <w:t>W</w:t>
        </w:r>
        <w:r w:rsidR="00C26D8B">
          <w:rPr>
            <w:lang w:val="en-CA"/>
          </w:rPr>
          <w:t>orkingDistrict</w:t>
        </w:r>
        <w:proofErr w:type="spellEnd"/>
        <w:r w:rsidR="00C26D8B">
          <w:rPr>
            <w:rFonts w:hint="eastAsia"/>
            <w:lang w:val="en-CA"/>
          </w:rPr>
          <w:t>。在显示</w:t>
        </w:r>
      </w:ins>
      <w:ins w:id="217" w:author="Adam Wang [2]" w:date="2019-01-17T16:54:00Z">
        <w:r w:rsidR="00C26D8B">
          <w:rPr>
            <w:rFonts w:hint="eastAsia"/>
            <w:lang w:val="en-CA"/>
          </w:rPr>
          <w:t>时，根据选择的地区不同</w:t>
        </w:r>
      </w:ins>
      <w:ins w:id="218" w:author="Adam Wang [2]" w:date="2019-01-17T16:55:00Z">
        <w:r w:rsidR="00C26D8B">
          <w:rPr>
            <w:rFonts w:hint="eastAsia"/>
            <w:lang w:val="en-CA"/>
          </w:rPr>
          <w:t>，它在</w:t>
        </w:r>
        <w:r w:rsidR="00C26D8B">
          <w:rPr>
            <w:rFonts w:hint="eastAsia"/>
            <w:lang w:val="en-CA"/>
          </w:rPr>
          <w:t>W</w:t>
        </w:r>
        <w:r w:rsidR="00C26D8B">
          <w:rPr>
            <w:lang w:val="en-CA"/>
          </w:rPr>
          <w:t>orking District</w:t>
        </w:r>
        <w:r w:rsidR="00C26D8B">
          <w:rPr>
            <w:rFonts w:hint="eastAsia"/>
            <w:lang w:val="en-CA"/>
          </w:rPr>
          <w:t>是只读的，不能</w:t>
        </w:r>
      </w:ins>
      <w:ins w:id="219" w:author="Adam Wang [2]" w:date="2019-01-17T16:56:00Z">
        <w:r w:rsidR="00C26D8B">
          <w:rPr>
            <w:rFonts w:hint="eastAsia"/>
            <w:lang w:val="en-CA"/>
          </w:rPr>
          <w:t>添加或修改团队成员。只有</w:t>
        </w:r>
        <w:proofErr w:type="spellStart"/>
        <w:r w:rsidR="00C26D8B">
          <w:rPr>
            <w:rFonts w:hint="eastAsia"/>
            <w:lang w:val="en-CA"/>
          </w:rPr>
          <w:t>H</w:t>
        </w:r>
        <w:r w:rsidR="00C26D8B">
          <w:rPr>
            <w:lang w:val="en-CA"/>
          </w:rPr>
          <w:t>ome</w:t>
        </w:r>
        <w:r w:rsidR="00C26D8B">
          <w:rPr>
            <w:rFonts w:hint="eastAsia"/>
            <w:lang w:val="en-CA"/>
          </w:rPr>
          <w:t>District</w:t>
        </w:r>
        <w:proofErr w:type="spellEnd"/>
        <w:r w:rsidR="00C26D8B">
          <w:rPr>
            <w:rFonts w:hint="eastAsia"/>
            <w:lang w:val="en-CA"/>
          </w:rPr>
          <w:t>可以。</w:t>
        </w:r>
      </w:ins>
    </w:p>
    <w:p w14:paraId="62FB4CBE" w14:textId="77777777" w:rsidR="00C26D8B" w:rsidRPr="00C26D8B" w:rsidRDefault="00C26D8B">
      <w:pPr>
        <w:pStyle w:val="ListParagraph"/>
        <w:rPr>
          <w:ins w:id="220" w:author="Adam Wang [2]" w:date="2019-01-17T16:56:00Z"/>
          <w:lang w:val="en-CA"/>
        </w:rPr>
        <w:pPrChange w:id="221" w:author="Adam Wang [2]" w:date="2019-01-17T16:56:00Z">
          <w:pPr>
            <w:pStyle w:val="ListParagraph"/>
            <w:numPr>
              <w:numId w:val="6"/>
            </w:numPr>
            <w:ind w:hanging="360"/>
          </w:pPr>
        </w:pPrChange>
      </w:pPr>
    </w:p>
    <w:p w14:paraId="31A6B1AF" w14:textId="10FD55BB" w:rsidR="00C26D8B" w:rsidRDefault="00C26D8B" w:rsidP="00C26D8B">
      <w:pPr>
        <w:pStyle w:val="ListParagraph"/>
        <w:rPr>
          <w:ins w:id="222" w:author="Adam Wang [2]" w:date="2019-01-17T16:57:00Z"/>
          <w:lang w:val="en-CA"/>
        </w:rPr>
      </w:pPr>
      <w:ins w:id="223" w:author="Adam Wang [2]" w:date="2019-01-17T16:56:00Z">
        <w:r>
          <w:rPr>
            <w:rFonts w:hint="eastAsia"/>
            <w:lang w:val="en-CA"/>
          </w:rPr>
          <w:t>从</w:t>
        </w:r>
      </w:ins>
      <w:ins w:id="224" w:author="Adam Wang [2]" w:date="2019-01-17T16:57:00Z">
        <w:r>
          <w:rPr>
            <w:rFonts w:hint="eastAsia"/>
            <w:lang w:val="en-CA"/>
          </w:rPr>
          <w:t>这个问题考虑到你们没有识别</w:t>
        </w:r>
        <w:r>
          <w:rPr>
            <w:rFonts w:hint="eastAsia"/>
            <w:lang w:val="en-CA"/>
          </w:rPr>
          <w:t>C</w:t>
        </w:r>
        <w:r>
          <w:rPr>
            <w:lang w:val="en-CA"/>
          </w:rPr>
          <w:t>rew</w:t>
        </w:r>
        <w:r>
          <w:rPr>
            <w:rFonts w:hint="eastAsia"/>
            <w:lang w:val="en-CA"/>
          </w:rPr>
          <w:t>的</w:t>
        </w:r>
        <w:r>
          <w:rPr>
            <w:rFonts w:hint="eastAsia"/>
            <w:lang w:val="en-CA"/>
          </w:rPr>
          <w:t>D</w:t>
        </w:r>
        <w:r>
          <w:rPr>
            <w:lang w:val="en-CA"/>
          </w:rPr>
          <w:t>istrict</w:t>
        </w:r>
        <w:r>
          <w:rPr>
            <w:rFonts w:hint="eastAsia"/>
            <w:lang w:val="en-CA"/>
          </w:rPr>
          <w:t>这个属性。</w:t>
        </w:r>
      </w:ins>
    </w:p>
    <w:p w14:paraId="61CE9E4E" w14:textId="60549193" w:rsidR="00C26D8B" w:rsidRDefault="00C26D8B">
      <w:pPr>
        <w:pStyle w:val="ListParagraph"/>
        <w:rPr>
          <w:ins w:id="225" w:author="Bella Bi" w:date="2019-01-22T16:36:00Z"/>
          <w:lang w:val="en-CA"/>
        </w:rPr>
        <w:pPrChange w:id="226" w:author="Adam Wang [2]" w:date="2019-01-17T16:56:00Z">
          <w:pPr/>
        </w:pPrChange>
      </w:pPr>
      <w:ins w:id="227" w:author="Adam Wang [2]" w:date="2019-01-17T16:57:00Z">
        <w:r>
          <w:rPr>
            <w:rFonts w:hint="eastAsia"/>
            <w:lang w:val="en-CA"/>
          </w:rPr>
          <w:t>在界面上，如果没有选择</w:t>
        </w:r>
        <w:r>
          <w:rPr>
            <w:rFonts w:hint="eastAsia"/>
            <w:lang w:val="en-CA"/>
          </w:rPr>
          <w:t>D</w:t>
        </w:r>
        <w:r>
          <w:rPr>
            <w:lang w:val="en-CA"/>
          </w:rPr>
          <w:t>istrict</w:t>
        </w:r>
        <w:r>
          <w:rPr>
            <w:rFonts w:hint="eastAsia"/>
            <w:lang w:val="en-CA"/>
          </w:rPr>
          <w:t>，</w:t>
        </w:r>
      </w:ins>
      <w:ins w:id="228" w:author="Adam Wang [2]" w:date="2019-01-17T16:58:00Z">
        <w:r>
          <w:rPr>
            <w:rFonts w:hint="eastAsia"/>
            <w:lang w:val="en-CA"/>
          </w:rPr>
          <w:t>只显示它是空列表。</w:t>
        </w:r>
      </w:ins>
    </w:p>
    <w:p w14:paraId="699D33FA" w14:textId="77777777" w:rsidR="006A1705" w:rsidRDefault="006A1705">
      <w:pPr>
        <w:pStyle w:val="ListParagraph"/>
        <w:rPr>
          <w:ins w:id="229" w:author="Bella Bi" w:date="2019-01-22T16:36:00Z"/>
          <w:lang w:val="en-CA"/>
        </w:rPr>
        <w:pPrChange w:id="230" w:author="Adam Wang [2]" w:date="2019-01-17T16:56:00Z">
          <w:pPr/>
        </w:pPrChange>
      </w:pPr>
    </w:p>
    <w:p w14:paraId="4EDFE0F3" w14:textId="77777777" w:rsidR="006A1705" w:rsidRDefault="006A1705">
      <w:pPr>
        <w:pStyle w:val="ListParagraph"/>
        <w:rPr>
          <w:ins w:id="231" w:author="Bella Bi" w:date="2019-01-22T16:36:00Z"/>
          <w:lang w:val="en-CA"/>
        </w:rPr>
        <w:pPrChange w:id="232" w:author="Adam Wang [2]" w:date="2019-01-17T16:56:00Z">
          <w:pPr/>
        </w:pPrChange>
      </w:pPr>
    </w:p>
    <w:p w14:paraId="7DC5B007" w14:textId="77777777" w:rsidR="006A1705" w:rsidRDefault="006A1705">
      <w:pPr>
        <w:pStyle w:val="ListParagraph"/>
        <w:rPr>
          <w:ins w:id="233" w:author="Bella Bi" w:date="2019-01-22T16:36:00Z"/>
          <w:lang w:val="en-CA"/>
        </w:rPr>
        <w:pPrChange w:id="234" w:author="Adam Wang [2]" w:date="2019-01-17T16:56:00Z">
          <w:pPr/>
        </w:pPrChange>
      </w:pPr>
    </w:p>
    <w:p w14:paraId="064A531F" w14:textId="170ECB2F" w:rsidR="006A1705" w:rsidRDefault="006A1705" w:rsidP="006A1705">
      <w:pPr>
        <w:rPr>
          <w:ins w:id="235" w:author="Bella Bi" w:date="2019-01-22T16:36:00Z"/>
        </w:rPr>
      </w:pPr>
      <w:ins w:id="236" w:author="Bella Bi" w:date="2019-01-22T16:36:00Z">
        <w:r>
          <w:rPr>
            <w:rFonts w:hint="eastAsia"/>
          </w:rPr>
          <w:t>一月二十一日</w:t>
        </w:r>
        <w:r>
          <w:t xml:space="preserve"> </w:t>
        </w:r>
        <w:r>
          <w:rPr>
            <w:rFonts w:hint="eastAsia"/>
          </w:rPr>
          <w:t>更新说明</w:t>
        </w:r>
      </w:ins>
    </w:p>
    <w:p w14:paraId="23FEF002" w14:textId="55C0966E" w:rsidR="006A1705" w:rsidRPr="00921718" w:rsidRDefault="006A1705">
      <w:pPr>
        <w:pStyle w:val="ListParagraph"/>
        <w:numPr>
          <w:ilvl w:val="0"/>
          <w:numId w:val="9"/>
        </w:numPr>
        <w:rPr>
          <w:ins w:id="237" w:author="Bella Bi" w:date="2019-01-22T16:36:00Z"/>
          <w:lang w:val="en-CA"/>
        </w:rPr>
        <w:pPrChange w:id="238" w:author="Bella Bi" w:date="2019-01-22T16:38:00Z">
          <w:pPr/>
        </w:pPrChange>
      </w:pPr>
      <w:ins w:id="239" w:author="Bella Bi" w:date="2019-01-22T16:36:00Z">
        <w:r w:rsidRPr="00921718">
          <w:rPr>
            <w:rFonts w:hint="eastAsia"/>
            <w:lang w:val="en-CA"/>
            <w:rPrChange w:id="240" w:author="Bella Bi" w:date="2019-01-22T16:36:00Z">
              <w:rPr>
                <w:rFonts w:hint="eastAsia"/>
              </w:rPr>
            </w:rPrChange>
          </w:rPr>
          <w:t>新增</w:t>
        </w:r>
      </w:ins>
      <w:ins w:id="241" w:author="Bella Bi" w:date="2019-01-22T16:38:00Z">
        <w:r w:rsidR="00921718" w:rsidRPr="00921718">
          <w:rPr>
            <w:rFonts w:hint="eastAsia"/>
            <w:lang w:val="en-CA"/>
          </w:rPr>
          <w:t xml:space="preserve">Alert(Notification) </w:t>
        </w:r>
        <w:r w:rsidR="00921718" w:rsidRPr="00921718">
          <w:rPr>
            <w:rFonts w:hint="eastAsia"/>
            <w:lang w:val="en-CA"/>
          </w:rPr>
          <w:t>提示发送</w:t>
        </w:r>
        <w:r w:rsidR="00921718">
          <w:rPr>
            <w:lang w:val="en-CA"/>
          </w:rPr>
          <w:t>的</w:t>
        </w:r>
      </w:ins>
      <w:ins w:id="242" w:author="Bella Bi" w:date="2019-01-22T16:36:00Z">
        <w:r w:rsidRPr="00921718">
          <w:rPr>
            <w:rFonts w:hint="eastAsia"/>
            <w:lang w:val="en-CA"/>
            <w:rPrChange w:id="243" w:author="Bella Bi" w:date="2019-01-22T16:38:00Z">
              <w:rPr>
                <w:rFonts w:hint="eastAsia"/>
              </w:rPr>
            </w:rPrChange>
          </w:rPr>
          <w:t>需求</w:t>
        </w:r>
      </w:ins>
    </w:p>
    <w:p w14:paraId="31A7C227" w14:textId="378077F8" w:rsidR="00504442" w:rsidRPr="00504442" w:rsidRDefault="00504442" w:rsidP="00504442">
      <w:pPr>
        <w:ind w:left="360"/>
        <w:rPr>
          <w:ins w:id="244" w:author="Bella Bi" w:date="2019-01-22T16:37:00Z"/>
          <w:lang w:val="en-CA"/>
        </w:rPr>
      </w:pPr>
      <w:ins w:id="245" w:author="Bella Bi" w:date="2019-01-22T16:37:00Z">
        <w:r w:rsidRPr="00504442">
          <w:rPr>
            <w:rFonts w:hint="eastAsia"/>
            <w:lang w:val="en-CA"/>
          </w:rPr>
          <w:t>场景：当一个团队被分配了一个工作</w:t>
        </w:r>
        <w:r w:rsidRPr="00504442">
          <w:rPr>
            <w:rFonts w:hint="eastAsia"/>
            <w:lang w:val="en-CA"/>
          </w:rPr>
          <w:t>Job</w:t>
        </w:r>
        <w:r w:rsidRPr="00504442">
          <w:rPr>
            <w:rFonts w:hint="eastAsia"/>
            <w:lang w:val="en-CA"/>
          </w:rPr>
          <w:t>，一个提示将被以邮件方式或短信方式发送给团队负责人。</w:t>
        </w:r>
      </w:ins>
    </w:p>
    <w:p w14:paraId="48BFC23B" w14:textId="5687374A" w:rsidR="00504442" w:rsidRPr="00504442" w:rsidRDefault="00504442" w:rsidP="00504442">
      <w:pPr>
        <w:ind w:left="360"/>
        <w:rPr>
          <w:ins w:id="246" w:author="Bella Bi" w:date="2019-01-22T16:37:00Z"/>
          <w:lang w:val="en-CA"/>
        </w:rPr>
      </w:pPr>
      <w:ins w:id="247" w:author="Bella Bi" w:date="2019-01-22T16:37:00Z">
        <w:r w:rsidRPr="00504442">
          <w:rPr>
            <w:rFonts w:hint="eastAsia"/>
            <w:lang w:val="en-CA"/>
          </w:rPr>
          <w:t>类似场景可以基于任何条件发送给任何人。</w:t>
        </w:r>
      </w:ins>
    </w:p>
    <w:p w14:paraId="19752931" w14:textId="1C60F5B1" w:rsidR="00504442" w:rsidRPr="00504442" w:rsidRDefault="00504442" w:rsidP="00504442">
      <w:pPr>
        <w:ind w:left="360"/>
        <w:rPr>
          <w:ins w:id="248" w:author="Bella Bi" w:date="2019-01-22T16:37:00Z"/>
          <w:lang w:val="en-CA"/>
        </w:rPr>
      </w:pPr>
      <w:ins w:id="249" w:author="Bella Bi" w:date="2019-01-22T16:37:00Z">
        <w:r w:rsidRPr="00504442">
          <w:rPr>
            <w:rFonts w:hint="eastAsia"/>
            <w:lang w:val="en-CA"/>
          </w:rPr>
          <w:t>这是一个非常通用的功能。你们在其他项目上是否有已经有类似的实现？</w:t>
        </w:r>
      </w:ins>
    </w:p>
    <w:p w14:paraId="7DB9ABAB" w14:textId="4EBE38AE" w:rsidR="00504442" w:rsidRPr="00504442" w:rsidRDefault="00504442" w:rsidP="00504442">
      <w:pPr>
        <w:ind w:left="360"/>
        <w:rPr>
          <w:ins w:id="250" w:author="Bella Bi" w:date="2019-01-22T16:37:00Z"/>
          <w:lang w:val="en-CA"/>
        </w:rPr>
      </w:pPr>
      <w:ins w:id="251" w:author="Bella Bi" w:date="2019-01-22T16:37:00Z">
        <w:r w:rsidRPr="00504442">
          <w:rPr>
            <w:rFonts w:hint="eastAsia"/>
            <w:lang w:val="en-CA"/>
          </w:rPr>
          <w:t>如果有，可以借鉴。如果没有，需要按通用组件去设计。以服务方式进行耦合。</w:t>
        </w:r>
      </w:ins>
    </w:p>
    <w:p w14:paraId="13BC5B55" w14:textId="485B092E" w:rsidR="00504442" w:rsidRPr="00504442" w:rsidRDefault="00504442" w:rsidP="00504442">
      <w:pPr>
        <w:ind w:left="360"/>
        <w:rPr>
          <w:ins w:id="252" w:author="Bella Bi" w:date="2019-01-22T16:37:00Z"/>
          <w:lang w:val="en-CA"/>
        </w:rPr>
      </w:pPr>
      <w:ins w:id="253" w:author="Bella Bi" w:date="2019-01-22T16:37:00Z">
        <w:r w:rsidRPr="00504442">
          <w:rPr>
            <w:rFonts w:hint="eastAsia"/>
            <w:lang w:val="en-CA"/>
          </w:rPr>
          <w:t>注意借鉴</w:t>
        </w:r>
        <w:proofErr w:type="gramStart"/>
        <w:r w:rsidRPr="00504442">
          <w:rPr>
            <w:rFonts w:hint="eastAsia"/>
            <w:lang w:val="en-CA"/>
          </w:rPr>
          <w:t>云服务</w:t>
        </w:r>
        <w:proofErr w:type="gramEnd"/>
        <w:r w:rsidRPr="00504442">
          <w:rPr>
            <w:rFonts w:hint="eastAsia"/>
            <w:lang w:val="en-CA"/>
          </w:rPr>
          <w:t>平台的设计，如</w:t>
        </w:r>
        <w:r w:rsidRPr="00504442">
          <w:rPr>
            <w:rFonts w:hint="eastAsia"/>
            <w:lang w:val="en-CA"/>
          </w:rPr>
          <w:t>Azure</w:t>
        </w:r>
        <w:r w:rsidRPr="00504442">
          <w:rPr>
            <w:rFonts w:hint="eastAsia"/>
            <w:lang w:val="en-CA"/>
          </w:rPr>
          <w:t>，</w:t>
        </w:r>
        <w:r>
          <w:rPr>
            <w:rFonts w:hint="eastAsia"/>
            <w:lang w:val="en-CA"/>
          </w:rPr>
          <w:t>AWS</w:t>
        </w:r>
      </w:ins>
    </w:p>
    <w:p w14:paraId="3C0887D2" w14:textId="77777777" w:rsidR="00504442" w:rsidRPr="00504442" w:rsidRDefault="00504442" w:rsidP="00504442">
      <w:pPr>
        <w:ind w:left="360"/>
        <w:rPr>
          <w:ins w:id="254" w:author="Bella Bi" w:date="2019-01-22T16:37:00Z"/>
          <w:lang w:val="en-CA"/>
        </w:rPr>
      </w:pPr>
      <w:ins w:id="255" w:author="Bella Bi" w:date="2019-01-22T16:37:00Z">
        <w:r w:rsidRPr="00504442">
          <w:rPr>
            <w:rFonts w:hint="eastAsia"/>
            <w:lang w:val="en-CA"/>
          </w:rPr>
          <w:t>在我们这个项目中，只需要非常简单的实现。但高层接口需要在方向上定义基本正确。</w:t>
        </w:r>
      </w:ins>
    </w:p>
    <w:p w14:paraId="1E1E7B4C" w14:textId="086B6867" w:rsidR="006A1705" w:rsidRDefault="00504442">
      <w:pPr>
        <w:ind w:left="360"/>
        <w:rPr>
          <w:ins w:id="256" w:author="Bella Bi" w:date="2019-01-23T11:31:00Z"/>
          <w:lang w:val="en-CA"/>
        </w:rPr>
        <w:pPrChange w:id="257" w:author="Bella Bi" w:date="2019-01-22T16:37:00Z">
          <w:pPr/>
        </w:pPrChange>
      </w:pPr>
      <w:ins w:id="258" w:author="Bella Bi" w:date="2019-01-22T16:37:00Z">
        <w:r w:rsidRPr="00504442">
          <w:rPr>
            <w:rFonts w:hint="eastAsia"/>
            <w:lang w:val="en-CA"/>
          </w:rPr>
          <w:t>参考阅读：</w:t>
        </w:r>
      </w:ins>
      <w:ins w:id="259" w:author="Bella Bi" w:date="2019-01-23T11:31:00Z">
        <w:r w:rsidR="00122510">
          <w:rPr>
            <w:lang w:val="en-CA"/>
          </w:rPr>
          <w:fldChar w:fldCharType="begin"/>
        </w:r>
        <w:r w:rsidR="00122510">
          <w:rPr>
            <w:lang w:val="en-CA"/>
          </w:rPr>
          <w:instrText xml:space="preserve"> HYPERLINK "</w:instrText>
        </w:r>
      </w:ins>
      <w:ins w:id="260" w:author="Bella Bi" w:date="2019-01-22T16:37:00Z">
        <w:r w:rsidR="00122510" w:rsidRPr="00504442">
          <w:rPr>
            <w:rFonts w:hint="eastAsia"/>
            <w:lang w:val="en-CA"/>
          </w:rPr>
          <w:instrText>https://docs.microsoft.com/en-us/azure/notification-hubs/notification-hubs-enterprise-push-notification-architecture</w:instrText>
        </w:r>
      </w:ins>
      <w:ins w:id="261" w:author="Bella Bi" w:date="2019-01-23T11:31:00Z">
        <w:r w:rsidR="00122510">
          <w:rPr>
            <w:lang w:val="en-CA"/>
          </w:rPr>
          <w:instrText xml:space="preserve">" </w:instrText>
        </w:r>
        <w:r w:rsidR="00122510">
          <w:rPr>
            <w:lang w:val="en-CA"/>
          </w:rPr>
          <w:fldChar w:fldCharType="separate"/>
        </w:r>
      </w:ins>
      <w:ins w:id="262" w:author="Bella Bi" w:date="2019-01-22T16:37:00Z">
        <w:r w:rsidR="00122510" w:rsidRPr="00FA4FA1">
          <w:rPr>
            <w:rStyle w:val="Hyperlink"/>
            <w:rFonts w:hint="eastAsia"/>
            <w:lang w:val="en-CA"/>
          </w:rPr>
          <w:t>https://docs.microsoft.com/en-us/azure/notification-hubs/notification-hubs-enterprise-push-notification-architecture</w:t>
        </w:r>
      </w:ins>
      <w:ins w:id="263" w:author="Bella Bi" w:date="2019-01-23T11:31:00Z">
        <w:r w:rsidR="00122510">
          <w:rPr>
            <w:lang w:val="en-CA"/>
          </w:rPr>
          <w:fldChar w:fldCharType="end"/>
        </w:r>
      </w:ins>
    </w:p>
    <w:p w14:paraId="5B1F5F6A" w14:textId="77777777" w:rsidR="00122510" w:rsidRDefault="00122510">
      <w:pPr>
        <w:ind w:left="360"/>
        <w:rPr>
          <w:ins w:id="264" w:author="Bella Bi" w:date="2019-01-23T11:31:00Z"/>
          <w:lang w:val="en-CA"/>
        </w:rPr>
        <w:pPrChange w:id="265" w:author="Bella Bi" w:date="2019-01-22T16:37:00Z">
          <w:pPr/>
        </w:pPrChange>
      </w:pPr>
    </w:p>
    <w:p w14:paraId="0B612277" w14:textId="6997C3AC" w:rsidR="00122510" w:rsidRDefault="00122510" w:rsidP="00122510">
      <w:pPr>
        <w:rPr>
          <w:ins w:id="266" w:author="Bella Bi" w:date="2019-01-23T11:31:00Z"/>
        </w:rPr>
      </w:pPr>
      <w:ins w:id="267" w:author="Bella Bi" w:date="2019-01-23T11:31:00Z">
        <w:r>
          <w:rPr>
            <w:rFonts w:hint="eastAsia"/>
          </w:rPr>
          <w:t>一月二十</w:t>
        </w:r>
        <w:r>
          <w:rPr>
            <w:rFonts w:hint="eastAsia"/>
          </w:rPr>
          <w:t>二</w:t>
        </w:r>
        <w:r>
          <w:rPr>
            <w:rFonts w:hint="eastAsia"/>
          </w:rPr>
          <w:t>日</w:t>
        </w:r>
        <w:r>
          <w:t xml:space="preserve"> </w:t>
        </w:r>
        <w:r>
          <w:rPr>
            <w:rFonts w:hint="eastAsia"/>
          </w:rPr>
          <w:t>更新说明</w:t>
        </w:r>
      </w:ins>
    </w:p>
    <w:p w14:paraId="2873F404" w14:textId="42511A76" w:rsidR="00122510" w:rsidRDefault="00122510" w:rsidP="00122510">
      <w:pPr>
        <w:pStyle w:val="ListParagraph"/>
        <w:numPr>
          <w:ilvl w:val="0"/>
          <w:numId w:val="10"/>
        </w:numPr>
        <w:rPr>
          <w:ins w:id="268" w:author="Bella Bi" w:date="2019-01-23T11:33:00Z"/>
          <w:lang w:val="en-CA"/>
        </w:rPr>
      </w:pPr>
      <w:ins w:id="269" w:author="Bella Bi" w:date="2019-01-23T11:32:00Z">
        <w:r>
          <w:rPr>
            <w:lang w:val="en-CA"/>
          </w:rPr>
          <w:t>Resource</w:t>
        </w:r>
      </w:ins>
      <w:ins w:id="270" w:author="Bella Bi" w:date="2019-01-23T11:33:00Z">
        <w:r>
          <w:rPr>
            <w:lang w:val="en-CA"/>
          </w:rPr>
          <w:t xml:space="preserve"> Board</w:t>
        </w:r>
        <w:r>
          <w:rPr>
            <w:rFonts w:hint="eastAsia"/>
            <w:lang w:val="en-CA"/>
          </w:rPr>
          <w:t>、</w:t>
        </w:r>
        <w:r>
          <w:rPr>
            <w:rFonts w:hint="eastAsia"/>
            <w:lang w:val="en-CA"/>
          </w:rPr>
          <w:t>Calendar</w:t>
        </w:r>
        <w:r>
          <w:rPr>
            <w:rFonts w:hint="eastAsia"/>
            <w:lang w:val="en-CA"/>
          </w:rPr>
          <w:t>、</w:t>
        </w:r>
        <w:r>
          <w:rPr>
            <w:rFonts w:hint="eastAsia"/>
            <w:lang w:val="en-CA"/>
          </w:rPr>
          <w:t>Rig</w:t>
        </w:r>
        <w:r>
          <w:rPr>
            <w:lang w:val="en-CA"/>
          </w:rPr>
          <w:t xml:space="preserve"> Board</w:t>
        </w:r>
        <w:r>
          <w:rPr>
            <w:lang w:val="en-CA"/>
          </w:rPr>
          <w:t>页面的</w:t>
        </w:r>
        <w:r>
          <w:rPr>
            <w:rFonts w:hint="eastAsia"/>
            <w:lang w:val="en-CA"/>
          </w:rPr>
          <w:t>Service</w:t>
        </w:r>
        <w:r>
          <w:rPr>
            <w:lang w:val="en-CA"/>
          </w:rPr>
          <w:t xml:space="preserve"> Point</w:t>
        </w:r>
        <w:r>
          <w:rPr>
            <w:lang w:val="en-CA"/>
          </w:rPr>
          <w:t>过滤器</w:t>
        </w:r>
        <w:r>
          <w:rPr>
            <w:rFonts w:hint="eastAsia"/>
            <w:lang w:val="en-CA"/>
          </w:rPr>
          <w:t>，</w:t>
        </w:r>
        <w:r>
          <w:rPr>
            <w:lang w:val="en-CA"/>
          </w:rPr>
          <w:t>如果没有选择就不显示</w:t>
        </w:r>
        <w:r>
          <w:rPr>
            <w:rFonts w:hint="eastAsia"/>
            <w:lang w:val="en-CA"/>
          </w:rPr>
          <w:t>，避免一次加载所有数据造成性能问题。</w:t>
        </w:r>
      </w:ins>
    </w:p>
    <w:p w14:paraId="3C70EDD2" w14:textId="77777777" w:rsidR="00122510" w:rsidRPr="00921718" w:rsidRDefault="00122510" w:rsidP="00122510">
      <w:pPr>
        <w:pStyle w:val="ListParagraph"/>
        <w:numPr>
          <w:ilvl w:val="0"/>
          <w:numId w:val="10"/>
        </w:numPr>
        <w:rPr>
          <w:ins w:id="271" w:author="Bella Bi" w:date="2019-01-23T11:31:00Z"/>
          <w:lang w:val="en-CA"/>
        </w:rPr>
      </w:pPr>
    </w:p>
    <w:p w14:paraId="03650D8E" w14:textId="77777777" w:rsidR="00122510" w:rsidRPr="00504442" w:rsidRDefault="00122510" w:rsidP="00122510">
      <w:pPr>
        <w:ind w:left="360"/>
        <w:rPr>
          <w:ins w:id="272" w:author="Bella Bi" w:date="2019-01-23T11:31:00Z"/>
          <w:lang w:val="en-CA"/>
        </w:rPr>
      </w:pPr>
      <w:ins w:id="273" w:author="Bella Bi" w:date="2019-01-23T11:31:00Z">
        <w:r w:rsidRPr="00504442">
          <w:rPr>
            <w:rFonts w:hint="eastAsia"/>
            <w:lang w:val="en-CA"/>
          </w:rPr>
          <w:t>场景：当一个团队被分配了一个工作</w:t>
        </w:r>
        <w:r w:rsidRPr="00504442">
          <w:rPr>
            <w:rFonts w:hint="eastAsia"/>
            <w:lang w:val="en-CA"/>
          </w:rPr>
          <w:t>Job</w:t>
        </w:r>
        <w:r w:rsidRPr="00504442">
          <w:rPr>
            <w:rFonts w:hint="eastAsia"/>
            <w:lang w:val="en-CA"/>
          </w:rPr>
          <w:t>，一个提示将被以邮件方式或短信方式发送给团队负责人。</w:t>
        </w:r>
      </w:ins>
    </w:p>
    <w:p w14:paraId="57E623DC" w14:textId="77777777" w:rsidR="00122510" w:rsidRDefault="00122510">
      <w:pPr>
        <w:ind w:left="360"/>
        <w:rPr>
          <w:ins w:id="274" w:author="Bella Bi" w:date="2019-01-23T11:31:00Z"/>
          <w:lang w:val="en-CA"/>
        </w:rPr>
        <w:pPrChange w:id="275" w:author="Bella Bi" w:date="2019-01-22T16:37:00Z">
          <w:pPr/>
        </w:pPrChange>
      </w:pPr>
    </w:p>
    <w:p w14:paraId="1B90ED4B" w14:textId="77777777" w:rsidR="00122510" w:rsidRPr="006A1705" w:rsidRDefault="00122510">
      <w:pPr>
        <w:ind w:left="360"/>
        <w:rPr>
          <w:lang w:val="en-CA"/>
          <w:rPrChange w:id="276" w:author="Bella Bi" w:date="2019-01-22T16:37:00Z">
            <w:rPr/>
          </w:rPrChange>
        </w:rPr>
        <w:pPrChange w:id="277" w:author="Bella Bi" w:date="2019-01-22T16:37:00Z">
          <w:pPr/>
        </w:pPrChange>
      </w:pPr>
    </w:p>
    <w:sectPr w:rsidR="00122510" w:rsidRPr="006A170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ella Bi" w:date="2018-12-17T15:53:00Z" w:initials="BB">
    <w:p w14:paraId="712AEE19" w14:textId="300E0791" w:rsidR="00393A8F" w:rsidRDefault="00393A8F">
      <w:pPr>
        <w:pStyle w:val="CommentText"/>
      </w:pPr>
      <w:r>
        <w:rPr>
          <w:rStyle w:val="CommentReference"/>
        </w:rPr>
        <w:annotationRef/>
      </w:r>
      <w:r>
        <w:t>Q1217:ADP</w:t>
      </w:r>
      <w:r>
        <w:t>指的是</w:t>
      </w:r>
      <w:r w:rsidR="00825047">
        <w:rPr>
          <w:rFonts w:hint="eastAsia"/>
        </w:rPr>
        <w:t>Sanjel</w:t>
      </w:r>
      <w:r w:rsidR="00825047">
        <w:rPr>
          <w:rFonts w:hint="eastAsia"/>
        </w:rPr>
        <w:t>正在用的</w:t>
      </w:r>
      <w:r w:rsidR="00825047">
        <w:rPr>
          <w:rFonts w:hint="eastAsia"/>
        </w:rPr>
        <w:t>HR</w:t>
      </w:r>
      <w:r w:rsidR="00825047">
        <w:rPr>
          <w:rFonts w:hint="eastAsia"/>
        </w:rPr>
        <w:t>系统吗</w:t>
      </w:r>
    </w:p>
  </w:comment>
  <w:comment w:id="3" w:author="Adam Wang" w:date="2018-12-17T17:44:00Z" w:initials="AW">
    <w:p w14:paraId="632C55C6" w14:textId="62A406EE" w:rsidR="00695718" w:rsidRPr="00695718" w:rsidRDefault="00695718">
      <w:pPr>
        <w:pStyle w:val="CommentText"/>
        <w:rPr>
          <w:lang w:val="en-CA"/>
        </w:rPr>
      </w:pPr>
      <w:r>
        <w:rPr>
          <w:rStyle w:val="CommentReference"/>
        </w:rPr>
        <w:annotationRef/>
      </w:r>
      <w:r>
        <w:rPr>
          <w:rFonts w:hint="eastAsia"/>
          <w:lang w:val="en-CA"/>
        </w:rPr>
        <w:t>是的</w:t>
      </w:r>
    </w:p>
  </w:comment>
  <w:comment w:id="4" w:author="Bella Bi" w:date="2018-12-17T15:53:00Z" w:initials="BB">
    <w:p w14:paraId="7098D5A1" w14:textId="6E51EB28" w:rsidR="00393A8F" w:rsidRDefault="00393A8F">
      <w:pPr>
        <w:pStyle w:val="CommentText"/>
      </w:pPr>
      <w:r>
        <w:rPr>
          <w:rStyle w:val="CommentReference"/>
        </w:rPr>
        <w:annotationRef/>
      </w:r>
      <w:r>
        <w:t>Q1217</w:t>
      </w:r>
      <w:r>
        <w:rPr>
          <w:rFonts w:hint="eastAsia"/>
        </w:rPr>
        <w:t>:Inthinc</w:t>
      </w:r>
      <w:r>
        <w:rPr>
          <w:rFonts w:hint="eastAsia"/>
        </w:rPr>
        <w:t>指的是？</w:t>
      </w:r>
    </w:p>
  </w:comment>
  <w:comment w:id="5" w:author="Adam Wang" w:date="2018-12-17T17:44:00Z" w:initials="AW">
    <w:p w14:paraId="49AAD13F" w14:textId="472F3742" w:rsidR="00695718" w:rsidRDefault="00695718">
      <w:pPr>
        <w:pStyle w:val="CommentText"/>
      </w:pPr>
      <w:r>
        <w:rPr>
          <w:rStyle w:val="CommentReference"/>
        </w:rPr>
        <w:annotationRef/>
      </w:r>
      <w:r>
        <w:rPr>
          <w:rFonts w:hint="eastAsia"/>
        </w:rPr>
        <w:t>是一个</w:t>
      </w:r>
      <w:r>
        <w:rPr>
          <w:rFonts w:hint="eastAsia"/>
        </w:rPr>
        <w:t>GPS</w:t>
      </w:r>
      <w:r>
        <w:rPr>
          <w:rFonts w:hint="eastAsia"/>
        </w:rPr>
        <w:t>跟踪系统，我们以后会进行数据集成</w:t>
      </w:r>
    </w:p>
  </w:comment>
  <w:comment w:id="66" w:author="Bella Bi" w:date="2018-12-17T16:02:00Z" w:initials="BB">
    <w:p w14:paraId="4FE8B3CD" w14:textId="1F633B14" w:rsidR="0087105D" w:rsidRDefault="0087105D">
      <w:pPr>
        <w:pStyle w:val="CommentText"/>
      </w:pPr>
      <w:r>
        <w:rPr>
          <w:rStyle w:val="CommentReference"/>
        </w:rPr>
        <w:annotationRef/>
      </w:r>
      <w:r>
        <w:t>Q1217</w:t>
      </w:r>
      <w:r>
        <w:rPr>
          <w:rFonts w:hint="eastAsia"/>
        </w:rPr>
        <w:t>:</w:t>
      </w:r>
      <w:r>
        <w:rPr>
          <w:rFonts w:hint="eastAsia"/>
        </w:rPr>
        <w:t>这里原来是</w:t>
      </w:r>
      <w:r>
        <w:rPr>
          <w:rFonts w:hint="eastAsia"/>
        </w:rPr>
        <w:t>Work</w:t>
      </w:r>
      <w:r>
        <w:rPr>
          <w:rFonts w:hint="eastAsia"/>
        </w:rPr>
        <w:t>，应该是</w:t>
      </w:r>
      <w:r>
        <w:rPr>
          <w:rFonts w:hint="eastAsia"/>
        </w:rPr>
        <w:t>Worker</w:t>
      </w:r>
      <w:r>
        <w:rPr>
          <w:rFonts w:hint="eastAsia"/>
        </w:rPr>
        <w:t>吧，</w:t>
      </w:r>
      <w:r>
        <w:rPr>
          <w:rFonts w:hint="eastAsia"/>
        </w:rPr>
        <w:t>Crew</w:t>
      </w:r>
      <w:r w:rsidR="004632F3">
        <w:rPr>
          <w:rFonts w:hint="eastAsia"/>
        </w:rPr>
        <w:t>（班组）</w:t>
      </w:r>
      <w:r>
        <w:rPr>
          <w:rFonts w:hint="eastAsia"/>
        </w:rPr>
        <w:t>由</w:t>
      </w:r>
      <w:r>
        <w:rPr>
          <w:rFonts w:hint="eastAsia"/>
        </w:rPr>
        <w:t>Worker</w:t>
      </w:r>
      <w:r>
        <w:rPr>
          <w:rFonts w:hint="eastAsia"/>
        </w:rPr>
        <w:t>（工人）和</w:t>
      </w:r>
      <w:r>
        <w:rPr>
          <w:rFonts w:hint="eastAsia"/>
        </w:rPr>
        <w:t>Unit</w:t>
      </w:r>
      <w:r>
        <w:rPr>
          <w:rFonts w:hint="eastAsia"/>
        </w:rPr>
        <w:t>（卡车）组成。</w:t>
      </w:r>
    </w:p>
  </w:comment>
  <w:comment w:id="67" w:author="Adam Wang" w:date="2018-12-17T17:45:00Z" w:initials="AW">
    <w:p w14:paraId="7967C2DA" w14:textId="6D816351" w:rsidR="00695718" w:rsidRDefault="00695718">
      <w:pPr>
        <w:pStyle w:val="CommentText"/>
      </w:pPr>
      <w:r>
        <w:rPr>
          <w:rStyle w:val="CommentReference"/>
        </w:rPr>
        <w:annotationRef/>
      </w:r>
      <w:r>
        <w:rPr>
          <w:rFonts w:hint="eastAsia"/>
        </w:rPr>
        <w:t>对</w:t>
      </w:r>
    </w:p>
  </w:comment>
  <w:comment w:id="71" w:author="Bella Bi" w:date="2018-12-17T17:07:00Z" w:initials="BB">
    <w:p w14:paraId="4E87EE2C" w14:textId="3A553885" w:rsidR="00021145" w:rsidRDefault="00021145">
      <w:pPr>
        <w:pStyle w:val="CommentText"/>
      </w:pPr>
      <w:r>
        <w:rPr>
          <w:rStyle w:val="CommentReference"/>
        </w:rPr>
        <w:annotationRef/>
      </w:r>
      <w:r>
        <w:t>Q1217</w:t>
      </w:r>
      <w:r>
        <w:rPr>
          <w:rFonts w:hint="eastAsia"/>
        </w:rPr>
        <w:t xml:space="preserve">:  </w:t>
      </w:r>
      <w:r>
        <w:rPr>
          <w:rFonts w:hint="eastAsia"/>
        </w:rPr>
        <w:t>一个</w:t>
      </w:r>
      <w:r>
        <w:rPr>
          <w:rFonts w:hint="eastAsia"/>
        </w:rPr>
        <w:t>Crew</w:t>
      </w:r>
      <w:r>
        <w:rPr>
          <w:rFonts w:hint="eastAsia"/>
        </w:rPr>
        <w:t>包括几个</w:t>
      </w:r>
      <w:r>
        <w:rPr>
          <w:rFonts w:hint="eastAsia"/>
        </w:rPr>
        <w:t>Worker</w:t>
      </w:r>
      <w:r>
        <w:rPr>
          <w:rFonts w:hint="eastAsia"/>
        </w:rPr>
        <w:t>几个</w:t>
      </w:r>
      <w:r>
        <w:rPr>
          <w:rFonts w:hint="eastAsia"/>
        </w:rPr>
        <w:t>Unit</w:t>
      </w:r>
      <w:r>
        <w:rPr>
          <w:rFonts w:hint="eastAsia"/>
        </w:rPr>
        <w:t>？是不是</w:t>
      </w:r>
      <w:r>
        <w:rPr>
          <w:rFonts w:hint="eastAsia"/>
        </w:rPr>
        <w:t>Crew</w:t>
      </w:r>
      <w:r>
        <w:rPr>
          <w:rFonts w:hint="eastAsia"/>
        </w:rPr>
        <w:t>会有不同的类型，会根据类型不同它的配置也不同？</w:t>
      </w:r>
    </w:p>
  </w:comment>
  <w:comment w:id="72" w:author="Adam Wang" w:date="2018-12-17T17:45:00Z" w:initials="AW">
    <w:p w14:paraId="17CC1ADB" w14:textId="161F3E10" w:rsidR="00695718" w:rsidRPr="00695718" w:rsidRDefault="00695718">
      <w:pPr>
        <w:pStyle w:val="CommentText"/>
        <w:rPr>
          <w:lang w:val="en-CA"/>
        </w:rPr>
      </w:pPr>
      <w:r>
        <w:rPr>
          <w:rStyle w:val="CommentReference"/>
        </w:rPr>
        <w:annotationRef/>
      </w:r>
      <w:r>
        <w:rPr>
          <w:rFonts w:hint="eastAsia"/>
        </w:rPr>
        <w:t>目前不考虑类型不同，现在是最多两个</w:t>
      </w:r>
      <w:r>
        <w:rPr>
          <w:rFonts w:hint="eastAsia"/>
        </w:rPr>
        <w:t>u</w:t>
      </w:r>
      <w:r>
        <w:t>nit</w:t>
      </w:r>
      <w:r>
        <w:rPr>
          <w:rFonts w:hint="eastAsia"/>
          <w:lang w:val="en-CA"/>
        </w:rPr>
        <w:t>，两个</w:t>
      </w:r>
      <w:r>
        <w:rPr>
          <w:rFonts w:hint="eastAsia"/>
          <w:lang w:val="en-CA"/>
        </w:rPr>
        <w:t>w</w:t>
      </w:r>
      <w:r>
        <w:rPr>
          <w:lang w:val="en-CA"/>
        </w:rPr>
        <w:t>orker</w:t>
      </w:r>
      <w:r>
        <w:rPr>
          <w:rFonts w:hint="eastAsia"/>
          <w:lang w:val="en-CA"/>
        </w:rPr>
        <w:t>，与</w:t>
      </w:r>
      <w:r>
        <w:rPr>
          <w:rFonts w:hint="eastAsia"/>
          <w:lang w:val="en-CA"/>
        </w:rPr>
        <w:t>e</w:t>
      </w:r>
      <w:r>
        <w:rPr>
          <w:lang w:val="en-CA"/>
        </w:rPr>
        <w:t>service</w:t>
      </w:r>
      <w:r>
        <w:rPr>
          <w:rFonts w:hint="eastAsia"/>
          <w:lang w:val="en-CA"/>
        </w:rPr>
        <w:t>中的</w:t>
      </w:r>
      <w:r>
        <w:rPr>
          <w:rFonts w:hint="eastAsia"/>
          <w:lang w:val="en-CA"/>
        </w:rPr>
        <w:t>u</w:t>
      </w:r>
      <w:r>
        <w:rPr>
          <w:lang w:val="en-CA"/>
        </w:rPr>
        <w:t>nit section</w:t>
      </w:r>
      <w:r>
        <w:rPr>
          <w:rFonts w:hint="eastAsia"/>
          <w:lang w:val="en-CA"/>
        </w:rPr>
        <w:t>是对起来的。</w:t>
      </w:r>
    </w:p>
  </w:comment>
  <w:comment w:id="73" w:author="Adam Wang" w:date="2019-01-02T16:13:00Z" w:initials="AW">
    <w:p w14:paraId="7A87E821" w14:textId="6846DB53" w:rsidR="002A2180" w:rsidRDefault="002A2180">
      <w:pPr>
        <w:pStyle w:val="CommentText"/>
      </w:pPr>
      <w:r>
        <w:rPr>
          <w:rStyle w:val="CommentReference"/>
        </w:rPr>
        <w:annotationRef/>
      </w:r>
      <w:r>
        <w:t>190102</w:t>
      </w:r>
      <w:r>
        <w:rPr>
          <w:rFonts w:hint="eastAsia"/>
        </w:rPr>
        <w:t>：</w:t>
      </w:r>
      <w:r>
        <w:rPr>
          <w:rFonts w:hint="eastAsia"/>
        </w:rPr>
        <w:t xml:space="preserve"> </w:t>
      </w:r>
      <w:r>
        <w:rPr>
          <w:rFonts w:hint="eastAsia"/>
        </w:rPr>
        <w:t>每个</w:t>
      </w:r>
      <w:r>
        <w:rPr>
          <w:rFonts w:hint="eastAsia"/>
        </w:rPr>
        <w:t>c</w:t>
      </w:r>
      <w:r>
        <w:t>rew</w:t>
      </w:r>
      <w:r>
        <w:rPr>
          <w:rFonts w:hint="eastAsia"/>
        </w:rPr>
        <w:t>中可以有多个</w:t>
      </w:r>
      <w:r>
        <w:rPr>
          <w:rFonts w:hint="eastAsia"/>
        </w:rPr>
        <w:t>u</w:t>
      </w:r>
      <w:r>
        <w:t>nit</w:t>
      </w:r>
      <w:r>
        <w:rPr>
          <w:rFonts w:hint="eastAsia"/>
        </w:rPr>
        <w:t>和</w:t>
      </w:r>
      <w:r>
        <w:rPr>
          <w:rFonts w:hint="eastAsia"/>
        </w:rPr>
        <w:t>worker</w:t>
      </w:r>
      <w:r>
        <w:rPr>
          <w:rFonts w:hint="eastAsia"/>
        </w:rPr>
        <w:t>，可能对应</w:t>
      </w:r>
      <w:r>
        <w:rPr>
          <w:rFonts w:hint="eastAsia"/>
        </w:rPr>
        <w:t>e</w:t>
      </w:r>
      <w:r>
        <w:t xml:space="preserve">service </w:t>
      </w:r>
      <w:r>
        <w:rPr>
          <w:rFonts w:hint="eastAsia"/>
        </w:rPr>
        <w:t>中的多个</w:t>
      </w:r>
      <w:r>
        <w:rPr>
          <w:rFonts w:hint="eastAsia"/>
        </w:rPr>
        <w:t>U</w:t>
      </w:r>
      <w:r>
        <w:t>nit Section.</w:t>
      </w:r>
    </w:p>
  </w:comment>
  <w:comment w:id="80" w:author="Bella Bi" w:date="2018-12-17T18:31:00Z" w:initials="BB">
    <w:p w14:paraId="557287B3" w14:textId="35717B81" w:rsidR="006D1926" w:rsidRDefault="006D1926">
      <w:pPr>
        <w:pStyle w:val="CommentText"/>
      </w:pPr>
      <w:r>
        <w:rPr>
          <w:rStyle w:val="CommentReference"/>
        </w:rPr>
        <w:annotationRef/>
      </w:r>
      <w:r>
        <w:t>Q1217</w:t>
      </w:r>
      <w:r>
        <w:rPr>
          <w:rFonts w:hint="eastAsia"/>
        </w:rPr>
        <w:t xml:space="preserve">: </w:t>
      </w:r>
      <w:r>
        <w:t>将一名可用的工人移到一个班组</w:t>
      </w:r>
      <w:r>
        <w:rPr>
          <w:rFonts w:hint="eastAsia"/>
        </w:rPr>
        <w:t>，</w:t>
      </w:r>
      <w:r>
        <w:t>这个操作可以在</w:t>
      </w:r>
      <w:r>
        <w:rPr>
          <w:rFonts w:hint="eastAsia"/>
        </w:rPr>
        <w:t>Crew</w:t>
      </w:r>
      <w:r>
        <w:t xml:space="preserve"> Board</w:t>
      </w:r>
      <w:r>
        <w:t>上进行操作</w:t>
      </w:r>
      <w:r>
        <w:rPr>
          <w:rFonts w:hint="eastAsia"/>
        </w:rPr>
        <w:t>，</w:t>
      </w:r>
      <w:r>
        <w:t>还可以通过其他地方操作吗</w:t>
      </w:r>
      <w:r>
        <w:rPr>
          <w:rFonts w:hint="eastAsia"/>
        </w:rPr>
        <w:t>？</w:t>
      </w:r>
      <w:r>
        <w:t>如果可以在</w:t>
      </w:r>
      <w:r>
        <w:rPr>
          <w:rFonts w:hint="eastAsia"/>
        </w:rPr>
        <w:t>Crew</w:t>
      </w:r>
      <w:r>
        <w:t xml:space="preserve"> Board</w:t>
      </w:r>
      <w:r>
        <w:t>上进行操作</w:t>
      </w:r>
      <w:r>
        <w:rPr>
          <w:rFonts w:hint="eastAsia"/>
        </w:rPr>
        <w:t>，</w:t>
      </w:r>
      <w:r>
        <w:t>假如目前有一些</w:t>
      </w:r>
      <w:r>
        <w:rPr>
          <w:rFonts w:hint="eastAsia"/>
        </w:rPr>
        <w:t>Worker</w:t>
      </w:r>
      <w:r>
        <w:rPr>
          <w:rFonts w:hint="eastAsia"/>
        </w:rPr>
        <w:t>并没有被分配到</w:t>
      </w:r>
      <w:r>
        <w:rPr>
          <w:rFonts w:hint="eastAsia"/>
        </w:rPr>
        <w:t>Crew</w:t>
      </w:r>
      <w:r>
        <w:rPr>
          <w:rFonts w:hint="eastAsia"/>
        </w:rPr>
        <w:t>，那这些工人又从哪里可以找到他，并对他操作。</w:t>
      </w:r>
    </w:p>
  </w:comment>
  <w:comment w:id="81" w:author="Adam Wang" w:date="2018-12-17T17:48:00Z" w:initials="AW">
    <w:p w14:paraId="479CB28B" w14:textId="0CDC1B66" w:rsidR="00695718" w:rsidRDefault="00695718">
      <w:pPr>
        <w:pStyle w:val="CommentText"/>
      </w:pPr>
      <w:r>
        <w:rPr>
          <w:rStyle w:val="CommentReference"/>
        </w:rPr>
        <w:annotationRef/>
      </w:r>
      <w:r>
        <w:t>Crew</w:t>
      </w:r>
      <w:r>
        <w:rPr>
          <w:rFonts w:hint="eastAsia"/>
        </w:rPr>
        <w:t>只是一个容器，它只在</w:t>
      </w:r>
      <w:r>
        <w:rPr>
          <w:rFonts w:hint="eastAsia"/>
        </w:rPr>
        <w:t>Crew</w:t>
      </w:r>
      <w:r>
        <w:t xml:space="preserve"> </w:t>
      </w:r>
      <w:r>
        <w:rPr>
          <w:rFonts w:hint="eastAsia"/>
        </w:rPr>
        <w:t>Board</w:t>
      </w:r>
      <w:r>
        <w:rPr>
          <w:rFonts w:hint="eastAsia"/>
        </w:rPr>
        <w:t>上进行操作，只是</w:t>
      </w:r>
      <w:r>
        <w:rPr>
          <w:rFonts w:hint="eastAsia"/>
        </w:rPr>
        <w:t>D</w:t>
      </w:r>
      <w:r>
        <w:t>ispatcher</w:t>
      </w:r>
      <w:r>
        <w:rPr>
          <w:rFonts w:hint="eastAsia"/>
        </w:rPr>
        <w:t>对它进行操作，把人员和卡车组织起来，工作不需要对它进行操作，只有查看的权限。</w:t>
      </w:r>
    </w:p>
  </w:comment>
  <w:comment w:id="110" w:author="Bella Bi" w:date="2018-12-17T18:12:00Z" w:initials="BB">
    <w:p w14:paraId="58D473E6" w14:textId="3D3FB478" w:rsidR="00C82103" w:rsidRDefault="00C82103">
      <w:pPr>
        <w:pStyle w:val="CommentText"/>
      </w:pPr>
      <w:r>
        <w:rPr>
          <w:rStyle w:val="CommentReference"/>
        </w:rPr>
        <w:annotationRef/>
      </w:r>
      <w:r>
        <w:t xml:space="preserve">Q1217: </w:t>
      </w:r>
      <w:r>
        <w:t>这里的可用性冲突</w:t>
      </w:r>
      <w:r>
        <w:rPr>
          <w:rFonts w:hint="eastAsia"/>
        </w:rPr>
        <w:t>，</w:t>
      </w:r>
      <w:r>
        <w:t>是指当</w:t>
      </w:r>
      <w:r>
        <w:rPr>
          <w:rFonts w:hint="eastAsia"/>
        </w:rPr>
        <w:t>Manager</w:t>
      </w:r>
      <w:r>
        <w:rPr>
          <w:rFonts w:hint="eastAsia"/>
        </w:rPr>
        <w:t>预定缺席时发生到，这个场景不太理解，能详细说明下吗。</w:t>
      </w:r>
    </w:p>
  </w:comment>
  <w:comment w:id="111" w:author="Adam Wang" w:date="2018-12-17T17:50:00Z" w:initials="AW">
    <w:p w14:paraId="7313DBC9" w14:textId="259435D9" w:rsidR="00695718" w:rsidRDefault="00695718">
      <w:pPr>
        <w:pStyle w:val="CommentText"/>
      </w:pPr>
      <w:r>
        <w:rPr>
          <w:rStyle w:val="CommentReference"/>
        </w:rPr>
        <w:annotationRef/>
      </w:r>
      <w:r>
        <w:rPr>
          <w:rFonts w:hint="eastAsia"/>
        </w:rPr>
        <w:t>一个</w:t>
      </w:r>
      <w:r>
        <w:rPr>
          <w:rFonts w:hint="eastAsia"/>
        </w:rPr>
        <w:t>c</w:t>
      </w:r>
      <w:r>
        <w:t>rew</w:t>
      </w:r>
      <w:r>
        <w:rPr>
          <w:rFonts w:hint="eastAsia"/>
        </w:rPr>
        <w:t>的人员和卡车配好了以后，默认是以后一直在一起，这样一就不用每次都现往里添加。如果一个</w:t>
      </w:r>
      <w:r>
        <w:rPr>
          <w:rFonts w:hint="eastAsia"/>
        </w:rPr>
        <w:t>C</w:t>
      </w:r>
      <w:r>
        <w:t>rew</w:t>
      </w:r>
      <w:r>
        <w:rPr>
          <w:rFonts w:hint="eastAsia"/>
        </w:rPr>
        <w:t>已经被分配了一个工作，比如说明天早上</w:t>
      </w:r>
      <w:r>
        <w:rPr>
          <w:rFonts w:hint="eastAsia"/>
        </w:rPr>
        <w:t>6</w:t>
      </w:r>
      <w:r>
        <w:rPr>
          <w:rFonts w:hint="eastAsia"/>
        </w:rPr>
        <w:t>点，今天晚上</w:t>
      </w:r>
      <w:r>
        <w:rPr>
          <w:rFonts w:hint="eastAsia"/>
        </w:rPr>
        <w:t>8</w:t>
      </w:r>
      <w:r>
        <w:rPr>
          <w:rFonts w:hint="eastAsia"/>
        </w:rPr>
        <w:t>点的时候一个工人病了，经理要把这个人请病假的情况立即更新到系统中。这时候，在</w:t>
      </w:r>
      <w:proofErr w:type="spellStart"/>
      <w:r>
        <w:rPr>
          <w:rFonts w:hint="eastAsia"/>
        </w:rPr>
        <w:t>R</w:t>
      </w:r>
      <w:r>
        <w:t>igBoard</w:t>
      </w:r>
      <w:proofErr w:type="spellEnd"/>
      <w:r>
        <w:rPr>
          <w:rFonts w:hint="eastAsia"/>
        </w:rPr>
        <w:t>上就要出现提</w:t>
      </w:r>
      <w:r w:rsidR="00B07F65">
        <w:rPr>
          <w:rFonts w:hint="eastAsia"/>
        </w:rPr>
        <w:t>示这个变化，直到调度调整了人员，解决了冲突。</w:t>
      </w:r>
    </w:p>
  </w:comment>
  <w:comment w:id="119" w:author="Bella Bi" w:date="2018-12-17T18:11:00Z" w:initials="BB">
    <w:p w14:paraId="23854502" w14:textId="21DA9009" w:rsidR="00C82103" w:rsidRDefault="00C82103">
      <w:pPr>
        <w:pStyle w:val="CommentText"/>
      </w:pPr>
      <w:r>
        <w:rPr>
          <w:rStyle w:val="CommentReference"/>
        </w:rPr>
        <w:annotationRef/>
      </w:r>
      <w:r>
        <w:t>Q1217</w:t>
      </w:r>
      <w:r>
        <w:rPr>
          <w:rFonts w:hint="eastAsia"/>
        </w:rPr>
        <w:t xml:space="preserve">: </w:t>
      </w:r>
      <w:r>
        <w:rPr>
          <w:rFonts w:hint="eastAsia"/>
        </w:rPr>
        <w:t>只有当前</w:t>
      </w:r>
      <w:r>
        <w:rPr>
          <w:rFonts w:hint="eastAsia"/>
        </w:rPr>
        <w:t>Job</w:t>
      </w:r>
      <w:r>
        <w:rPr>
          <w:rFonts w:hint="eastAsia"/>
        </w:rPr>
        <w:t>未开始时才能移除。</w:t>
      </w:r>
    </w:p>
  </w:comment>
  <w:comment w:id="120" w:author="Adam Wang" w:date="2018-12-17T17:55:00Z" w:initials="AW">
    <w:p w14:paraId="41E27CAE" w14:textId="52E66B44" w:rsidR="00B07F65" w:rsidRDefault="00B07F65">
      <w:pPr>
        <w:pStyle w:val="CommentText"/>
      </w:pPr>
      <w:r>
        <w:rPr>
          <w:rStyle w:val="CommentReference"/>
        </w:rPr>
        <w:annotationRef/>
      </w:r>
      <w:r>
        <w:rPr>
          <w:rFonts w:hint="eastAsia"/>
        </w:rPr>
        <w:t>是的</w:t>
      </w:r>
    </w:p>
  </w:comment>
  <w:comment w:id="152" w:author="Bella Bi" w:date="2018-12-17T17:49:00Z" w:initials="BB">
    <w:p w14:paraId="3EC95AAC" w14:textId="2BC30E7E" w:rsidR="00F92340" w:rsidRDefault="00F92340">
      <w:pPr>
        <w:pStyle w:val="CommentText"/>
      </w:pPr>
      <w:r>
        <w:rPr>
          <w:rStyle w:val="CommentReference"/>
        </w:rPr>
        <w:annotationRef/>
      </w:r>
      <w:r>
        <w:t>Q1217</w:t>
      </w:r>
      <w:r>
        <w:rPr>
          <w:rFonts w:hint="eastAsia"/>
        </w:rPr>
        <w:t>:</w:t>
      </w:r>
      <w:r>
        <w:rPr>
          <w:rFonts w:hint="eastAsia"/>
        </w:rPr>
        <w:t>什么情况下认为这个</w:t>
      </w:r>
      <w:r>
        <w:t>Crew</w:t>
      </w:r>
      <w:r>
        <w:t>是就绪状态</w:t>
      </w:r>
      <w:r>
        <w:rPr>
          <w:rFonts w:hint="eastAsia"/>
        </w:rPr>
        <w:t>？</w:t>
      </w:r>
    </w:p>
  </w:comment>
  <w:comment w:id="153" w:author="Adam Wang" w:date="2018-12-17T17:55:00Z" w:initials="AW">
    <w:p w14:paraId="6CADFCCC" w14:textId="61DCC862" w:rsidR="00B07F65" w:rsidRDefault="00B07F65">
      <w:pPr>
        <w:pStyle w:val="CommentText"/>
      </w:pPr>
      <w:r>
        <w:rPr>
          <w:rStyle w:val="CommentReference"/>
        </w:rPr>
        <w:annotationRef/>
      </w:r>
      <w:r>
        <w:rPr>
          <w:rFonts w:hint="eastAsia"/>
        </w:rPr>
        <w:t>所有人都配齐了，并且可用。目前暂时没有配齐的验证。</w:t>
      </w:r>
    </w:p>
  </w:comment>
  <w:comment w:id="154" w:author="Bella Bi" w:date="2018-12-25T18:02:00Z" w:initials="BB">
    <w:p w14:paraId="69A91EAD" w14:textId="16253F24" w:rsidR="00C120FE" w:rsidRDefault="00C120FE">
      <w:pPr>
        <w:pStyle w:val="CommentText"/>
      </w:pPr>
      <w:r>
        <w:rPr>
          <w:rStyle w:val="CommentReference"/>
        </w:rPr>
        <w:annotationRef/>
      </w:r>
      <w:r w:rsidRPr="00306E50">
        <w:t>Q1225</w:t>
      </w:r>
      <w:r w:rsidRPr="00306E50">
        <w:rPr>
          <w:rFonts w:hint="eastAsia"/>
        </w:rPr>
        <w:t xml:space="preserve">: </w:t>
      </w:r>
      <w:r w:rsidRPr="00306E50">
        <w:rPr>
          <w:rFonts w:hint="eastAsia"/>
        </w:rPr>
        <w:t>从</w:t>
      </w:r>
      <w:proofErr w:type="spellStart"/>
      <w:r w:rsidRPr="00306E50">
        <w:rPr>
          <w:rFonts w:hint="eastAsia"/>
        </w:rPr>
        <w:t>Rig</w:t>
      </w:r>
      <w:r w:rsidRPr="00306E50">
        <w:t>Board</w:t>
      </w:r>
      <w:proofErr w:type="spellEnd"/>
      <w:r w:rsidRPr="00306E50">
        <w:t>上选择一个</w:t>
      </w:r>
      <w:proofErr w:type="spellStart"/>
      <w:r w:rsidRPr="00306E50">
        <w:rPr>
          <w:rFonts w:hint="eastAsia"/>
        </w:rPr>
        <w:t>RigJob</w:t>
      </w:r>
      <w:proofErr w:type="spellEnd"/>
      <w:r w:rsidRPr="00306E50">
        <w:rPr>
          <w:rFonts w:hint="eastAsia"/>
        </w:rPr>
        <w:t>，右键菜单出现</w:t>
      </w:r>
      <w:r w:rsidRPr="00306E50">
        <w:rPr>
          <w:rFonts w:hint="eastAsia"/>
        </w:rPr>
        <w:t>Assign</w:t>
      </w:r>
      <w:r w:rsidRPr="00306E50">
        <w:t xml:space="preserve"> a crew</w:t>
      </w:r>
      <w:r w:rsidRPr="00306E50">
        <w:t>菜单项</w:t>
      </w:r>
      <w:r w:rsidRPr="00306E50">
        <w:rPr>
          <w:rFonts w:hint="eastAsia"/>
        </w:rPr>
        <w:t>，</w:t>
      </w:r>
      <w:r w:rsidRPr="00306E50">
        <w:t>点击后会出现一个弹出框</w:t>
      </w:r>
      <w:r w:rsidRPr="00306E50">
        <w:rPr>
          <w:rFonts w:hint="eastAsia"/>
        </w:rPr>
        <w:t>，包括一个下拉框</w:t>
      </w:r>
      <w:r w:rsidRPr="00306E50">
        <w:t>显示所有可用的</w:t>
      </w:r>
      <w:r w:rsidRPr="00306E50">
        <w:rPr>
          <w:rFonts w:hint="eastAsia"/>
        </w:rPr>
        <w:t>Crew</w:t>
      </w:r>
      <w:r w:rsidRPr="00306E50">
        <w:rPr>
          <w:rFonts w:hint="eastAsia"/>
        </w:rPr>
        <w:t>，这里指的是这样</w:t>
      </w:r>
      <w:r w:rsidR="001C3968" w:rsidRPr="00306E50">
        <w:rPr>
          <w:rFonts w:hint="eastAsia"/>
        </w:rPr>
        <w:t>操作</w:t>
      </w:r>
      <w:r w:rsidRPr="00306E50">
        <w:rPr>
          <w:rFonts w:hint="eastAsia"/>
        </w:rPr>
        <w:t>吗？</w:t>
      </w:r>
    </w:p>
  </w:comment>
  <w:comment w:id="155" w:author="Adam Wang" w:date="2018-12-25T16:51:00Z" w:initials="AW">
    <w:p w14:paraId="7E0A59DA" w14:textId="0E9B372A" w:rsidR="00A93EF3" w:rsidRDefault="00A93EF3">
      <w:pPr>
        <w:pStyle w:val="CommentText"/>
      </w:pPr>
      <w:r>
        <w:rPr>
          <w:rStyle w:val="CommentReference"/>
        </w:rPr>
        <w:annotationRef/>
      </w:r>
      <w:r>
        <w:rPr>
          <w:rFonts w:hint="eastAsia"/>
        </w:rPr>
        <w:t>对</w:t>
      </w:r>
    </w:p>
  </w:comment>
  <w:comment w:id="156" w:author="Bella Bi" w:date="2018-12-20T17:53:00Z" w:initials="BB">
    <w:p w14:paraId="166A283F" w14:textId="1E1D1B1B" w:rsidR="0001188C" w:rsidRDefault="0001188C">
      <w:pPr>
        <w:pStyle w:val="CommentText"/>
      </w:pPr>
      <w:r>
        <w:rPr>
          <w:rStyle w:val="CommentReference"/>
        </w:rPr>
        <w:annotationRef/>
      </w:r>
      <w:r w:rsidRPr="00565532">
        <w:t>Q1220</w:t>
      </w:r>
      <w:r w:rsidRPr="00565532">
        <w:rPr>
          <w:rFonts w:hint="eastAsia"/>
        </w:rPr>
        <w:t xml:space="preserve">: </w:t>
      </w:r>
      <w:r w:rsidRPr="00565532">
        <w:rPr>
          <w:rFonts w:hint="eastAsia"/>
        </w:rPr>
        <w:t>这里说的一旦一个班组被分配就不能被分配给其他</w:t>
      </w:r>
      <w:r w:rsidRPr="00565532">
        <w:rPr>
          <w:rFonts w:hint="eastAsia"/>
        </w:rPr>
        <w:t>Job</w:t>
      </w:r>
      <w:r w:rsidRPr="00565532">
        <w:rPr>
          <w:rFonts w:hint="eastAsia"/>
        </w:rPr>
        <w:t>，指的是同一个时间段吧。比如</w:t>
      </w:r>
      <w:r w:rsidRPr="00565532">
        <w:rPr>
          <w:rFonts w:hint="eastAsia"/>
        </w:rPr>
        <w:t>2018</w:t>
      </w:r>
      <w:r w:rsidRPr="00565532">
        <w:rPr>
          <w:rFonts w:hint="eastAsia"/>
        </w:rPr>
        <w:t>年</w:t>
      </w:r>
      <w:r w:rsidRPr="00565532">
        <w:rPr>
          <w:rFonts w:hint="eastAsia"/>
        </w:rPr>
        <w:t>12</w:t>
      </w:r>
      <w:r w:rsidRPr="00565532">
        <w:rPr>
          <w:rFonts w:hint="eastAsia"/>
        </w:rPr>
        <w:t>月</w:t>
      </w:r>
      <w:r w:rsidRPr="00565532">
        <w:rPr>
          <w:rFonts w:hint="eastAsia"/>
        </w:rPr>
        <w:t>30</w:t>
      </w:r>
      <w:r w:rsidRPr="00565532">
        <w:rPr>
          <w:rFonts w:hint="eastAsia"/>
        </w:rPr>
        <w:t>日上午</w:t>
      </w:r>
      <w:r w:rsidRPr="00565532">
        <w:rPr>
          <w:rFonts w:hint="eastAsia"/>
        </w:rPr>
        <w:t>8</w:t>
      </w:r>
      <w:r w:rsidRPr="00565532">
        <w:rPr>
          <w:rFonts w:hint="eastAsia"/>
        </w:rPr>
        <w:t>点到下午</w:t>
      </w:r>
      <w:r w:rsidRPr="00565532">
        <w:rPr>
          <w:rFonts w:hint="eastAsia"/>
        </w:rPr>
        <w:t>4</w:t>
      </w:r>
      <w:r w:rsidRPr="00565532">
        <w:rPr>
          <w:rFonts w:hint="eastAsia"/>
        </w:rPr>
        <w:t>点已经分配给了</w:t>
      </w:r>
      <w:r w:rsidRPr="00565532">
        <w:rPr>
          <w:rFonts w:hint="eastAsia"/>
        </w:rPr>
        <w:t>Job</w:t>
      </w:r>
      <w:r w:rsidRPr="00565532">
        <w:t xml:space="preserve"> A</w:t>
      </w:r>
      <w:r w:rsidRPr="00565532">
        <w:rPr>
          <w:rFonts w:hint="eastAsia"/>
        </w:rPr>
        <w:t>，</w:t>
      </w:r>
      <w:r w:rsidRPr="00565532">
        <w:t>那么从下午</w:t>
      </w:r>
      <w:r w:rsidRPr="00565532">
        <w:rPr>
          <w:rFonts w:hint="eastAsia"/>
        </w:rPr>
        <w:t>4</w:t>
      </w:r>
      <w:r w:rsidRPr="00565532">
        <w:rPr>
          <w:rFonts w:hint="eastAsia"/>
        </w:rPr>
        <w:t>点开始之后的时间还可以分配给其他</w:t>
      </w:r>
      <w:r w:rsidRPr="00565532">
        <w:rPr>
          <w:rFonts w:hint="eastAsia"/>
        </w:rPr>
        <w:t>Job</w:t>
      </w:r>
      <w:r w:rsidRPr="00565532">
        <w:rPr>
          <w:rFonts w:hint="eastAsia"/>
        </w:rPr>
        <w:t>，对吗？</w:t>
      </w:r>
    </w:p>
  </w:comment>
  <w:comment w:id="157" w:author="Adam Wang" w:date="2018-12-20T22:58:00Z" w:initials="AW">
    <w:p w14:paraId="605AA850" w14:textId="42CA3F83" w:rsidR="00372C1F" w:rsidRPr="00372C1F" w:rsidRDefault="00372C1F">
      <w:pPr>
        <w:pStyle w:val="CommentText"/>
        <w:rPr>
          <w:lang w:val="en-CA"/>
        </w:rPr>
      </w:pPr>
      <w:r>
        <w:rPr>
          <w:rStyle w:val="CommentReference"/>
        </w:rPr>
        <w:annotationRef/>
      </w:r>
      <w:r>
        <w:rPr>
          <w:rFonts w:hint="eastAsia"/>
          <w:lang w:val="en-CA"/>
        </w:rPr>
        <w:t>对。这里的所有分配冲突都是指</w:t>
      </w:r>
      <w:r>
        <w:rPr>
          <w:rFonts w:hint="eastAsia"/>
          <w:lang w:val="en-CA"/>
        </w:rPr>
        <w:t>S</w:t>
      </w:r>
      <w:r>
        <w:rPr>
          <w:lang w:val="en-CA"/>
        </w:rPr>
        <w:t>chedule</w:t>
      </w:r>
      <w:r>
        <w:rPr>
          <w:rFonts w:hint="eastAsia"/>
          <w:lang w:val="en-CA"/>
        </w:rPr>
        <w:t>上的冲突，也就是有时间线的。</w:t>
      </w:r>
    </w:p>
  </w:comment>
  <w:comment w:id="163" w:author="Bella Bi" w:date="2018-12-17T18:09:00Z" w:initials="BB">
    <w:p w14:paraId="64CBE090" w14:textId="53F4D606" w:rsidR="00FE2D15" w:rsidRDefault="00FE2D15">
      <w:pPr>
        <w:pStyle w:val="CommentText"/>
      </w:pPr>
      <w:r>
        <w:rPr>
          <w:rStyle w:val="CommentReference"/>
        </w:rPr>
        <w:annotationRef/>
      </w:r>
      <w:r>
        <w:t>Q1217</w:t>
      </w:r>
      <w:r>
        <w:rPr>
          <w:rFonts w:hint="eastAsia"/>
        </w:rPr>
        <w:t>:</w:t>
      </w:r>
      <w:r>
        <w:rPr>
          <w:rFonts w:hint="eastAsia"/>
        </w:rPr>
        <w:t>一旦</w:t>
      </w:r>
      <w:r>
        <w:rPr>
          <w:rFonts w:hint="eastAsia"/>
        </w:rPr>
        <w:t>Crew</w:t>
      </w:r>
      <w:r>
        <w:rPr>
          <w:rFonts w:hint="eastAsia"/>
        </w:rPr>
        <w:t>工作的</w:t>
      </w:r>
      <w:r w:rsidR="007E3AD1">
        <w:rPr>
          <w:rFonts w:hint="eastAsia"/>
        </w:rPr>
        <w:t>Job</w:t>
      </w:r>
      <w:r w:rsidR="007E3AD1">
        <w:rPr>
          <w:rFonts w:hint="eastAsia"/>
        </w:rPr>
        <w:t>被标记为已完成，系统自动将</w:t>
      </w:r>
      <w:r w:rsidR="007E3AD1">
        <w:rPr>
          <w:rFonts w:hint="eastAsia"/>
        </w:rPr>
        <w:t>Crew</w:t>
      </w:r>
      <w:r w:rsidR="007E3AD1">
        <w:rPr>
          <w:rFonts w:hint="eastAsia"/>
        </w:rPr>
        <w:t>释放，并将它的状态变为</w:t>
      </w:r>
      <w:r w:rsidR="007E3AD1">
        <w:rPr>
          <w:rFonts w:hint="eastAsia"/>
        </w:rPr>
        <w:t>Ready</w:t>
      </w:r>
      <w:r w:rsidR="007E3AD1">
        <w:rPr>
          <w:rFonts w:hint="eastAsia"/>
        </w:rPr>
        <w:t>，对吗？</w:t>
      </w:r>
    </w:p>
  </w:comment>
  <w:comment w:id="164" w:author="Adam Wang" w:date="2018-12-17T17:56:00Z" w:initials="AW">
    <w:p w14:paraId="6E00449F" w14:textId="53672D76" w:rsidR="00B07F65" w:rsidRDefault="00B07F65">
      <w:pPr>
        <w:pStyle w:val="CommentText"/>
      </w:pPr>
      <w:r>
        <w:rPr>
          <w:rStyle w:val="CommentReference"/>
        </w:rPr>
        <w:annotationRef/>
      </w:r>
      <w:r>
        <w:rPr>
          <w:rFonts w:hint="eastAsia"/>
        </w:rPr>
        <w:t>这个可能是你分析中还没有意识到的实体。实际上我在这个描述中</w:t>
      </w:r>
      <w:r>
        <w:rPr>
          <w:rFonts w:hint="eastAsia"/>
        </w:rPr>
        <w:t>C</w:t>
      </w:r>
      <w:r>
        <w:t>rew</w:t>
      </w:r>
      <w:r>
        <w:rPr>
          <w:rFonts w:hint="eastAsia"/>
        </w:rPr>
        <w:t>的概念中包含了两个概念，</w:t>
      </w:r>
      <w:r>
        <w:rPr>
          <w:rFonts w:hint="eastAsia"/>
        </w:rPr>
        <w:t xml:space="preserve"> </w:t>
      </w:r>
      <w:r>
        <w:rPr>
          <w:rFonts w:hint="eastAsia"/>
        </w:rPr>
        <w:t>一个是容器，一个是调度安排。当一个</w:t>
      </w:r>
      <w:r>
        <w:rPr>
          <w:rFonts w:hint="eastAsia"/>
        </w:rPr>
        <w:t>c</w:t>
      </w:r>
      <w:r>
        <w:t>rew</w:t>
      </w:r>
      <w:r>
        <w:rPr>
          <w:rFonts w:hint="eastAsia"/>
        </w:rPr>
        <w:t>被分配了一个工作，它应该产生一个调度对象，调度对象的状态与</w:t>
      </w:r>
      <w:r>
        <w:rPr>
          <w:rFonts w:hint="eastAsia"/>
        </w:rPr>
        <w:t>j</w:t>
      </w:r>
      <w:r>
        <w:t>ob</w:t>
      </w:r>
      <w:r>
        <w:rPr>
          <w:rFonts w:hint="eastAsia"/>
        </w:rPr>
        <w:t>的状态相关，这个状态也可以会丰富一些。这是这部分开发最复杂的地方。</w:t>
      </w:r>
    </w:p>
  </w:comment>
  <w:comment w:id="176" w:author="Bella Bi" w:date="2018-12-25T11:32:00Z" w:initials="BB">
    <w:p w14:paraId="4C5A6DA3" w14:textId="5B8491CA" w:rsidR="00A07716" w:rsidRDefault="00A07716">
      <w:pPr>
        <w:pStyle w:val="CommentText"/>
      </w:pPr>
      <w:r>
        <w:rPr>
          <w:rStyle w:val="CommentReference"/>
        </w:rPr>
        <w:annotationRef/>
      </w:r>
      <w:r>
        <w:t>1225:Adam</w:t>
      </w:r>
      <w:r>
        <w:t>微信沟通时提供</w:t>
      </w:r>
      <w:r>
        <w:rPr>
          <w:rFonts w:hint="eastAsia"/>
        </w:rPr>
        <w:t>。</w:t>
      </w:r>
    </w:p>
  </w:comment>
  <w:comment w:id="169" w:author="Bella Bi" w:date="2018-12-17T18:28:00Z" w:initials="BB">
    <w:p w14:paraId="1F089F4D" w14:textId="77777777" w:rsidR="00666434" w:rsidRDefault="00087A9D">
      <w:pPr>
        <w:pStyle w:val="CommentText"/>
      </w:pPr>
      <w:r>
        <w:rPr>
          <w:rStyle w:val="CommentReference"/>
        </w:rPr>
        <w:annotationRef/>
      </w:r>
      <w:r>
        <w:t>Q1217</w:t>
      </w:r>
      <w:r>
        <w:rPr>
          <w:rFonts w:hint="eastAsia"/>
        </w:rPr>
        <w:t>:</w:t>
      </w:r>
      <w:r>
        <w:rPr>
          <w:rFonts w:hint="eastAsia"/>
        </w:rPr>
        <w:t>细化了这部分内容，请</w:t>
      </w:r>
      <w:r>
        <w:rPr>
          <w:rFonts w:hint="eastAsia"/>
        </w:rPr>
        <w:t>review</w:t>
      </w:r>
      <w:r w:rsidR="003D6964">
        <w:rPr>
          <w:rFonts w:hint="eastAsia"/>
        </w:rPr>
        <w:t>。</w:t>
      </w:r>
    </w:p>
    <w:p w14:paraId="4DE48E82" w14:textId="77777777" w:rsidR="00666434" w:rsidRDefault="00666434">
      <w:pPr>
        <w:pStyle w:val="CommentText"/>
      </w:pPr>
      <w:r>
        <w:t>1</w:t>
      </w:r>
      <w:r>
        <w:rPr>
          <w:rFonts w:hint="eastAsia"/>
        </w:rPr>
        <w:t>、</w:t>
      </w:r>
      <w:r w:rsidR="003D6964">
        <w:rPr>
          <w:rFonts w:hint="eastAsia"/>
        </w:rPr>
        <w:t>其中</w:t>
      </w:r>
      <w:r w:rsidR="003D6964">
        <w:rPr>
          <w:rFonts w:hint="eastAsia"/>
        </w:rPr>
        <w:t>Move</w:t>
      </w:r>
      <w:r w:rsidR="003D6964">
        <w:t xml:space="preserve"> in</w:t>
      </w:r>
      <w:r w:rsidR="003D6964">
        <w:t>表示的是移入</w:t>
      </w:r>
      <w:r w:rsidR="003D6964">
        <w:rPr>
          <w:rFonts w:hint="eastAsia"/>
        </w:rPr>
        <w:t>，比如我可以给当前</w:t>
      </w:r>
      <w:r w:rsidR="003D6964">
        <w:rPr>
          <w:rFonts w:hint="eastAsia"/>
        </w:rPr>
        <w:t>Crew</w:t>
      </w:r>
      <w:r w:rsidR="003D6964">
        <w:rPr>
          <w:rFonts w:hint="eastAsia"/>
        </w:rPr>
        <w:t>移入一个</w:t>
      </w:r>
      <w:r w:rsidR="003D6964">
        <w:rPr>
          <w:rFonts w:hint="eastAsia"/>
        </w:rPr>
        <w:t>Unit</w:t>
      </w:r>
      <w:r w:rsidR="003D6964">
        <w:rPr>
          <w:rFonts w:hint="eastAsia"/>
        </w:rPr>
        <w:t>以使得这个</w:t>
      </w:r>
      <w:r w:rsidR="003D6964">
        <w:rPr>
          <w:rFonts w:hint="eastAsia"/>
        </w:rPr>
        <w:t>Crew</w:t>
      </w:r>
      <w:r w:rsidR="003D6964">
        <w:rPr>
          <w:rFonts w:hint="eastAsia"/>
        </w:rPr>
        <w:t>就绪。</w:t>
      </w:r>
    </w:p>
    <w:p w14:paraId="6D450701" w14:textId="0B490740" w:rsidR="00261A98" w:rsidRDefault="00666434">
      <w:pPr>
        <w:pStyle w:val="CommentText"/>
      </w:pPr>
      <w:r>
        <w:t>2</w:t>
      </w:r>
      <w:r>
        <w:rPr>
          <w:rFonts w:hint="eastAsia"/>
        </w:rPr>
        <w:t>、</w:t>
      </w:r>
      <w:r w:rsidR="00261A98">
        <w:rPr>
          <w:rFonts w:hint="eastAsia"/>
        </w:rPr>
        <w:t>显示方式</w:t>
      </w:r>
      <w:r w:rsidR="00800722">
        <w:rPr>
          <w:rFonts w:hint="eastAsia"/>
        </w:rPr>
        <w:t>，需要讨论下</w:t>
      </w:r>
    </w:p>
    <w:p w14:paraId="5B77B838" w14:textId="72AB964C" w:rsidR="00666434" w:rsidRDefault="00261A98">
      <w:pPr>
        <w:pStyle w:val="CommentText"/>
      </w:pPr>
      <w:r>
        <w:rPr>
          <w:rFonts w:hint="eastAsia"/>
        </w:rPr>
        <w:t>2.</w:t>
      </w:r>
      <w:r>
        <w:t xml:space="preserve">1 </w:t>
      </w:r>
      <w:r w:rsidR="00666434">
        <w:t>点击</w:t>
      </w:r>
      <w:r w:rsidR="00666434">
        <w:rPr>
          <w:rFonts w:hint="eastAsia"/>
        </w:rPr>
        <w:t>Add</w:t>
      </w:r>
      <w:r w:rsidR="00666434">
        <w:t xml:space="preserve"> unit</w:t>
      </w:r>
      <w:r w:rsidR="00666434">
        <w:t>菜单项之后系统显示弹出框</w:t>
      </w:r>
      <w:r w:rsidR="00666434">
        <w:rPr>
          <w:rFonts w:hint="eastAsia"/>
        </w:rPr>
        <w:t>，</w:t>
      </w:r>
      <w:r w:rsidR="00666434">
        <w:t>再选择对哪个</w:t>
      </w:r>
      <w:r w:rsidR="00666434">
        <w:rPr>
          <w:rFonts w:hint="eastAsia"/>
        </w:rPr>
        <w:t>Unit</w:t>
      </w:r>
      <w:r w:rsidR="00666434">
        <w:rPr>
          <w:rFonts w:hint="eastAsia"/>
        </w:rPr>
        <w:t>或者</w:t>
      </w:r>
      <w:r w:rsidR="00666434">
        <w:rPr>
          <w:rFonts w:hint="eastAsia"/>
        </w:rPr>
        <w:t>Worker</w:t>
      </w:r>
      <w:r w:rsidR="00666434">
        <w:rPr>
          <w:rFonts w:hint="eastAsia"/>
        </w:rPr>
        <w:t>进行操作。</w:t>
      </w:r>
    </w:p>
    <w:p w14:paraId="566DDECE" w14:textId="77777777" w:rsidR="00666434" w:rsidRDefault="00261A98">
      <w:pPr>
        <w:pStyle w:val="CommentText"/>
      </w:pPr>
      <w:r>
        <w:t xml:space="preserve">2.2 </w:t>
      </w:r>
      <w:r w:rsidR="00666434">
        <w:t>或者可以在右键菜单上</w:t>
      </w:r>
      <w:r w:rsidR="00F1516B">
        <w:rPr>
          <w:rFonts w:hint="eastAsia"/>
        </w:rPr>
        <w:t>列出</w:t>
      </w:r>
      <w:r w:rsidR="00666434">
        <w:t>所有的</w:t>
      </w:r>
      <w:r w:rsidR="00666434">
        <w:rPr>
          <w:rFonts w:hint="eastAsia"/>
        </w:rPr>
        <w:t>Unit</w:t>
      </w:r>
      <w:r w:rsidR="00666434">
        <w:rPr>
          <w:rFonts w:hint="eastAsia"/>
        </w:rPr>
        <w:t>或</w:t>
      </w:r>
      <w:r w:rsidR="00666434">
        <w:rPr>
          <w:rFonts w:hint="eastAsia"/>
        </w:rPr>
        <w:t>Worker</w:t>
      </w:r>
      <w:r w:rsidR="00666434">
        <w:rPr>
          <w:rFonts w:hint="eastAsia"/>
        </w:rPr>
        <w:t>，在三级菜单上再对某个</w:t>
      </w:r>
      <w:r w:rsidR="00666434">
        <w:rPr>
          <w:rFonts w:hint="eastAsia"/>
        </w:rPr>
        <w:t>Unit</w:t>
      </w:r>
      <w:r w:rsidR="00666434">
        <w:rPr>
          <w:rFonts w:hint="eastAsia"/>
        </w:rPr>
        <w:t>或</w:t>
      </w:r>
      <w:r w:rsidR="00666434">
        <w:rPr>
          <w:rFonts w:hint="eastAsia"/>
        </w:rPr>
        <w:t>Worker</w:t>
      </w:r>
      <w:r w:rsidR="00666434">
        <w:rPr>
          <w:rFonts w:hint="eastAsia"/>
        </w:rPr>
        <w:t>进行</w:t>
      </w:r>
      <w:r w:rsidR="00980208">
        <w:rPr>
          <w:rFonts w:hint="eastAsia"/>
        </w:rPr>
        <w:t>Remove</w:t>
      </w:r>
      <w:r w:rsidR="00980208">
        <w:rPr>
          <w:rFonts w:hint="eastAsia"/>
        </w:rPr>
        <w:t>或其他</w:t>
      </w:r>
      <w:r w:rsidR="00666434">
        <w:rPr>
          <w:rFonts w:hint="eastAsia"/>
        </w:rPr>
        <w:t>操作。</w:t>
      </w:r>
    </w:p>
    <w:p w14:paraId="3C05DA84" w14:textId="5D1F1A3B" w:rsidR="00261A98" w:rsidRPr="00666434" w:rsidRDefault="00261A98">
      <w:pPr>
        <w:pStyle w:val="CommentText"/>
      </w:pPr>
      <w:r>
        <w:rPr>
          <w:rFonts w:hint="eastAsia"/>
        </w:rPr>
        <w:t xml:space="preserve">2.3 </w:t>
      </w:r>
      <w:r>
        <w:rPr>
          <w:rFonts w:hint="eastAsia"/>
        </w:rPr>
        <w:t>在</w:t>
      </w:r>
      <w:r>
        <w:rPr>
          <w:rFonts w:hint="eastAsia"/>
        </w:rPr>
        <w:t>Crew Board</w:t>
      </w:r>
      <w:r>
        <w:rPr>
          <w:rFonts w:hint="eastAsia"/>
        </w:rPr>
        <w:t>页面将</w:t>
      </w:r>
      <w:r>
        <w:rPr>
          <w:rFonts w:hint="eastAsia"/>
        </w:rPr>
        <w:t>Crew</w:t>
      </w:r>
      <w:r>
        <w:rPr>
          <w:rFonts w:hint="eastAsia"/>
        </w:rPr>
        <w:t>和</w:t>
      </w:r>
      <w:r>
        <w:rPr>
          <w:rFonts w:hint="eastAsia"/>
        </w:rPr>
        <w:t>Unit</w:t>
      </w:r>
      <w:r>
        <w:rPr>
          <w:rFonts w:hint="eastAsia"/>
        </w:rPr>
        <w:t>、</w:t>
      </w:r>
      <w:r>
        <w:rPr>
          <w:rFonts w:hint="eastAsia"/>
        </w:rPr>
        <w:t>Worker</w:t>
      </w:r>
      <w:r>
        <w:rPr>
          <w:rFonts w:hint="eastAsia"/>
        </w:rPr>
        <w:t>分别在不同的</w:t>
      </w:r>
      <w:r>
        <w:rPr>
          <w:rFonts w:hint="eastAsia"/>
        </w:rPr>
        <w:t>tab</w:t>
      </w:r>
      <w:r>
        <w:rPr>
          <w:rFonts w:hint="eastAsia"/>
        </w:rPr>
        <w:t>页面进行显示。</w:t>
      </w:r>
    </w:p>
  </w:comment>
  <w:comment w:id="170" w:author="Adam Wang" w:date="2018-12-17T18:05:00Z" w:initials="AW">
    <w:p w14:paraId="093A03EB" w14:textId="1B76A459" w:rsidR="0018394A" w:rsidRDefault="0018394A">
      <w:pPr>
        <w:pStyle w:val="CommentText"/>
      </w:pPr>
      <w:r>
        <w:rPr>
          <w:rStyle w:val="CommentReference"/>
        </w:rPr>
        <w:annotationRef/>
      </w:r>
      <w:r>
        <w:rPr>
          <w:rFonts w:hint="eastAsia"/>
        </w:rPr>
        <w:t>先分析模型，界面设计先等一下。</w:t>
      </w:r>
      <w:r>
        <w:rPr>
          <w:rFonts w:hint="eastAsia"/>
        </w:rPr>
        <w:t>MDD</w:t>
      </w:r>
      <w:r>
        <w:rPr>
          <w:rFonts w:hint="eastAsia"/>
        </w:rPr>
        <w:t>生成的界面可以用来对模型关系进行测试。</w:t>
      </w:r>
    </w:p>
  </w:comment>
  <w:comment w:id="179" w:author="Bella Bi" w:date="2018-12-26T17:13:00Z" w:initials="BB">
    <w:p w14:paraId="149C1DAD" w14:textId="5E6AEBB7" w:rsidR="00BE76D5" w:rsidRDefault="00BE76D5">
      <w:pPr>
        <w:pStyle w:val="CommentText"/>
      </w:pPr>
      <w:r>
        <w:rPr>
          <w:rStyle w:val="CommentReference"/>
        </w:rPr>
        <w:annotationRef/>
      </w:r>
      <w:r w:rsidRPr="00BE76D5">
        <w:rPr>
          <w:highlight w:val="yellow"/>
        </w:rPr>
        <w:t>Q1226</w:t>
      </w:r>
      <w:r w:rsidRPr="00BE76D5">
        <w:rPr>
          <w:rFonts w:hint="eastAsia"/>
          <w:highlight w:val="yellow"/>
        </w:rPr>
        <w:t>:</w:t>
      </w:r>
      <w:r w:rsidRPr="00BE76D5">
        <w:rPr>
          <w:rFonts w:hint="eastAsia"/>
          <w:highlight w:val="yellow"/>
        </w:rPr>
        <w:t>进入</w:t>
      </w:r>
      <w:r w:rsidRPr="00BE76D5">
        <w:rPr>
          <w:rFonts w:hint="eastAsia"/>
          <w:highlight w:val="yellow"/>
        </w:rPr>
        <w:t>Calendar</w:t>
      </w:r>
      <w:r w:rsidRPr="00BE76D5">
        <w:rPr>
          <w:rFonts w:hint="eastAsia"/>
          <w:highlight w:val="yellow"/>
        </w:rPr>
        <w:t>页面，默认只显示一个</w:t>
      </w:r>
      <w:r w:rsidRPr="00BE76D5">
        <w:rPr>
          <w:rFonts w:hint="eastAsia"/>
          <w:highlight w:val="yellow"/>
        </w:rPr>
        <w:t>Crew</w:t>
      </w:r>
      <w:r w:rsidRPr="00BE76D5">
        <w:rPr>
          <w:rFonts w:hint="eastAsia"/>
          <w:highlight w:val="yellow"/>
        </w:rPr>
        <w:t>的</w:t>
      </w:r>
      <w:r w:rsidRPr="00BE76D5">
        <w:rPr>
          <w:rFonts w:hint="eastAsia"/>
          <w:highlight w:val="yellow"/>
        </w:rPr>
        <w:t>Schedule</w:t>
      </w:r>
      <w:r w:rsidRPr="00BE76D5">
        <w:rPr>
          <w:rFonts w:hint="eastAsia"/>
          <w:highlight w:val="yellow"/>
        </w:rPr>
        <w:t>对吗，如果显示所有</w:t>
      </w:r>
      <w:r w:rsidRPr="00BE76D5">
        <w:rPr>
          <w:rFonts w:hint="eastAsia"/>
          <w:highlight w:val="yellow"/>
        </w:rPr>
        <w:t>Crew</w:t>
      </w:r>
      <w:r w:rsidRPr="00BE76D5">
        <w:rPr>
          <w:rFonts w:hint="eastAsia"/>
          <w:highlight w:val="yellow"/>
        </w:rPr>
        <w:t>的</w:t>
      </w:r>
      <w:r w:rsidRPr="00BE76D5">
        <w:rPr>
          <w:rFonts w:hint="eastAsia"/>
          <w:highlight w:val="yellow"/>
        </w:rPr>
        <w:t>Schedule</w:t>
      </w:r>
      <w:r w:rsidRPr="00BE76D5">
        <w:rPr>
          <w:rFonts w:hint="eastAsia"/>
          <w:highlight w:val="yellow"/>
        </w:rPr>
        <w:t>，</w:t>
      </w:r>
      <w:r w:rsidRPr="00BE76D5">
        <w:rPr>
          <w:rFonts w:hint="eastAsia"/>
          <w:highlight w:val="yellow"/>
        </w:rPr>
        <w:t>Crew</w:t>
      </w:r>
      <w:r w:rsidRPr="00BE76D5">
        <w:rPr>
          <w:rFonts w:hint="eastAsia"/>
          <w:highlight w:val="yellow"/>
        </w:rPr>
        <w:t>很多的话日历上会很乱。</w:t>
      </w:r>
      <w:r w:rsidR="00F54A3E" w:rsidRPr="00F54A3E">
        <w:rPr>
          <w:rFonts w:hint="eastAsia"/>
          <w:highlight w:val="yellow"/>
        </w:rPr>
        <w:t>Unit</w:t>
      </w:r>
      <w:r w:rsidR="00F54A3E" w:rsidRPr="00F54A3E">
        <w:rPr>
          <w:rFonts w:hint="eastAsia"/>
          <w:highlight w:val="yellow"/>
        </w:rPr>
        <w:t>和</w:t>
      </w:r>
      <w:r w:rsidR="00F54A3E" w:rsidRPr="00F54A3E">
        <w:rPr>
          <w:rFonts w:hint="eastAsia"/>
          <w:highlight w:val="yellow"/>
        </w:rPr>
        <w:t>Worker</w:t>
      </w:r>
      <w:r w:rsidR="00F54A3E" w:rsidRPr="00F54A3E">
        <w:rPr>
          <w:rFonts w:hint="eastAsia"/>
          <w:highlight w:val="yellow"/>
        </w:rPr>
        <w:t>一样的问题。</w:t>
      </w:r>
    </w:p>
  </w:comment>
  <w:comment w:id="180" w:author="Adam Wang" w:date="2018-12-26T18:08:00Z" w:initials="AW">
    <w:p w14:paraId="10AAD657" w14:textId="0779C320" w:rsidR="00F51BC2" w:rsidRPr="00F51BC2" w:rsidRDefault="00F51BC2">
      <w:pPr>
        <w:pStyle w:val="CommentText"/>
        <w:rPr>
          <w:lang w:val="en-CA"/>
        </w:rPr>
      </w:pPr>
      <w:r>
        <w:rPr>
          <w:rStyle w:val="CommentReference"/>
        </w:rPr>
        <w:annotationRef/>
      </w:r>
      <w:r>
        <w:rPr>
          <w:rFonts w:hint="eastAsia"/>
          <w:lang w:val="en-CA"/>
        </w:rPr>
        <w:t>要显示所有的</w:t>
      </w:r>
      <w:r>
        <w:rPr>
          <w:rFonts w:hint="eastAsia"/>
          <w:lang w:val="en-CA"/>
        </w:rPr>
        <w:t>C</w:t>
      </w:r>
      <w:r>
        <w:rPr>
          <w:lang w:val="en-CA"/>
        </w:rPr>
        <w:t>rew</w:t>
      </w:r>
      <w:r>
        <w:rPr>
          <w:rFonts w:hint="eastAsia"/>
          <w:lang w:val="en-CA"/>
        </w:rPr>
        <w:t>，一般通过</w:t>
      </w:r>
      <w:r>
        <w:rPr>
          <w:rFonts w:hint="eastAsia"/>
          <w:lang w:val="en-CA"/>
        </w:rPr>
        <w:t>S</w:t>
      </w:r>
      <w:r>
        <w:rPr>
          <w:lang w:val="en-CA"/>
        </w:rPr>
        <w:t>ervice Point</w:t>
      </w:r>
      <w:r>
        <w:rPr>
          <w:rFonts w:hint="eastAsia"/>
          <w:lang w:val="en-CA"/>
        </w:rPr>
        <w:t>来过滤。每个</w:t>
      </w:r>
      <w:r>
        <w:rPr>
          <w:rFonts w:hint="eastAsia"/>
          <w:lang w:val="en-CA"/>
        </w:rPr>
        <w:t>Crew</w:t>
      </w:r>
      <w:r>
        <w:rPr>
          <w:rFonts w:hint="eastAsia"/>
          <w:lang w:val="en-CA"/>
        </w:rPr>
        <w:t>的</w:t>
      </w:r>
      <w:r>
        <w:rPr>
          <w:rFonts w:hint="eastAsia"/>
          <w:lang w:val="en-CA"/>
        </w:rPr>
        <w:t>S</w:t>
      </w:r>
      <w:r>
        <w:rPr>
          <w:lang w:val="en-CA"/>
        </w:rPr>
        <w:t>chedule</w:t>
      </w:r>
      <w:r>
        <w:rPr>
          <w:rFonts w:hint="eastAsia"/>
          <w:lang w:val="en-CA"/>
        </w:rPr>
        <w:t>中要显示</w:t>
      </w:r>
      <w:r>
        <w:rPr>
          <w:rFonts w:hint="eastAsia"/>
          <w:lang w:val="en-CA"/>
        </w:rPr>
        <w:t>W</w:t>
      </w:r>
      <w:r>
        <w:rPr>
          <w:lang w:val="en-CA"/>
        </w:rPr>
        <w:t>orker</w:t>
      </w:r>
      <w:r>
        <w:rPr>
          <w:rFonts w:hint="eastAsia"/>
          <w:lang w:val="en-CA"/>
        </w:rPr>
        <w:t>和</w:t>
      </w:r>
      <w:r>
        <w:rPr>
          <w:rFonts w:hint="eastAsia"/>
          <w:lang w:val="en-CA"/>
        </w:rPr>
        <w:t>U</w:t>
      </w:r>
      <w:r>
        <w:rPr>
          <w:lang w:val="en-CA"/>
        </w:rPr>
        <w:t>nit</w:t>
      </w:r>
      <w:r>
        <w:rPr>
          <w:rFonts w:hint="eastAsia"/>
          <w:lang w:val="en-CA"/>
        </w:rPr>
        <w:t>的信息。在日历上面应该有显示</w:t>
      </w:r>
      <w:r>
        <w:rPr>
          <w:rFonts w:hint="eastAsia"/>
          <w:lang w:val="en-CA"/>
        </w:rPr>
        <w:t>C</w:t>
      </w:r>
      <w:r>
        <w:rPr>
          <w:lang w:val="en-CA"/>
        </w:rPr>
        <w:t>rew</w:t>
      </w:r>
      <w:r>
        <w:rPr>
          <w:rFonts w:hint="eastAsia"/>
          <w:lang w:val="en-CA"/>
        </w:rPr>
        <w:t>、</w:t>
      </w:r>
      <w:r>
        <w:rPr>
          <w:rFonts w:hint="eastAsia"/>
          <w:lang w:val="en-CA"/>
        </w:rPr>
        <w:t>W</w:t>
      </w:r>
      <w:r>
        <w:rPr>
          <w:lang w:val="en-CA"/>
        </w:rPr>
        <w:t>orker</w:t>
      </w:r>
      <w:r>
        <w:rPr>
          <w:rFonts w:hint="eastAsia"/>
          <w:lang w:val="en-CA"/>
        </w:rPr>
        <w:t>、</w:t>
      </w:r>
      <w:r>
        <w:rPr>
          <w:rFonts w:hint="eastAsia"/>
          <w:lang w:val="en-CA"/>
        </w:rPr>
        <w:t>U</w:t>
      </w:r>
      <w:r>
        <w:rPr>
          <w:lang w:val="en-CA"/>
        </w:rPr>
        <w:t>nit</w:t>
      </w:r>
      <w:r>
        <w:rPr>
          <w:rFonts w:hint="eastAsia"/>
          <w:lang w:val="en-CA"/>
        </w:rPr>
        <w:t>勾选框。可以过滤只显示一样。因为显示比较乱，所以需要结合控件的配置，设计一下。然后交用户讨论。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2AEE19" w15:done="0"/>
  <w15:commentEx w15:paraId="632C55C6" w15:paraIdParent="712AEE19" w15:done="0"/>
  <w15:commentEx w15:paraId="7098D5A1" w15:done="0"/>
  <w15:commentEx w15:paraId="49AAD13F" w15:paraIdParent="7098D5A1" w15:done="0"/>
  <w15:commentEx w15:paraId="4FE8B3CD" w15:done="0"/>
  <w15:commentEx w15:paraId="7967C2DA" w15:paraIdParent="4FE8B3CD" w15:done="0"/>
  <w15:commentEx w15:paraId="4E87EE2C" w15:done="0"/>
  <w15:commentEx w15:paraId="17CC1ADB" w15:paraIdParent="4E87EE2C" w15:done="0"/>
  <w15:commentEx w15:paraId="7A87E821" w15:paraIdParent="4E87EE2C" w15:done="0"/>
  <w15:commentEx w15:paraId="557287B3" w15:done="0"/>
  <w15:commentEx w15:paraId="479CB28B" w15:paraIdParent="557287B3" w15:done="0"/>
  <w15:commentEx w15:paraId="58D473E6" w15:done="0"/>
  <w15:commentEx w15:paraId="7313DBC9" w15:paraIdParent="58D473E6" w15:done="0"/>
  <w15:commentEx w15:paraId="23854502" w15:done="0"/>
  <w15:commentEx w15:paraId="41E27CAE" w15:paraIdParent="23854502" w15:done="0"/>
  <w15:commentEx w15:paraId="3EC95AAC" w15:done="0"/>
  <w15:commentEx w15:paraId="6CADFCCC" w15:paraIdParent="3EC95AAC" w15:done="0"/>
  <w15:commentEx w15:paraId="69A91EAD" w15:done="0"/>
  <w15:commentEx w15:paraId="7E0A59DA" w15:paraIdParent="69A91EAD" w15:done="0"/>
  <w15:commentEx w15:paraId="166A283F" w15:done="0"/>
  <w15:commentEx w15:paraId="605AA850" w15:paraIdParent="166A283F" w15:done="0"/>
  <w15:commentEx w15:paraId="64CBE090" w15:done="0"/>
  <w15:commentEx w15:paraId="6E00449F" w15:paraIdParent="64CBE090" w15:done="0"/>
  <w15:commentEx w15:paraId="4C5A6DA3" w15:done="0"/>
  <w15:commentEx w15:paraId="3C05DA84" w15:done="0"/>
  <w15:commentEx w15:paraId="093A03EB" w15:paraIdParent="3C05DA84" w15:done="0"/>
  <w15:commentEx w15:paraId="149C1DAD" w15:done="0"/>
  <w15:commentEx w15:paraId="10AAD657" w15:paraIdParent="149C1D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2AEE19" w16cid:durableId="1FC25EDD"/>
  <w16cid:commentId w16cid:paraId="632C55C6" w16cid:durableId="1FC25EEF"/>
  <w16cid:commentId w16cid:paraId="7098D5A1" w16cid:durableId="1FC25EDE"/>
  <w16cid:commentId w16cid:paraId="49AAD13F" w16cid:durableId="1FC25EF9"/>
  <w16cid:commentId w16cid:paraId="4FE8B3CD" w16cid:durableId="1FC25EDF"/>
  <w16cid:commentId w16cid:paraId="7967C2DA" w16cid:durableId="1FC25F38"/>
  <w16cid:commentId w16cid:paraId="4E87EE2C" w16cid:durableId="1FC25EE0"/>
  <w16cid:commentId w16cid:paraId="17CC1ADB" w16cid:durableId="1FC25F50"/>
  <w16cid:commentId w16cid:paraId="7A87E821" w16cid:durableId="1FD761A8"/>
  <w16cid:commentId w16cid:paraId="557287B3" w16cid:durableId="1FC25EE1"/>
  <w16cid:commentId w16cid:paraId="479CB28B" w16cid:durableId="1FC25FD6"/>
  <w16cid:commentId w16cid:paraId="58D473E6" w16cid:durableId="1FC25EE2"/>
  <w16cid:commentId w16cid:paraId="7313DBC9" w16cid:durableId="1FC26065"/>
  <w16cid:commentId w16cid:paraId="23854502" w16cid:durableId="1FC25EE3"/>
  <w16cid:commentId w16cid:paraId="41E27CAE" w16cid:durableId="1FC2617A"/>
  <w16cid:commentId w16cid:paraId="3EC95AAC" w16cid:durableId="1FC25EE4"/>
  <w16cid:commentId w16cid:paraId="6CADFCCC" w16cid:durableId="1FC26184"/>
  <w16cid:commentId w16cid:paraId="69A91EAD" w16cid:durableId="1FCCDE8B"/>
  <w16cid:commentId w16cid:paraId="7E0A59DA" w16cid:durableId="1FCCDEAB"/>
  <w16cid:commentId w16cid:paraId="166A283F" w16cid:durableId="1FC69D0E"/>
  <w16cid:commentId w16cid:paraId="605AA850" w16cid:durableId="1FC69D16"/>
  <w16cid:commentId w16cid:paraId="64CBE090" w16cid:durableId="1FC25EE5"/>
  <w16cid:commentId w16cid:paraId="6E00449F" w16cid:durableId="1FC261C2"/>
  <w16cid:commentId w16cid:paraId="4C5A6DA3" w16cid:durableId="1FCCDE90"/>
  <w16cid:commentId w16cid:paraId="3C05DA84" w16cid:durableId="1FC25EE6"/>
  <w16cid:commentId w16cid:paraId="093A03EB" w16cid:durableId="1FC263E2"/>
  <w16cid:commentId w16cid:paraId="149C1DAD" w16cid:durableId="1FCE4217"/>
  <w16cid:commentId w16cid:paraId="10AAD657" w16cid:durableId="1FCE42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Arial Unicode MS"/>
    <w:charset w:val="86"/>
    <w:family w:val="auto"/>
    <w:pitch w:val="variable"/>
    <w:sig w:usb0="00000000"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F4955"/>
    <w:multiLevelType w:val="hybridMultilevel"/>
    <w:tmpl w:val="1D6E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1304C"/>
    <w:multiLevelType w:val="hybridMultilevel"/>
    <w:tmpl w:val="1370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313D"/>
    <w:multiLevelType w:val="hybridMultilevel"/>
    <w:tmpl w:val="D220B7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8B2B92"/>
    <w:multiLevelType w:val="hybridMultilevel"/>
    <w:tmpl w:val="04CC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96B60"/>
    <w:multiLevelType w:val="hybridMultilevel"/>
    <w:tmpl w:val="92264E7A"/>
    <w:lvl w:ilvl="0" w:tplc="1CA07E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0775A50"/>
    <w:multiLevelType w:val="hybridMultilevel"/>
    <w:tmpl w:val="92264E7A"/>
    <w:lvl w:ilvl="0" w:tplc="1CA07E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9A85E1A"/>
    <w:multiLevelType w:val="hybridMultilevel"/>
    <w:tmpl w:val="C514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04E39"/>
    <w:multiLevelType w:val="hybridMultilevel"/>
    <w:tmpl w:val="4D3685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EDF5CA7"/>
    <w:multiLevelType w:val="hybridMultilevel"/>
    <w:tmpl w:val="53E8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684B6D"/>
    <w:multiLevelType w:val="hybridMultilevel"/>
    <w:tmpl w:val="92264E7A"/>
    <w:lvl w:ilvl="0" w:tplc="1CA07E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6"/>
  </w:num>
  <w:num w:numId="5">
    <w:abstractNumId w:val="3"/>
  </w:num>
  <w:num w:numId="6">
    <w:abstractNumId w:val="5"/>
  </w:num>
  <w:num w:numId="7">
    <w:abstractNumId w:val="2"/>
  </w:num>
  <w:num w:numId="8">
    <w:abstractNumId w:val="7"/>
  </w:num>
  <w:num w:numId="9">
    <w:abstractNumId w:val="4"/>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Wang">
    <w15:presenceInfo w15:providerId="AD" w15:userId="S-1-5-21-907511826-1976087689-3935775728-1132"/>
  </w15:person>
  <w15:person w15:author="Bella Bi">
    <w15:presenceInfo w15:providerId="AD" w15:userId="S-1-5-21-72862756-1288690389-733424368-1181"/>
  </w15:person>
  <w15:person w15:author="Adam Wang [2]">
    <w15:presenceInfo w15:providerId="None" w15:userId="Adam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535"/>
    <w:rsid w:val="00001C8C"/>
    <w:rsid w:val="0001188C"/>
    <w:rsid w:val="00021145"/>
    <w:rsid w:val="0003320D"/>
    <w:rsid w:val="00066659"/>
    <w:rsid w:val="00067FD0"/>
    <w:rsid w:val="00072EE0"/>
    <w:rsid w:val="00087A9D"/>
    <w:rsid w:val="0009103B"/>
    <w:rsid w:val="000B23D0"/>
    <w:rsid w:val="000D570A"/>
    <w:rsid w:val="000E0BDD"/>
    <w:rsid w:val="000F1BB6"/>
    <w:rsid w:val="000F7535"/>
    <w:rsid w:val="00122510"/>
    <w:rsid w:val="0018394A"/>
    <w:rsid w:val="001851CB"/>
    <w:rsid w:val="00187CD0"/>
    <w:rsid w:val="001A2C7D"/>
    <w:rsid w:val="001A63A8"/>
    <w:rsid w:val="001C2580"/>
    <w:rsid w:val="001C3968"/>
    <w:rsid w:val="001E0595"/>
    <w:rsid w:val="001F1559"/>
    <w:rsid w:val="002372DA"/>
    <w:rsid w:val="00261A98"/>
    <w:rsid w:val="002950EC"/>
    <w:rsid w:val="00296691"/>
    <w:rsid w:val="002A2180"/>
    <w:rsid w:val="002E53A4"/>
    <w:rsid w:val="002F2A7D"/>
    <w:rsid w:val="0030182F"/>
    <w:rsid w:val="00306E50"/>
    <w:rsid w:val="00372C1F"/>
    <w:rsid w:val="0037722C"/>
    <w:rsid w:val="00393A8F"/>
    <w:rsid w:val="003A20CD"/>
    <w:rsid w:val="003D6964"/>
    <w:rsid w:val="004632F3"/>
    <w:rsid w:val="004977A3"/>
    <w:rsid w:val="004B3A6A"/>
    <w:rsid w:val="004C47EE"/>
    <w:rsid w:val="00504442"/>
    <w:rsid w:val="005053B7"/>
    <w:rsid w:val="00507EDB"/>
    <w:rsid w:val="005268D7"/>
    <w:rsid w:val="00565532"/>
    <w:rsid w:val="00581A25"/>
    <w:rsid w:val="005821BD"/>
    <w:rsid w:val="00584564"/>
    <w:rsid w:val="005C04B6"/>
    <w:rsid w:val="005C2CF2"/>
    <w:rsid w:val="005C6BA2"/>
    <w:rsid w:val="005E0924"/>
    <w:rsid w:val="005E727D"/>
    <w:rsid w:val="006228A6"/>
    <w:rsid w:val="00623852"/>
    <w:rsid w:val="006342FA"/>
    <w:rsid w:val="00640D1D"/>
    <w:rsid w:val="006473C7"/>
    <w:rsid w:val="00655CDD"/>
    <w:rsid w:val="00666434"/>
    <w:rsid w:val="006711F4"/>
    <w:rsid w:val="006823DC"/>
    <w:rsid w:val="00695718"/>
    <w:rsid w:val="006A1705"/>
    <w:rsid w:val="006A52D7"/>
    <w:rsid w:val="006B7952"/>
    <w:rsid w:val="006D1926"/>
    <w:rsid w:val="006D3EA6"/>
    <w:rsid w:val="006E4597"/>
    <w:rsid w:val="006F02C1"/>
    <w:rsid w:val="00711818"/>
    <w:rsid w:val="00727EBB"/>
    <w:rsid w:val="007477C6"/>
    <w:rsid w:val="0075725A"/>
    <w:rsid w:val="00775F1F"/>
    <w:rsid w:val="00791B9F"/>
    <w:rsid w:val="00797F20"/>
    <w:rsid w:val="007A4FB0"/>
    <w:rsid w:val="007A68FF"/>
    <w:rsid w:val="007C1198"/>
    <w:rsid w:val="007C568E"/>
    <w:rsid w:val="007D0FB7"/>
    <w:rsid w:val="007E3AD1"/>
    <w:rsid w:val="00800722"/>
    <w:rsid w:val="00825047"/>
    <w:rsid w:val="00826FF4"/>
    <w:rsid w:val="00844541"/>
    <w:rsid w:val="0087105D"/>
    <w:rsid w:val="008F106A"/>
    <w:rsid w:val="00902A11"/>
    <w:rsid w:val="00921718"/>
    <w:rsid w:val="0094609C"/>
    <w:rsid w:val="00947FE0"/>
    <w:rsid w:val="00956113"/>
    <w:rsid w:val="009579F2"/>
    <w:rsid w:val="00957F7A"/>
    <w:rsid w:val="009668F1"/>
    <w:rsid w:val="00980208"/>
    <w:rsid w:val="00981BAC"/>
    <w:rsid w:val="009A0B32"/>
    <w:rsid w:val="009C67EB"/>
    <w:rsid w:val="009D5F2F"/>
    <w:rsid w:val="009F26D3"/>
    <w:rsid w:val="00A06302"/>
    <w:rsid w:val="00A07716"/>
    <w:rsid w:val="00A36F65"/>
    <w:rsid w:val="00A8016F"/>
    <w:rsid w:val="00A83E2B"/>
    <w:rsid w:val="00A90461"/>
    <w:rsid w:val="00A93EF3"/>
    <w:rsid w:val="00AB759F"/>
    <w:rsid w:val="00AE3D35"/>
    <w:rsid w:val="00AF5406"/>
    <w:rsid w:val="00B01F42"/>
    <w:rsid w:val="00B04F85"/>
    <w:rsid w:val="00B06A65"/>
    <w:rsid w:val="00B07F65"/>
    <w:rsid w:val="00B17312"/>
    <w:rsid w:val="00B20258"/>
    <w:rsid w:val="00B4792A"/>
    <w:rsid w:val="00B559D0"/>
    <w:rsid w:val="00B66345"/>
    <w:rsid w:val="00B73CA3"/>
    <w:rsid w:val="00BA0B23"/>
    <w:rsid w:val="00BE76D5"/>
    <w:rsid w:val="00C011F3"/>
    <w:rsid w:val="00C10150"/>
    <w:rsid w:val="00C120FE"/>
    <w:rsid w:val="00C26D8B"/>
    <w:rsid w:val="00C32AC4"/>
    <w:rsid w:val="00C32FC3"/>
    <w:rsid w:val="00C74031"/>
    <w:rsid w:val="00C82103"/>
    <w:rsid w:val="00C9434F"/>
    <w:rsid w:val="00CA1721"/>
    <w:rsid w:val="00CA574D"/>
    <w:rsid w:val="00CA5BB7"/>
    <w:rsid w:val="00CB2B8D"/>
    <w:rsid w:val="00CC3ED1"/>
    <w:rsid w:val="00CC4535"/>
    <w:rsid w:val="00CD2D23"/>
    <w:rsid w:val="00CD7B92"/>
    <w:rsid w:val="00CE6264"/>
    <w:rsid w:val="00D24511"/>
    <w:rsid w:val="00D50404"/>
    <w:rsid w:val="00D813C2"/>
    <w:rsid w:val="00DD4F3B"/>
    <w:rsid w:val="00DE4748"/>
    <w:rsid w:val="00E13126"/>
    <w:rsid w:val="00E515F2"/>
    <w:rsid w:val="00E70970"/>
    <w:rsid w:val="00E80C1A"/>
    <w:rsid w:val="00EC2437"/>
    <w:rsid w:val="00EE254F"/>
    <w:rsid w:val="00EE5B1B"/>
    <w:rsid w:val="00F134C5"/>
    <w:rsid w:val="00F1516B"/>
    <w:rsid w:val="00F22556"/>
    <w:rsid w:val="00F359A1"/>
    <w:rsid w:val="00F51BC2"/>
    <w:rsid w:val="00F54A3E"/>
    <w:rsid w:val="00F55331"/>
    <w:rsid w:val="00F66FD4"/>
    <w:rsid w:val="00F92340"/>
    <w:rsid w:val="00F96388"/>
    <w:rsid w:val="00FB7641"/>
    <w:rsid w:val="00FE2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A614"/>
  <w15:chartTrackingRefBased/>
  <w15:docId w15:val="{D13CD7BD-381E-479F-8D13-7E64CEEE8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4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1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11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7E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4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7E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F1B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119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32FC3"/>
    <w:pPr>
      <w:ind w:left="720"/>
      <w:contextualSpacing/>
    </w:pPr>
  </w:style>
  <w:style w:type="character" w:styleId="CommentReference">
    <w:name w:val="annotation reference"/>
    <w:basedOn w:val="DefaultParagraphFont"/>
    <w:uiPriority w:val="99"/>
    <w:semiHidden/>
    <w:unhideWhenUsed/>
    <w:rsid w:val="00393A8F"/>
    <w:rPr>
      <w:sz w:val="16"/>
      <w:szCs w:val="16"/>
    </w:rPr>
  </w:style>
  <w:style w:type="paragraph" w:styleId="CommentText">
    <w:name w:val="annotation text"/>
    <w:basedOn w:val="Normal"/>
    <w:link w:val="CommentTextChar"/>
    <w:uiPriority w:val="99"/>
    <w:semiHidden/>
    <w:unhideWhenUsed/>
    <w:rsid w:val="00393A8F"/>
    <w:pPr>
      <w:spacing w:line="240" w:lineRule="auto"/>
    </w:pPr>
    <w:rPr>
      <w:sz w:val="20"/>
      <w:szCs w:val="20"/>
    </w:rPr>
  </w:style>
  <w:style w:type="character" w:customStyle="1" w:styleId="CommentTextChar">
    <w:name w:val="Comment Text Char"/>
    <w:basedOn w:val="DefaultParagraphFont"/>
    <w:link w:val="CommentText"/>
    <w:uiPriority w:val="99"/>
    <w:semiHidden/>
    <w:rsid w:val="00393A8F"/>
    <w:rPr>
      <w:sz w:val="20"/>
      <w:szCs w:val="20"/>
    </w:rPr>
  </w:style>
  <w:style w:type="paragraph" w:styleId="CommentSubject">
    <w:name w:val="annotation subject"/>
    <w:basedOn w:val="CommentText"/>
    <w:next w:val="CommentText"/>
    <w:link w:val="CommentSubjectChar"/>
    <w:uiPriority w:val="99"/>
    <w:semiHidden/>
    <w:unhideWhenUsed/>
    <w:rsid w:val="00393A8F"/>
    <w:rPr>
      <w:b/>
      <w:bCs/>
    </w:rPr>
  </w:style>
  <w:style w:type="character" w:customStyle="1" w:styleId="CommentSubjectChar">
    <w:name w:val="Comment Subject Char"/>
    <w:basedOn w:val="CommentTextChar"/>
    <w:link w:val="CommentSubject"/>
    <w:uiPriority w:val="99"/>
    <w:semiHidden/>
    <w:rsid w:val="00393A8F"/>
    <w:rPr>
      <w:b/>
      <w:bCs/>
      <w:sz w:val="20"/>
      <w:szCs w:val="20"/>
    </w:rPr>
  </w:style>
  <w:style w:type="paragraph" w:styleId="BalloonText">
    <w:name w:val="Balloon Text"/>
    <w:basedOn w:val="Normal"/>
    <w:link w:val="BalloonTextChar"/>
    <w:uiPriority w:val="99"/>
    <w:semiHidden/>
    <w:unhideWhenUsed/>
    <w:rsid w:val="00393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8F"/>
    <w:rPr>
      <w:rFonts w:ascii="Segoe UI" w:hAnsi="Segoe UI" w:cs="Segoe UI"/>
      <w:sz w:val="18"/>
      <w:szCs w:val="18"/>
    </w:rPr>
  </w:style>
  <w:style w:type="character" w:styleId="Hyperlink">
    <w:name w:val="Hyperlink"/>
    <w:basedOn w:val="DefaultParagraphFont"/>
    <w:uiPriority w:val="99"/>
    <w:unhideWhenUsed/>
    <w:rsid w:val="001225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39627">
      <w:bodyDiv w:val="1"/>
      <w:marLeft w:val="0"/>
      <w:marRight w:val="0"/>
      <w:marTop w:val="0"/>
      <w:marBottom w:val="0"/>
      <w:divBdr>
        <w:top w:val="none" w:sz="0" w:space="0" w:color="auto"/>
        <w:left w:val="none" w:sz="0" w:space="0" w:color="auto"/>
        <w:bottom w:val="none" w:sz="0" w:space="0" w:color="auto"/>
        <w:right w:val="none" w:sz="0" w:space="0" w:color="auto"/>
      </w:divBdr>
    </w:div>
    <w:div w:id="208136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8200</TotalTime>
  <Pages>12</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Bella Bi</cp:lastModifiedBy>
  <cp:revision>143</cp:revision>
  <dcterms:created xsi:type="dcterms:W3CDTF">2018-10-31T20:12:00Z</dcterms:created>
  <dcterms:modified xsi:type="dcterms:W3CDTF">2019-01-23T09:34:00Z</dcterms:modified>
</cp:coreProperties>
</file>