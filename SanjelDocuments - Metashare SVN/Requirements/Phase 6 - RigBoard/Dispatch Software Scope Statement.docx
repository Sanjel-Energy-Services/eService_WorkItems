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D603F" w14:textId="77777777" w:rsidR="00202855" w:rsidRDefault="00202855" w:rsidP="00202855">
      <w:pPr>
        <w:pStyle w:val="Title"/>
      </w:pPr>
      <w:bookmarkStart w:id="0" w:name="_Hlk496541604"/>
      <w:r>
        <w:t xml:space="preserve">ESERVICE ONLINE </w:t>
      </w:r>
    </w:p>
    <w:p w14:paraId="2602530A" w14:textId="77777777" w:rsidR="00202855" w:rsidRDefault="00202855" w:rsidP="00202855">
      <w:pPr>
        <w:pStyle w:val="Title"/>
        <w:ind w:firstLine="720"/>
      </w:pPr>
      <w:r>
        <w:t>– DISPATCH TOOL SCOPE STATEMENT</w:t>
      </w:r>
    </w:p>
    <w:bookmarkEnd w:id="0"/>
    <w:p w14:paraId="42386DBD" w14:textId="0FA08598" w:rsidR="00202855" w:rsidRDefault="00202855" w:rsidP="00202855"/>
    <w:p w14:paraId="1C31CE8B" w14:textId="4F37D6AF" w:rsidR="00CA6D0F" w:rsidRDefault="00CA6D0F" w:rsidP="00CA6D0F">
      <w:pPr>
        <w:pStyle w:val="Heading1"/>
      </w:pPr>
      <w:r>
        <w:t>VISION</w:t>
      </w:r>
    </w:p>
    <w:p w14:paraId="2C33E9C4" w14:textId="77777777" w:rsidR="00CA6D0F" w:rsidRDefault="00CA6D0F" w:rsidP="00202855"/>
    <w:p w14:paraId="0E919D7B" w14:textId="1ACC2747" w:rsidR="00CA6D0F" w:rsidRDefault="00CA6D0F" w:rsidP="00202855">
      <w:bookmarkStart w:id="1" w:name="OLE_LINK12"/>
      <w:r>
        <w:t>Dispatcher’</w:t>
      </w:r>
      <w:r w:rsidR="00165906">
        <w:t>s one stop working board.</w:t>
      </w:r>
    </w:p>
    <w:bookmarkEnd w:id="1"/>
    <w:p w14:paraId="09D6D3F7" w14:textId="77777777" w:rsidR="00202855" w:rsidRDefault="00202855" w:rsidP="00202855">
      <w:pPr>
        <w:pStyle w:val="Heading1"/>
      </w:pPr>
      <w:r>
        <w:t>SUMMARY</w:t>
      </w:r>
    </w:p>
    <w:p w14:paraId="118E5837" w14:textId="77777777" w:rsidR="00202855" w:rsidRDefault="00202855" w:rsidP="00202855"/>
    <w:p w14:paraId="1CDAF346" w14:textId="77777777" w:rsidR="00202855" w:rsidRDefault="00202855" w:rsidP="00202855">
      <w:pPr>
        <w:pStyle w:val="Heading2"/>
      </w:pPr>
      <w:r>
        <w:t>RIG BOARD</w:t>
      </w:r>
    </w:p>
    <w:p w14:paraId="16B38E3D" w14:textId="77777777" w:rsidR="00202855" w:rsidRDefault="00202855" w:rsidP="00202855"/>
    <w:p w14:paraId="01646A6B" w14:textId="77777777" w:rsidR="00202855" w:rsidRDefault="00202855" w:rsidP="00202855">
      <w:bookmarkStart w:id="2" w:name="OLE_LINK13"/>
      <w:r>
        <w:t xml:space="preserve">Rig Board is dispatcher dash board for day-to-day use. It displays following information for dispatcher to monitor upcoming jobs readiness and ongoing jobs’ progress. </w:t>
      </w:r>
    </w:p>
    <w:bookmarkEnd w:id="2"/>
    <w:p w14:paraId="04533D74" w14:textId="77777777" w:rsidR="00202855" w:rsidRDefault="00202855" w:rsidP="00202855"/>
    <w:p w14:paraId="08692F90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COMPANY – Client Name</w:t>
      </w:r>
    </w:p>
    <w:p w14:paraId="46524A90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LSD – Well Location</w:t>
      </w:r>
    </w:p>
    <w:p w14:paraId="5E034711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RIG – Rig Identifier</w:t>
      </w:r>
    </w:p>
    <w:p w14:paraId="3ECA318A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JOB – Job Type</w:t>
      </w:r>
    </w:p>
    <w:p w14:paraId="6DDB5738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DATE- Job Date</w:t>
      </w:r>
    </w:p>
    <w:p w14:paraId="12ADE241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BLENDS – BL1, BL2, BL3</w:t>
      </w:r>
    </w:p>
    <w:p w14:paraId="33CD8219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RIG NOTES </w:t>
      </w:r>
    </w:p>
    <w:p w14:paraId="6E04D28B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JOB NOTES</w:t>
      </w:r>
    </w:p>
    <w:p w14:paraId="4A0E1A0D" w14:textId="35538C95" w:rsidR="00202855" w:rsidDel="00882F41" w:rsidRDefault="00202855" w:rsidP="00202855">
      <w:pPr>
        <w:pStyle w:val="ListParagraph"/>
        <w:numPr>
          <w:ilvl w:val="0"/>
          <w:numId w:val="1"/>
        </w:numPr>
        <w:rPr>
          <w:del w:id="3" w:author="Adam Wang" w:date="2017-11-01T15:37:00Z"/>
          <w:lang w:eastAsia="zh-CN"/>
        </w:rPr>
      </w:pPr>
      <w:del w:id="4" w:author="Adam Wang" w:date="2017-11-01T15:37:00Z">
        <w:r w:rsidDel="00882F41">
          <w:rPr>
            <w:lang w:eastAsia="zh-CN"/>
          </w:rPr>
          <w:delText>BANS</w:delText>
        </w:r>
      </w:del>
    </w:p>
    <w:p w14:paraId="1A0A52CC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BIN</w:t>
      </w:r>
    </w:p>
    <w:p w14:paraId="19170912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CONSULTANTS CONTACTS</w:t>
      </w:r>
    </w:p>
    <w:p w14:paraId="23C3AA6B" w14:textId="77777777" w:rsidR="00202855" w:rsidRDefault="00202855" w:rsidP="00202855">
      <w:pPr>
        <w:rPr>
          <w:lang w:eastAsia="zh-CN"/>
        </w:rPr>
      </w:pPr>
    </w:p>
    <w:p w14:paraId="246D8B29" w14:textId="418D1B31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Use row background colors to highlight the </w:t>
      </w:r>
      <w:r w:rsidR="00C434CD">
        <w:rPr>
          <w:lang w:eastAsia="zh-CN"/>
        </w:rPr>
        <w:t xml:space="preserve">job status </w:t>
      </w:r>
      <w:r w:rsidR="00055F35">
        <w:rPr>
          <w:lang w:eastAsia="zh-CN"/>
        </w:rPr>
        <w:t>and rig status</w:t>
      </w:r>
      <w:r>
        <w:rPr>
          <w:lang w:eastAsia="zh-CN"/>
        </w:rPr>
        <w:t xml:space="preserve"> </w:t>
      </w:r>
    </w:p>
    <w:p w14:paraId="198077E4" w14:textId="723258E0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Use different font colors to highlight</w:t>
      </w:r>
      <w:r w:rsidR="00055F35">
        <w:rPr>
          <w:lang w:eastAsia="zh-CN"/>
        </w:rPr>
        <w:t xml:space="preserve"> readiness, alert, progress of </w:t>
      </w:r>
      <w:r>
        <w:rPr>
          <w:lang w:eastAsia="zh-CN"/>
        </w:rPr>
        <w:t>job</w:t>
      </w:r>
      <w:r w:rsidR="00055F35">
        <w:rPr>
          <w:lang w:eastAsia="zh-CN"/>
        </w:rPr>
        <w:t xml:space="preserve"> factors</w:t>
      </w:r>
      <w:r>
        <w:rPr>
          <w:lang w:eastAsia="zh-CN"/>
        </w:rPr>
        <w:t xml:space="preserve">. </w:t>
      </w:r>
    </w:p>
    <w:p w14:paraId="7084310E" w14:textId="77777777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bookmarkStart w:id="5" w:name="OLE_LINK14"/>
      <w:bookmarkStart w:id="6" w:name="OLE_LINK15"/>
      <w:r>
        <w:rPr>
          <w:lang w:eastAsia="zh-CN"/>
        </w:rPr>
        <w:t>Single click update</w:t>
      </w:r>
      <w:bookmarkEnd w:id="5"/>
      <w:bookmarkEnd w:id="6"/>
      <w:r>
        <w:rPr>
          <w:lang w:eastAsia="zh-CN"/>
        </w:rPr>
        <w:t>. Right-click on a cell of RIG BOARD, will trigger the corresponding context menu leads to single update in Call Sheet/Job, which include blends, equipment, crew, etc.</w:t>
      </w:r>
    </w:p>
    <w:p w14:paraId="1A5ACE04" w14:textId="14044952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Create Call She</w:t>
      </w:r>
      <w:r w:rsidR="00055F35">
        <w:rPr>
          <w:lang w:eastAsia="zh-CN"/>
        </w:rPr>
        <w:t xml:space="preserve">et from Rig Board, carry over </w:t>
      </w:r>
      <w:r>
        <w:rPr>
          <w:lang w:eastAsia="zh-CN"/>
        </w:rPr>
        <w:t>know</w:t>
      </w:r>
      <w:r w:rsidR="00055F35">
        <w:rPr>
          <w:lang w:eastAsia="zh-CN"/>
        </w:rPr>
        <w:t>n</w:t>
      </w:r>
      <w:r>
        <w:rPr>
          <w:lang w:eastAsia="zh-CN"/>
        </w:rPr>
        <w:t xml:space="preserve"> job information and combine with program import.</w:t>
      </w:r>
    </w:p>
    <w:p w14:paraId="289E2088" w14:textId="77777777" w:rsidR="00202855" w:rsidRDefault="00202855" w:rsidP="00202855">
      <w:pPr>
        <w:pStyle w:val="ListParagraph"/>
        <w:rPr>
          <w:lang w:eastAsia="zh-CN"/>
        </w:rPr>
      </w:pPr>
    </w:p>
    <w:p w14:paraId="5552DA45" w14:textId="77777777" w:rsidR="00202855" w:rsidRDefault="00202855" w:rsidP="00202855">
      <w:pPr>
        <w:pStyle w:val="ListParagraph"/>
        <w:rPr>
          <w:lang w:eastAsia="zh-CN"/>
        </w:rPr>
      </w:pPr>
    </w:p>
    <w:p w14:paraId="668C733D" w14:textId="77777777" w:rsidR="00202855" w:rsidRDefault="00202855" w:rsidP="00202855">
      <w:pPr>
        <w:pStyle w:val="Heading2"/>
      </w:pPr>
      <w:r>
        <w:t>OPERATION DASHBOARD</w:t>
      </w:r>
    </w:p>
    <w:p w14:paraId="352DD3C3" w14:textId="77777777" w:rsidR="00202855" w:rsidRDefault="00202855" w:rsidP="00202855">
      <w:pPr>
        <w:rPr>
          <w:lang w:eastAsia="zh-CN"/>
        </w:rPr>
      </w:pPr>
    </w:p>
    <w:p w14:paraId="3A21A932" w14:textId="02D5870A" w:rsidR="00202855" w:rsidRDefault="00202855" w:rsidP="00202855">
      <w:pPr>
        <w:rPr>
          <w:lang w:eastAsia="zh-CN"/>
        </w:rPr>
      </w:pPr>
      <w:r>
        <w:rPr>
          <w:lang w:eastAsia="zh-CN"/>
        </w:rPr>
        <w:t xml:space="preserve">Operation Dash board is </w:t>
      </w:r>
      <w:r w:rsidR="00055F35">
        <w:rPr>
          <w:lang w:eastAsia="zh-CN"/>
        </w:rPr>
        <w:t>a</w:t>
      </w:r>
      <w:r>
        <w:rPr>
          <w:lang w:eastAsia="zh-CN"/>
        </w:rPr>
        <w:t xml:space="preserve"> different view of RIG BOARD, which display more upcoming detail list for DSLMs/Team Leads, bulk plant operators, lead supervisor/crew member to reference the tasks in roll.</w:t>
      </w:r>
    </w:p>
    <w:p w14:paraId="3864B656" w14:textId="77777777" w:rsidR="00202855" w:rsidRDefault="00202855" w:rsidP="00202855">
      <w:pPr>
        <w:rPr>
          <w:lang w:eastAsia="zh-CN"/>
        </w:rPr>
      </w:pPr>
    </w:p>
    <w:p w14:paraId="0AB3CC8C" w14:textId="77777777" w:rsidR="00202855" w:rsidRPr="004A077E" w:rsidRDefault="00202855" w:rsidP="00202855">
      <w:pPr>
        <w:rPr>
          <w:lang w:eastAsia="zh-CN"/>
        </w:rPr>
      </w:pPr>
    </w:p>
    <w:p w14:paraId="2EBADF64" w14:textId="77777777" w:rsidR="00202855" w:rsidRPr="00B134EF" w:rsidRDefault="00202855" w:rsidP="00202855">
      <w:pPr>
        <w:pStyle w:val="ListParagraph"/>
        <w:rPr>
          <w:lang w:eastAsia="zh-CN"/>
        </w:rPr>
      </w:pPr>
    </w:p>
    <w:p w14:paraId="5218D293" w14:textId="77777777" w:rsidR="00202855" w:rsidRDefault="00202855" w:rsidP="00202855">
      <w:pPr>
        <w:pStyle w:val="Heading2"/>
      </w:pPr>
      <w:r>
        <w:lastRenderedPageBreak/>
        <w:t>CREW MANAGEMENT</w:t>
      </w:r>
    </w:p>
    <w:p w14:paraId="1D5323AD" w14:textId="77777777" w:rsidR="00202855" w:rsidRDefault="00202855" w:rsidP="00202855"/>
    <w:p w14:paraId="198C6843" w14:textId="77777777" w:rsidR="00202855" w:rsidRPr="00202855" w:rsidRDefault="00202855" w:rsidP="00202855">
      <w:pPr>
        <w:rPr>
          <w:rStyle w:val="IntenseEmphasis"/>
        </w:rPr>
      </w:pPr>
      <w:r w:rsidRPr="00202855">
        <w:rPr>
          <w:rStyle w:val="IntenseEmphasis"/>
        </w:rPr>
        <w:t>EMPLOYEE PROFILE</w:t>
      </w:r>
    </w:p>
    <w:p w14:paraId="3A887F99" w14:textId="77777777" w:rsidR="00202855" w:rsidRDefault="00202855" w:rsidP="00202855"/>
    <w:p w14:paraId="2193DF55" w14:textId="77777777" w:rsidR="00202855" w:rsidRDefault="00202855" w:rsidP="00202855">
      <w:r>
        <w:t>Manage employee location</w:t>
      </w:r>
      <w:proofErr w:type="gramStart"/>
      <w:r>
        <w:t>,  capabilities</w:t>
      </w:r>
      <w:proofErr w:type="gramEnd"/>
      <w:r>
        <w:t xml:space="preserve"> and proficiencies, also necessary information for field operation needs.</w:t>
      </w:r>
    </w:p>
    <w:p w14:paraId="40EB960C" w14:textId="77777777" w:rsidR="00202855" w:rsidRDefault="00202855" w:rsidP="00202855"/>
    <w:p w14:paraId="28E81FDB" w14:textId="77777777" w:rsidR="00202855" w:rsidRPr="00202855" w:rsidRDefault="00202855" w:rsidP="00202855">
      <w:pPr>
        <w:rPr>
          <w:rStyle w:val="IntenseEmphasis"/>
        </w:rPr>
      </w:pPr>
      <w:r w:rsidRPr="00202855">
        <w:rPr>
          <w:rStyle w:val="IntenseEmphasis"/>
        </w:rPr>
        <w:t>EQUIPMENT PROFILE</w:t>
      </w:r>
    </w:p>
    <w:p w14:paraId="6C1AD1B3" w14:textId="77777777" w:rsidR="00202855" w:rsidRDefault="00202855" w:rsidP="00202855"/>
    <w:p w14:paraId="5BEBA242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>Manage equipment capabilities location and capabilities, also necessary information for field operation needs.</w:t>
      </w:r>
    </w:p>
    <w:p w14:paraId="79BC9CE8" w14:textId="77777777" w:rsidR="00202855" w:rsidRDefault="00202855" w:rsidP="00202855">
      <w:pPr>
        <w:rPr>
          <w:lang w:eastAsia="zh-CN"/>
        </w:rPr>
      </w:pPr>
    </w:p>
    <w:p w14:paraId="53DC75CD" w14:textId="77777777" w:rsidR="00202855" w:rsidRPr="00202855" w:rsidRDefault="00202855" w:rsidP="00202855">
      <w:pPr>
        <w:rPr>
          <w:rStyle w:val="IntenseEmphasis"/>
        </w:rPr>
      </w:pPr>
      <w:r w:rsidRPr="00202855">
        <w:rPr>
          <w:rStyle w:val="IntenseEmphasis"/>
        </w:rPr>
        <w:t>CREW PROFILE</w:t>
      </w:r>
    </w:p>
    <w:p w14:paraId="4BA02DB0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>Assemble a crew with employees, units and equipment to meet the requirement for a job.</w:t>
      </w:r>
    </w:p>
    <w:p w14:paraId="5B058836" w14:textId="77777777" w:rsidR="00202855" w:rsidRDefault="00202855" w:rsidP="00202855">
      <w:pPr>
        <w:rPr>
          <w:lang w:eastAsia="zh-CN"/>
        </w:rPr>
      </w:pPr>
    </w:p>
    <w:p w14:paraId="7E476032" w14:textId="77777777" w:rsidR="00202855" w:rsidRPr="00202855" w:rsidRDefault="00202855" w:rsidP="00202855">
      <w:pPr>
        <w:rPr>
          <w:rStyle w:val="IntenseEmphasis"/>
        </w:rPr>
      </w:pPr>
      <w:r w:rsidRPr="00202855">
        <w:rPr>
          <w:rStyle w:val="IntenseEmphasis"/>
        </w:rPr>
        <w:t>EMPLOYEE SCHEDULING</w:t>
      </w:r>
    </w:p>
    <w:p w14:paraId="1342638A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>Schedule employee for job, vacation, training, etc. Cross checking with crew schedule. Maintain HOS reset consideration.</w:t>
      </w:r>
    </w:p>
    <w:p w14:paraId="74F164E5" w14:textId="77777777" w:rsidR="00202855" w:rsidRDefault="00202855" w:rsidP="00202855">
      <w:pPr>
        <w:rPr>
          <w:lang w:eastAsia="zh-CN"/>
        </w:rPr>
      </w:pPr>
    </w:p>
    <w:p w14:paraId="6BB89522" w14:textId="77777777" w:rsidR="00202855" w:rsidRPr="00202855" w:rsidRDefault="00202855" w:rsidP="00202855">
      <w:pPr>
        <w:rPr>
          <w:rStyle w:val="IntenseEmphasis"/>
        </w:rPr>
      </w:pPr>
      <w:r w:rsidRPr="00202855">
        <w:rPr>
          <w:rStyle w:val="IntenseEmphasis"/>
        </w:rPr>
        <w:t>EQUIPEMENT SCHEDULING</w:t>
      </w:r>
    </w:p>
    <w:p w14:paraId="233E2194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 xml:space="preserve">Schedule equipment for job, maintenance, activation, etc. Cross checking with crew schedule. </w:t>
      </w:r>
    </w:p>
    <w:p w14:paraId="219AF7B8" w14:textId="77777777" w:rsidR="00202855" w:rsidRDefault="00202855" w:rsidP="00202855">
      <w:pPr>
        <w:rPr>
          <w:lang w:eastAsia="zh-CN"/>
        </w:rPr>
      </w:pPr>
    </w:p>
    <w:p w14:paraId="511E1639" w14:textId="77777777" w:rsidR="00202855" w:rsidRPr="00202855" w:rsidRDefault="00202855" w:rsidP="00202855">
      <w:pPr>
        <w:rPr>
          <w:rStyle w:val="IntenseEmphasis"/>
        </w:rPr>
      </w:pPr>
      <w:r w:rsidRPr="00202855">
        <w:rPr>
          <w:rStyle w:val="IntenseEmphasis"/>
        </w:rPr>
        <w:t>CREW SCHEDULING</w:t>
      </w:r>
    </w:p>
    <w:p w14:paraId="0A477462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>Schedule crew for a job based on employee and equipment schedules. Pre-booking is available and conflict alerts.</w:t>
      </w:r>
    </w:p>
    <w:p w14:paraId="724887C0" w14:textId="77777777" w:rsidR="00202855" w:rsidRDefault="00202855" w:rsidP="00202855">
      <w:pPr>
        <w:rPr>
          <w:lang w:eastAsia="zh-CN"/>
        </w:rPr>
      </w:pPr>
    </w:p>
    <w:p w14:paraId="638CBAC6" w14:textId="77777777" w:rsidR="00202855" w:rsidRDefault="00202855" w:rsidP="00202855">
      <w:pPr>
        <w:rPr>
          <w:lang w:eastAsia="zh-CN"/>
        </w:rPr>
      </w:pPr>
    </w:p>
    <w:p w14:paraId="28E618AB" w14:textId="77777777" w:rsidR="00202855" w:rsidRDefault="00202855" w:rsidP="00202855">
      <w:pPr>
        <w:pStyle w:val="Heading2"/>
      </w:pPr>
      <w:r>
        <w:t>OPERATION MONITORING</w:t>
      </w:r>
    </w:p>
    <w:p w14:paraId="1E4D30B0" w14:textId="77777777" w:rsidR="00202855" w:rsidRDefault="00202855" w:rsidP="00202855">
      <w:pPr>
        <w:rPr>
          <w:lang w:eastAsia="zh-CN"/>
        </w:rPr>
      </w:pPr>
    </w:p>
    <w:p w14:paraId="12519E3E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>Update job operation status, call out, arrive camp, leave camp for job, on location, off location, back camp, leave camp for home.</w:t>
      </w:r>
    </w:p>
    <w:p w14:paraId="60305CE1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>Alert dispatcher for contacting crew for safety assurance.</w:t>
      </w:r>
    </w:p>
    <w:p w14:paraId="3A6811F5" w14:textId="77777777" w:rsidR="00405BA8" w:rsidRDefault="00405BA8"/>
    <w:p w14:paraId="4585C543" w14:textId="77777777" w:rsidR="00202855" w:rsidRDefault="00202855"/>
    <w:p w14:paraId="37ED6C57" w14:textId="77777777" w:rsidR="00202855" w:rsidRDefault="00202855" w:rsidP="00202855">
      <w:pPr>
        <w:pStyle w:val="Heading1"/>
      </w:pPr>
      <w:r>
        <w:t>Implementation Plan</w:t>
      </w:r>
    </w:p>
    <w:p w14:paraId="2A6206A5" w14:textId="77777777" w:rsidR="00202855" w:rsidRDefault="00202855" w:rsidP="00202855">
      <w:pPr>
        <w:rPr>
          <w:lang w:eastAsia="zh-CN"/>
        </w:rPr>
      </w:pPr>
    </w:p>
    <w:p w14:paraId="0DA5B4E5" w14:textId="77777777" w:rsidR="00202855" w:rsidRDefault="00202855" w:rsidP="00202855">
      <w:pPr>
        <w:rPr>
          <w:lang w:eastAsia="zh-CN"/>
        </w:rPr>
      </w:pPr>
    </w:p>
    <w:p w14:paraId="29197D93" w14:textId="6D8D7CC8" w:rsidR="00202855" w:rsidRDefault="00202855" w:rsidP="00202855">
      <w:pPr>
        <w:pStyle w:val="Heading2"/>
      </w:pPr>
      <w:r>
        <w:t xml:space="preserve">Phase 1 </w:t>
      </w:r>
      <w:del w:id="7" w:author="Adam Wang" w:date="2017-11-01T15:50:00Z">
        <w:r w:rsidDel="00CD48C2">
          <w:delText xml:space="preserve"> </w:delText>
        </w:r>
      </w:del>
      <w:r>
        <w:t xml:space="preserve">Replace current Excel Rig Board with Rig Board </w:t>
      </w:r>
      <w:commentRangeStart w:id="8"/>
      <w:commentRangeStart w:id="9"/>
      <w:commentRangeStart w:id="10"/>
      <w:r>
        <w:t>Application</w:t>
      </w:r>
      <w:commentRangeEnd w:id="8"/>
      <w:r w:rsidR="004F483B">
        <w:rPr>
          <w:rStyle w:val="CommentReference"/>
          <w:rFonts w:ascii="Calibri" w:eastAsiaTheme="minorEastAsia" w:hAnsi="Calibri" w:cs="Calibri"/>
          <w:color w:val="auto"/>
          <w:lang w:eastAsia="en-US"/>
        </w:rPr>
        <w:commentReference w:id="8"/>
      </w:r>
      <w:commentRangeEnd w:id="9"/>
      <w:r w:rsidR="00EE1701">
        <w:rPr>
          <w:rStyle w:val="CommentReference"/>
          <w:rFonts w:ascii="Calibri" w:eastAsiaTheme="minorEastAsia" w:hAnsi="Calibri" w:cs="Calibri"/>
          <w:color w:val="auto"/>
          <w:lang w:eastAsia="en-US"/>
        </w:rPr>
        <w:commentReference w:id="9"/>
      </w:r>
      <w:commentRangeEnd w:id="10"/>
      <w:r w:rsidR="006B151C">
        <w:rPr>
          <w:rStyle w:val="CommentReference"/>
          <w:rFonts w:ascii="Calibri" w:eastAsiaTheme="minorEastAsia" w:hAnsi="Calibri" w:cs="Calibri"/>
          <w:color w:val="auto"/>
          <w:lang w:eastAsia="en-US"/>
        </w:rPr>
        <w:commentReference w:id="10"/>
      </w:r>
    </w:p>
    <w:p w14:paraId="51F335B6" w14:textId="77777777" w:rsidR="00202855" w:rsidRDefault="00202855" w:rsidP="00202855">
      <w:pPr>
        <w:rPr>
          <w:lang w:eastAsia="zh-CN"/>
        </w:rPr>
      </w:pPr>
    </w:p>
    <w:p w14:paraId="7A6061A1" w14:textId="77777777" w:rsidR="00202855" w:rsidRDefault="00202855" w:rsidP="00202855">
      <w:pPr>
        <w:pStyle w:val="Heading4"/>
      </w:pPr>
      <w:r>
        <w:t>Objective</w:t>
      </w:r>
    </w:p>
    <w:p w14:paraId="5E8E4783" w14:textId="77777777" w:rsidR="00202855" w:rsidRDefault="00202855" w:rsidP="00202855">
      <w:pPr>
        <w:rPr>
          <w:lang w:eastAsia="zh-CN"/>
        </w:rPr>
      </w:pPr>
    </w:p>
    <w:p w14:paraId="135A4755" w14:textId="77777777" w:rsidR="00202855" w:rsidRDefault="00202855" w:rsidP="0020285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Replace current Excel Rig Board without major process change.</w:t>
      </w:r>
    </w:p>
    <w:p w14:paraId="096F3A16" w14:textId="77777777" w:rsidR="00202855" w:rsidRDefault="00202855" w:rsidP="0020285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Streamline dispatch process </w:t>
      </w:r>
    </w:p>
    <w:p w14:paraId="0B1405EF" w14:textId="77777777" w:rsidR="00202855" w:rsidRDefault="00202855" w:rsidP="0020285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Build application foundation for future dispatch/scheduling utilities</w:t>
      </w:r>
    </w:p>
    <w:p w14:paraId="1A344E2F" w14:textId="77777777" w:rsidR="00202855" w:rsidRPr="00202855" w:rsidRDefault="00202855" w:rsidP="00202855">
      <w:pPr>
        <w:rPr>
          <w:lang w:eastAsia="zh-CN"/>
        </w:rPr>
      </w:pPr>
    </w:p>
    <w:p w14:paraId="63A828EE" w14:textId="77777777" w:rsidR="00202855" w:rsidRDefault="00202855" w:rsidP="00202855">
      <w:pPr>
        <w:rPr>
          <w:lang w:eastAsia="zh-CN"/>
        </w:rPr>
      </w:pPr>
    </w:p>
    <w:p w14:paraId="453713B8" w14:textId="77777777" w:rsidR="00202855" w:rsidRDefault="00202855" w:rsidP="00202855">
      <w:pPr>
        <w:pStyle w:val="Heading4"/>
        <w:rPr>
          <w:lang w:eastAsia="zh-CN"/>
        </w:rPr>
      </w:pPr>
      <w:r>
        <w:rPr>
          <w:lang w:eastAsia="zh-CN"/>
        </w:rPr>
        <w:t>Task Breakdowns</w:t>
      </w:r>
    </w:p>
    <w:p w14:paraId="6CFC4AD7" w14:textId="77777777" w:rsidR="00202855" w:rsidRDefault="00202855" w:rsidP="00202855">
      <w:pPr>
        <w:rPr>
          <w:lang w:eastAsia="zh-CN"/>
        </w:rPr>
      </w:pPr>
    </w:p>
    <w:p w14:paraId="25D00182" w14:textId="5848C6DE" w:rsidR="00202855" w:rsidRDefault="00202855" w:rsidP="0020285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Rig Board UI</w:t>
      </w:r>
      <w:r w:rsidR="002F7FCB">
        <w:rPr>
          <w:lang w:eastAsia="zh-CN"/>
        </w:rPr>
        <w:t xml:space="preserve"> – </w:t>
      </w:r>
      <w:bookmarkStart w:id="11" w:name="OLE_LINK5"/>
      <w:r w:rsidR="002F7FCB">
        <w:rPr>
          <w:lang w:eastAsia="zh-CN"/>
        </w:rPr>
        <w:t>Web based interface to mimic current Rig Board.</w:t>
      </w:r>
      <w:bookmarkEnd w:id="11"/>
    </w:p>
    <w:p w14:paraId="7B0221FD" w14:textId="7D9E0634" w:rsidR="001352FF" w:rsidRDefault="001352FF" w:rsidP="00C21440">
      <w:pPr>
        <w:pStyle w:val="ListParagraph"/>
        <w:numPr>
          <w:ilvl w:val="1"/>
          <w:numId w:val="3"/>
        </w:numPr>
        <w:rPr>
          <w:lang w:eastAsia="zh-CN"/>
        </w:rPr>
      </w:pPr>
      <w:bookmarkStart w:id="12" w:name="OLE_LINK6"/>
      <w:bookmarkStart w:id="13" w:name="OLE_LINK7"/>
      <w:r>
        <w:rPr>
          <w:lang w:eastAsia="zh-CN"/>
        </w:rPr>
        <w:t>Display entered call sheets in proper status color coding with Rig Board format.</w:t>
      </w:r>
      <w:ins w:id="14" w:author="Bella Bi" w:date="2017-10-27T19:08:00Z">
        <w:r w:rsidR="00C21440" w:rsidRPr="00C21440">
          <w:t xml:space="preserve"> </w:t>
        </w:r>
        <w:bookmarkStart w:id="15" w:name="OLE_LINK74"/>
        <w:bookmarkStart w:id="16" w:name="OLE_LINK75"/>
        <w:r w:rsidR="00C21440" w:rsidRPr="00C21440">
          <w:rPr>
            <w:color w:val="FF0000"/>
            <w:lang w:eastAsia="zh-CN"/>
            <w:rPrChange w:id="17" w:author="Bella Bi" w:date="2017-10-27T19:08:00Z">
              <w:rPr>
                <w:lang w:eastAsia="zh-CN"/>
              </w:rPr>
            </w:rPrChange>
          </w:rPr>
          <w:t>SY05</w:t>
        </w:r>
      </w:ins>
      <w:ins w:id="18" w:author="Bella Bi" w:date="2017-10-27T19:09:00Z">
        <w:r w:rsidR="0082417A">
          <w:rPr>
            <w:rFonts w:hint="eastAsia"/>
            <w:color w:val="FF0000"/>
            <w:lang w:eastAsia="zh-CN"/>
          </w:rPr>
          <w:t>.</w:t>
        </w:r>
      </w:ins>
      <w:ins w:id="19" w:author="Bella Bi" w:date="2017-10-27T19:08:00Z">
        <w:r w:rsidR="00C21440" w:rsidRPr="00C21440">
          <w:rPr>
            <w:color w:val="FF0000"/>
            <w:lang w:eastAsia="zh-CN"/>
            <w:rPrChange w:id="20" w:author="Bella Bi" w:date="2017-10-27T19:08:00Z">
              <w:rPr>
                <w:lang w:eastAsia="zh-CN"/>
              </w:rPr>
            </w:rPrChange>
          </w:rPr>
          <w:t>UC010</w:t>
        </w:r>
      </w:ins>
      <w:bookmarkEnd w:id="15"/>
      <w:bookmarkEnd w:id="16"/>
      <w:ins w:id="21" w:author="Bella Bi" w:date="2017-10-27T19:17:00Z">
        <w:r w:rsidR="000C191E">
          <w:rPr>
            <w:color w:val="FF0000"/>
            <w:lang w:eastAsia="zh-CN"/>
          </w:rPr>
          <w:t>,</w:t>
        </w:r>
        <w:r w:rsidR="000C191E" w:rsidRPr="000C191E">
          <w:rPr>
            <w:color w:val="FF0000"/>
            <w:lang w:eastAsia="zh-CN"/>
          </w:rPr>
          <w:t xml:space="preserve"> </w:t>
        </w:r>
        <w:r w:rsidR="000C191E">
          <w:rPr>
            <w:color w:val="FF0000"/>
            <w:lang w:eastAsia="zh-CN"/>
          </w:rPr>
          <w:t>SY05.UC040</w:t>
        </w:r>
      </w:ins>
    </w:p>
    <w:p w14:paraId="4D5F23FF" w14:textId="7D7629F4" w:rsidR="001352FF" w:rsidRDefault="001352FF" w:rsidP="001352FF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Display job factors in proper status color coding with Rig Board.</w:t>
      </w:r>
      <w:ins w:id="22" w:author="Bella Bi" w:date="2017-10-27T19:09:00Z">
        <w:r w:rsidR="0082417A" w:rsidRPr="0082417A">
          <w:rPr>
            <w:color w:val="FF0000"/>
            <w:lang w:eastAsia="zh-CN"/>
          </w:rPr>
          <w:t xml:space="preserve"> </w:t>
        </w:r>
        <w:r w:rsidR="0082417A" w:rsidRPr="009E2FFD">
          <w:rPr>
            <w:color w:val="FF0000"/>
            <w:lang w:eastAsia="zh-CN"/>
          </w:rPr>
          <w:t>SY05</w:t>
        </w:r>
        <w:r w:rsidR="0082417A">
          <w:rPr>
            <w:rFonts w:hint="eastAsia"/>
            <w:color w:val="FF0000"/>
            <w:lang w:eastAsia="zh-CN"/>
          </w:rPr>
          <w:t>.</w:t>
        </w:r>
        <w:r w:rsidR="0082417A">
          <w:rPr>
            <w:color w:val="FF0000"/>
            <w:lang w:eastAsia="zh-CN"/>
          </w:rPr>
          <w:t>UC037</w:t>
        </w:r>
      </w:ins>
    </w:p>
    <w:p w14:paraId="60ABAD00" w14:textId="7FC4DFC4" w:rsidR="001352FF" w:rsidRDefault="001352FF" w:rsidP="001352FF">
      <w:pPr>
        <w:pStyle w:val="ListParagraph"/>
        <w:numPr>
          <w:ilvl w:val="1"/>
          <w:numId w:val="3"/>
        </w:numPr>
        <w:rPr>
          <w:lang w:eastAsia="zh-CN"/>
        </w:rPr>
      </w:pPr>
      <w:commentRangeStart w:id="23"/>
      <w:r>
        <w:rPr>
          <w:lang w:eastAsia="zh-CN"/>
        </w:rPr>
        <w:t>Update Well Location/Direction from Rig Board.</w:t>
      </w:r>
      <w:ins w:id="24" w:author="Bella Bi" w:date="2017-10-27T19:09:00Z">
        <w:r w:rsidR="00CC3B31" w:rsidRPr="00CC3B31">
          <w:rPr>
            <w:color w:val="FF0000"/>
            <w:lang w:eastAsia="zh-CN"/>
          </w:rPr>
          <w:t xml:space="preserve"> </w:t>
        </w:r>
        <w:r w:rsidR="00CC3B31">
          <w:rPr>
            <w:color w:val="FF0000"/>
            <w:lang w:eastAsia="zh-CN"/>
          </w:rPr>
          <w:t>SY05.UC020</w:t>
        </w:r>
      </w:ins>
    </w:p>
    <w:p w14:paraId="2E62EEDE" w14:textId="50F4E68E" w:rsidR="001352FF" w:rsidRDefault="001352FF" w:rsidP="001352FF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Update Job Date Time for call back/confirmation from Rig Board</w:t>
      </w:r>
      <w:ins w:id="25" w:author="Bella Bi" w:date="2017-10-27T19:09:00Z">
        <w:r w:rsidR="001E4055" w:rsidRPr="001E4055">
          <w:rPr>
            <w:color w:val="FF0000"/>
            <w:lang w:eastAsia="zh-CN"/>
          </w:rPr>
          <w:t xml:space="preserve"> </w:t>
        </w:r>
        <w:bookmarkStart w:id="26" w:name="OLE_LINK76"/>
        <w:bookmarkStart w:id="27" w:name="OLE_LINK77"/>
        <w:r w:rsidR="001E4055">
          <w:rPr>
            <w:color w:val="FF0000"/>
            <w:lang w:eastAsia="zh-CN"/>
          </w:rPr>
          <w:t>SY05.UC021</w:t>
        </w:r>
      </w:ins>
      <w:bookmarkEnd w:id="26"/>
      <w:bookmarkEnd w:id="27"/>
    </w:p>
    <w:p w14:paraId="46C2A1B1" w14:textId="540A50E4" w:rsidR="004F483B" w:rsidRPr="009D0712" w:rsidRDefault="004F483B" w:rsidP="001352FF">
      <w:pPr>
        <w:pStyle w:val="ListParagraph"/>
        <w:numPr>
          <w:ilvl w:val="1"/>
          <w:numId w:val="3"/>
        </w:numPr>
        <w:rPr>
          <w:color w:val="FF0000"/>
          <w:lang w:eastAsia="zh-CN"/>
          <w:rPrChange w:id="28" w:author="Adam Wang" w:date="2017-11-06T14:49:00Z">
            <w:rPr>
              <w:lang w:eastAsia="zh-CN"/>
            </w:rPr>
          </w:rPrChange>
        </w:rPr>
      </w:pPr>
      <w:r w:rsidRPr="009D0712">
        <w:rPr>
          <w:color w:val="FF0000"/>
          <w:lang w:eastAsia="zh-CN"/>
          <w:rPrChange w:id="29" w:author="Adam Wang" w:date="2017-11-06T14:49:00Z">
            <w:rPr>
              <w:lang w:eastAsia="zh-CN"/>
            </w:rPr>
          </w:rPrChange>
        </w:rPr>
        <w:t>Add Employee and Truck Unit to a job individually from Rig Board.</w:t>
      </w:r>
      <w:ins w:id="30" w:author="Bella Bi" w:date="2017-10-27T19:10:00Z">
        <w:r w:rsidR="00DF5FAC" w:rsidRPr="009D0712">
          <w:rPr>
            <w:color w:val="FF0000"/>
            <w:lang w:eastAsia="zh-CN"/>
          </w:rPr>
          <w:t xml:space="preserve"> SY05.UC029</w:t>
        </w:r>
      </w:ins>
    </w:p>
    <w:p w14:paraId="084663EA" w14:textId="27DDE2C6" w:rsidR="00164A6C" w:rsidRPr="009D0712" w:rsidRDefault="00164A6C" w:rsidP="00D72554">
      <w:pPr>
        <w:pStyle w:val="ListParagraph"/>
        <w:numPr>
          <w:ilvl w:val="1"/>
          <w:numId w:val="3"/>
        </w:numPr>
        <w:rPr>
          <w:color w:val="FF0000"/>
          <w:lang w:eastAsia="zh-CN"/>
          <w:rPrChange w:id="31" w:author="Adam Wang" w:date="2017-11-06T14:49:00Z">
            <w:rPr>
              <w:lang w:eastAsia="zh-CN"/>
            </w:rPr>
          </w:rPrChange>
        </w:rPr>
      </w:pPr>
      <w:commentRangeStart w:id="32"/>
      <w:commentRangeStart w:id="33"/>
      <w:r w:rsidRPr="009D0712">
        <w:rPr>
          <w:color w:val="FF0000"/>
          <w:lang w:eastAsia="zh-CN"/>
          <w:rPrChange w:id="34" w:author="Adam Wang" w:date="2017-11-06T14:49:00Z">
            <w:rPr>
              <w:lang w:eastAsia="zh-CN"/>
            </w:rPr>
          </w:rPrChange>
        </w:rPr>
        <w:t>Create Call Sheet shell from Rig Board.</w:t>
      </w:r>
      <w:commentRangeEnd w:id="32"/>
      <w:ins w:id="35" w:author="Bella Bi" w:date="2017-10-27T19:10:00Z">
        <w:r w:rsidR="00D72554" w:rsidRPr="009D0712">
          <w:rPr>
            <w:color w:val="FF0000"/>
            <w:lang w:eastAsia="zh-CN"/>
          </w:rPr>
          <w:t>SY05.UC018</w:t>
        </w:r>
      </w:ins>
      <w:del w:id="36" w:author="Bella Bi" w:date="2017-10-27T19:10:00Z">
        <w:r w:rsidR="003D53A7" w:rsidRPr="009D0712" w:rsidDel="00D72554">
          <w:rPr>
            <w:rStyle w:val="CommentReference"/>
            <w:color w:val="FF0000"/>
            <w:rPrChange w:id="37" w:author="Adam Wang" w:date="2017-11-06T14:49:00Z">
              <w:rPr>
                <w:rStyle w:val="CommentReference"/>
              </w:rPr>
            </w:rPrChange>
          </w:rPr>
          <w:commentReference w:id="32"/>
        </w:r>
        <w:commentRangeEnd w:id="33"/>
        <w:r w:rsidR="00BC0E78" w:rsidRPr="009D0712" w:rsidDel="00D72554">
          <w:rPr>
            <w:rStyle w:val="CommentReference"/>
            <w:color w:val="FF0000"/>
            <w:rPrChange w:id="38" w:author="Adam Wang" w:date="2017-11-06T14:49:00Z">
              <w:rPr>
                <w:rStyle w:val="CommentReference"/>
              </w:rPr>
            </w:rPrChange>
          </w:rPr>
          <w:commentReference w:id="33"/>
        </w:r>
      </w:del>
    </w:p>
    <w:p w14:paraId="67FEC8BB" w14:textId="77777777" w:rsidR="007B7964" w:rsidRPr="007B7964" w:rsidRDefault="00164A6C" w:rsidP="007B7964">
      <w:pPr>
        <w:pStyle w:val="ListParagraph"/>
        <w:numPr>
          <w:ilvl w:val="1"/>
          <w:numId w:val="3"/>
        </w:numPr>
        <w:rPr>
          <w:ins w:id="39" w:author="Bella Bi" w:date="2017-11-23T16:18:00Z"/>
          <w:lang w:eastAsia="zh-CN"/>
          <w:rPrChange w:id="40" w:author="Bella Bi" w:date="2017-11-23T16:18:00Z">
            <w:rPr>
              <w:ins w:id="41" w:author="Bella Bi" w:date="2017-11-23T16:18:00Z"/>
              <w:color w:val="FF0000"/>
              <w:lang w:eastAsia="zh-CN"/>
            </w:rPr>
          </w:rPrChange>
        </w:rPr>
      </w:pPr>
      <w:r>
        <w:rPr>
          <w:lang w:eastAsia="zh-CN"/>
        </w:rPr>
        <w:t xml:space="preserve">Update Special Instructions and </w:t>
      </w:r>
      <w:proofErr w:type="spellStart"/>
      <w:r>
        <w:rPr>
          <w:lang w:eastAsia="zh-CN"/>
        </w:rPr>
        <w:t>Saftey</w:t>
      </w:r>
      <w:proofErr w:type="spellEnd"/>
      <w:r>
        <w:rPr>
          <w:lang w:eastAsia="zh-CN"/>
        </w:rPr>
        <w:t xml:space="preserve"> Hazard from Rig Board.</w:t>
      </w:r>
      <w:commentRangeEnd w:id="23"/>
      <w:ins w:id="42" w:author="Bella Bi" w:date="2017-10-27T19:11:00Z">
        <w:r w:rsidR="00912A52">
          <w:rPr>
            <w:color w:val="FF0000"/>
            <w:lang w:eastAsia="zh-CN"/>
          </w:rPr>
          <w:t>SY05.UC022</w:t>
        </w:r>
      </w:ins>
      <w:del w:id="43" w:author="Bella Bi" w:date="2017-10-27T19:11:00Z">
        <w:r w:rsidR="003D53A7" w:rsidDel="00912A52">
          <w:rPr>
            <w:rStyle w:val="CommentReference"/>
          </w:rPr>
          <w:commentReference w:id="23"/>
        </w:r>
      </w:del>
    </w:p>
    <w:p w14:paraId="4AB1D91C" w14:textId="34678C1F" w:rsidR="00164A6C" w:rsidDel="007B7964" w:rsidRDefault="007B7964" w:rsidP="007B7964">
      <w:pPr>
        <w:pStyle w:val="ListParagraph"/>
        <w:numPr>
          <w:ilvl w:val="1"/>
          <w:numId w:val="3"/>
        </w:numPr>
        <w:rPr>
          <w:del w:id="44" w:author="Bella Bi" w:date="2017-11-23T16:18:00Z"/>
          <w:lang w:eastAsia="zh-CN"/>
        </w:rPr>
      </w:pPr>
      <w:commentRangeStart w:id="45"/>
      <w:ins w:id="46" w:author="Bella Bi" w:date="2017-11-23T16:18:00Z">
        <w:r w:rsidRPr="007B7964">
          <w:rPr>
            <w:color w:val="FF0000"/>
            <w:lang w:eastAsia="zh-CN"/>
            <w:rPrChange w:id="47" w:author="Bella Bi" w:date="2017-11-23T16:18:00Z">
              <w:rPr>
                <w:lang w:eastAsia="zh-CN"/>
              </w:rPr>
            </w:rPrChange>
          </w:rPr>
          <w:t xml:space="preserve">Validation for making call sheet </w:t>
        </w:r>
        <w:proofErr w:type="spellStart"/>
        <w:r w:rsidRPr="007B7964">
          <w:rPr>
            <w:color w:val="FF0000"/>
            <w:lang w:eastAsia="zh-CN"/>
            <w:rPrChange w:id="48" w:author="Bella Bi" w:date="2017-11-23T16:18:00Z">
              <w:rPr>
                <w:lang w:eastAsia="zh-CN"/>
              </w:rPr>
            </w:rPrChange>
          </w:rPr>
          <w:t>ready</w:t>
        </w:r>
      </w:ins>
      <w:commentRangeEnd w:id="45"/>
      <w:ins w:id="49" w:author="Bella Bi" w:date="2017-11-23T16:19:00Z">
        <w:r>
          <w:rPr>
            <w:rStyle w:val="CommentReference"/>
          </w:rPr>
          <w:commentReference w:id="45"/>
        </w:r>
      </w:ins>
      <w:bookmarkStart w:id="50" w:name="_GoBack"/>
      <w:bookmarkEnd w:id="50"/>
    </w:p>
    <w:bookmarkEnd w:id="12"/>
    <w:bookmarkEnd w:id="13"/>
    <w:p w14:paraId="683F77AF" w14:textId="279ECBDD" w:rsidR="00DA1E64" w:rsidRDefault="00DA1E64" w:rsidP="00912A5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Add</w:t>
      </w:r>
      <w:proofErr w:type="spellEnd"/>
      <w:r>
        <w:rPr>
          <w:lang w:eastAsia="zh-CN"/>
        </w:rPr>
        <w:t xml:space="preserve"> new eService functions to work with Rig Board UI.</w:t>
      </w:r>
    </w:p>
    <w:p w14:paraId="11FFA90A" w14:textId="5C6F2D52" w:rsid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>
        <w:t>Add</w:t>
      </w:r>
      <w:ins w:id="51" w:author="Adam Wang" w:date="2017-11-06T14:50:00Z">
        <w:r w:rsidR="009D0712">
          <w:t>/Remove</w:t>
        </w:r>
      </w:ins>
      <w:r>
        <w:t xml:space="preserve"> COD clear flag in Company Information</w:t>
      </w:r>
      <w:ins w:id="52" w:author="Bella Bi" w:date="2017-10-27T19:12:00Z">
        <w:r w:rsidR="00F6650E" w:rsidRPr="00F6650E">
          <w:rPr>
            <w:color w:val="FF0000"/>
            <w:lang w:eastAsia="zh-CN"/>
          </w:rPr>
          <w:t xml:space="preserve"> </w:t>
        </w:r>
        <w:bookmarkStart w:id="53" w:name="OLE_LINK78"/>
        <w:r w:rsidR="00F6650E">
          <w:rPr>
            <w:color w:val="FF0000"/>
            <w:lang w:eastAsia="zh-CN"/>
          </w:rPr>
          <w:t>SY01.UC027</w:t>
        </w:r>
      </w:ins>
      <w:bookmarkEnd w:id="53"/>
    </w:p>
    <w:p w14:paraId="000E8C00" w14:textId="0563E77C" w:rsidR="00DA1E64" w:rsidRP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 w:rsidRPr="00DA1E64">
        <w:rPr>
          <w:lang w:eastAsia="zh-CN"/>
        </w:rPr>
        <w:t>Update Rig information to link up with Rig Database</w:t>
      </w:r>
      <w:ins w:id="54" w:author="Bella Bi" w:date="2017-10-27T19:12:00Z">
        <w:r w:rsidR="00F6650E" w:rsidRPr="00F6650E">
          <w:rPr>
            <w:color w:val="FF0000"/>
            <w:lang w:eastAsia="zh-CN"/>
          </w:rPr>
          <w:t xml:space="preserve"> </w:t>
        </w:r>
        <w:r w:rsidR="00F6650E">
          <w:rPr>
            <w:color w:val="FF0000"/>
            <w:lang w:eastAsia="zh-CN"/>
          </w:rPr>
          <w:t>SY01.UC028</w:t>
        </w:r>
      </w:ins>
    </w:p>
    <w:p w14:paraId="72F95589" w14:textId="4BABE0CF" w:rsidR="00DA1E64" w:rsidRP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 w:rsidRPr="00DA1E64">
        <w:rPr>
          <w:lang w:eastAsia="zh-CN"/>
        </w:rPr>
        <w:t>Add flag a haul needed.</w:t>
      </w:r>
      <w:ins w:id="55" w:author="Bella Bi" w:date="2017-10-27T19:13:00Z">
        <w:r w:rsidR="00F6650E" w:rsidRPr="00F6650E">
          <w:rPr>
            <w:color w:val="FF0000"/>
            <w:lang w:eastAsia="zh-CN"/>
          </w:rPr>
          <w:t xml:space="preserve"> </w:t>
        </w:r>
        <w:r w:rsidR="00F6650E">
          <w:rPr>
            <w:color w:val="FF0000"/>
            <w:lang w:eastAsia="zh-CN"/>
          </w:rPr>
          <w:t>SY01.UC030</w:t>
        </w:r>
      </w:ins>
    </w:p>
    <w:p w14:paraId="250D116D" w14:textId="40DDCC7E" w:rsid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 w:rsidRPr="00DA1E64">
        <w:rPr>
          <w:lang w:eastAsia="zh-CN"/>
        </w:rPr>
        <w:t>Add bin requirements</w:t>
      </w:r>
      <w:ins w:id="56" w:author="Bella Bi" w:date="2017-10-27T19:13:00Z">
        <w:r w:rsidR="00F6650E" w:rsidRPr="00F6650E">
          <w:rPr>
            <w:color w:val="FF0000"/>
            <w:lang w:eastAsia="zh-CN"/>
          </w:rPr>
          <w:t xml:space="preserve"> </w:t>
        </w:r>
        <w:r w:rsidR="00F6650E">
          <w:rPr>
            <w:color w:val="FF0000"/>
            <w:lang w:eastAsia="zh-CN"/>
          </w:rPr>
          <w:t>SY01.UC029</w:t>
        </w:r>
      </w:ins>
    </w:p>
    <w:p w14:paraId="37D6A52E" w14:textId="2502673E" w:rsidR="00202855" w:rsidRDefault="00202855" w:rsidP="0020285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Update Rig Management by extending </w:t>
      </w:r>
      <w:commentRangeStart w:id="57"/>
      <w:commentRangeStart w:id="58"/>
      <w:r>
        <w:rPr>
          <w:lang w:eastAsia="zh-CN"/>
        </w:rPr>
        <w:t>OPS Tracker Model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14:paraId="408B9E18" w14:textId="51383F8E" w:rsidR="00202855" w:rsidRDefault="00202855" w:rsidP="00202855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Extend Rig Database, create CRUD functionality UI</w:t>
      </w:r>
      <w:ins w:id="59" w:author="Bella Bi" w:date="2017-10-27T19:13:00Z">
        <w:r w:rsidR="0002180C" w:rsidRPr="0002180C">
          <w:rPr>
            <w:color w:val="FF0000"/>
            <w:lang w:eastAsia="zh-CN"/>
          </w:rPr>
          <w:t xml:space="preserve"> </w:t>
        </w:r>
        <w:bookmarkStart w:id="60" w:name="OLE_LINK79"/>
        <w:r w:rsidR="0002180C">
          <w:rPr>
            <w:color w:val="FF0000"/>
            <w:lang w:eastAsia="zh-CN"/>
          </w:rPr>
          <w:t>SY05.UC013,</w:t>
        </w:r>
        <w:r w:rsidR="0002180C" w:rsidRPr="0002180C">
          <w:rPr>
            <w:color w:val="FF0000"/>
            <w:lang w:eastAsia="zh-CN"/>
          </w:rPr>
          <w:t xml:space="preserve"> </w:t>
        </w:r>
        <w:r w:rsidR="0002180C">
          <w:rPr>
            <w:color w:val="FF0000"/>
            <w:lang w:eastAsia="zh-CN"/>
          </w:rPr>
          <w:t>SY05.UC014,</w:t>
        </w:r>
        <w:r w:rsidR="0002180C" w:rsidRPr="0002180C">
          <w:rPr>
            <w:color w:val="FF0000"/>
            <w:lang w:eastAsia="zh-CN"/>
          </w:rPr>
          <w:t xml:space="preserve"> </w:t>
        </w:r>
        <w:r w:rsidR="0002180C">
          <w:rPr>
            <w:color w:val="FF0000"/>
            <w:lang w:eastAsia="zh-CN"/>
          </w:rPr>
          <w:t>SY05.UC015,</w:t>
        </w:r>
        <w:r w:rsidR="0002180C" w:rsidRPr="0002180C">
          <w:rPr>
            <w:color w:val="FF0000"/>
            <w:lang w:eastAsia="zh-CN"/>
          </w:rPr>
          <w:t xml:space="preserve"> </w:t>
        </w:r>
        <w:r w:rsidR="0002180C">
          <w:rPr>
            <w:color w:val="FF0000"/>
            <w:lang w:eastAsia="zh-CN"/>
          </w:rPr>
          <w:t>SY05.UC016,</w:t>
        </w:r>
      </w:ins>
      <w:bookmarkEnd w:id="60"/>
    </w:p>
    <w:p w14:paraId="473CC407" w14:textId="0CBF025F" w:rsidR="00202855" w:rsidRDefault="00202855" w:rsidP="00202855">
      <w:pPr>
        <w:pStyle w:val="ListParagraph"/>
        <w:numPr>
          <w:ilvl w:val="1"/>
          <w:numId w:val="3"/>
        </w:numPr>
        <w:rPr>
          <w:lang w:eastAsia="zh-CN"/>
        </w:rPr>
      </w:pPr>
      <w:bookmarkStart w:id="61" w:name="OLE_LINK4"/>
      <w:r>
        <w:rPr>
          <w:lang w:eastAsia="zh-CN"/>
        </w:rPr>
        <w:t xml:space="preserve">Create Rig Job Database </w:t>
      </w:r>
      <w:bookmarkEnd w:id="61"/>
      <w:r>
        <w:rPr>
          <w:lang w:eastAsia="zh-CN"/>
        </w:rPr>
        <w:t xml:space="preserve">to accommodate the data not in Call Sheet today, backend only, </w:t>
      </w:r>
      <w:commentRangeStart w:id="62"/>
      <w:commentRangeStart w:id="63"/>
      <w:r>
        <w:rPr>
          <w:lang w:eastAsia="zh-CN"/>
        </w:rPr>
        <w:t>no UI for updating</w:t>
      </w:r>
      <w:commentRangeEnd w:id="62"/>
      <w:r>
        <w:rPr>
          <w:rStyle w:val="CommentReference"/>
        </w:rPr>
        <w:commentReference w:id="62"/>
      </w:r>
      <w:commentRangeEnd w:id="63"/>
      <w:r w:rsidR="002F7FCB">
        <w:rPr>
          <w:rStyle w:val="CommentReference"/>
        </w:rPr>
        <w:commentReference w:id="63"/>
      </w:r>
      <w:r>
        <w:rPr>
          <w:lang w:eastAsia="zh-CN"/>
        </w:rPr>
        <w:t>. All update functions are through eService Call Sheet or future Rig Board function.</w:t>
      </w:r>
      <w:ins w:id="64" w:author="Bella Bi" w:date="2017-10-27T19:14:00Z">
        <w:r w:rsidR="00DB2BE5" w:rsidRPr="00DB2BE5">
          <w:rPr>
            <w:color w:val="FF0000"/>
            <w:lang w:eastAsia="zh-CN"/>
          </w:rPr>
          <w:t xml:space="preserve"> </w:t>
        </w:r>
        <w:r w:rsidR="00DB2BE5">
          <w:rPr>
            <w:color w:val="FF0000"/>
            <w:lang w:eastAsia="zh-CN"/>
          </w:rPr>
          <w:t>SY05.UC017</w:t>
        </w:r>
      </w:ins>
    </w:p>
    <w:p w14:paraId="01391B0F" w14:textId="24497508" w:rsidR="00202855" w:rsidRDefault="00202855" w:rsidP="00202855">
      <w:pPr>
        <w:pStyle w:val="ListParagraph"/>
        <w:numPr>
          <w:ilvl w:val="1"/>
          <w:numId w:val="3"/>
        </w:numPr>
        <w:rPr>
          <w:lang w:eastAsia="zh-CN"/>
        </w:rPr>
      </w:pPr>
      <w:commentRangeStart w:id="65"/>
      <w:commentRangeStart w:id="66"/>
      <w:r>
        <w:rPr>
          <w:lang w:eastAsia="zh-CN"/>
        </w:rPr>
        <w:t>Create</w:t>
      </w:r>
      <w:commentRangeStart w:id="67"/>
      <w:commentRangeStart w:id="68"/>
      <w:r>
        <w:rPr>
          <w:lang w:eastAsia="zh-CN"/>
        </w:rPr>
        <w:t xml:space="preserve"> Rig Activity </w:t>
      </w:r>
      <w:commentRangeEnd w:id="67"/>
      <w:r>
        <w:rPr>
          <w:rStyle w:val="CommentReference"/>
        </w:rPr>
        <w:commentReference w:id="67"/>
      </w:r>
      <w:commentRangeEnd w:id="68"/>
      <w:r w:rsidR="002F7FCB">
        <w:rPr>
          <w:rStyle w:val="CommentReference"/>
        </w:rPr>
        <w:commentReference w:id="68"/>
      </w:r>
      <w:del w:id="69" w:author="Adam Wang" w:date="2017-11-06T14:53:00Z">
        <w:r w:rsidDel="009D0712">
          <w:rPr>
            <w:lang w:eastAsia="zh-CN"/>
          </w:rPr>
          <w:delText xml:space="preserve">View </w:delText>
        </w:r>
      </w:del>
      <w:ins w:id="70" w:author="Adam Wang" w:date="2017-11-06T14:53:00Z">
        <w:r w:rsidR="009D0712">
          <w:rPr>
            <w:rStyle w:val="CommentReference"/>
          </w:rPr>
          <w:t>BI</w:t>
        </w:r>
        <w:r w:rsidR="009D0712">
          <w:rPr>
            <w:lang w:eastAsia="zh-CN"/>
          </w:rPr>
          <w:t xml:space="preserve"> </w:t>
        </w:r>
      </w:ins>
      <w:r>
        <w:rPr>
          <w:lang w:eastAsia="zh-CN"/>
        </w:rPr>
        <w:t xml:space="preserve">from Call Sheet </w:t>
      </w:r>
      <w:commentRangeEnd w:id="65"/>
      <w:r w:rsidR="00447AF3">
        <w:rPr>
          <w:rStyle w:val="CommentReference"/>
        </w:rPr>
        <w:commentReference w:id="65"/>
      </w:r>
      <w:commentRangeEnd w:id="66"/>
      <w:r w:rsidR="00F7572E">
        <w:rPr>
          <w:rStyle w:val="CommentReference"/>
        </w:rPr>
        <w:commentReference w:id="66"/>
      </w:r>
      <w:r>
        <w:rPr>
          <w:lang w:eastAsia="zh-CN"/>
        </w:rPr>
        <w:t>to replace rig tracker summary</w:t>
      </w:r>
      <w:ins w:id="71" w:author="Adam Wang" w:date="2017-11-06T14:54:00Z">
        <w:r w:rsidR="009D0712">
          <w:rPr>
            <w:lang w:eastAsia="zh-CN"/>
          </w:rPr>
          <w:t xml:space="preserve"> (not in development scope, Sanjel task)</w:t>
        </w:r>
      </w:ins>
    </w:p>
    <w:p w14:paraId="06CFD21D" w14:textId="230A1A1F" w:rsidR="00202855" w:rsidRDefault="00202855" w:rsidP="00D74470">
      <w:pPr>
        <w:pStyle w:val="ListParagraph"/>
        <w:numPr>
          <w:ilvl w:val="0"/>
          <w:numId w:val="3"/>
        </w:numPr>
        <w:rPr>
          <w:lang w:eastAsia="zh-CN"/>
        </w:rPr>
      </w:pPr>
      <w:commentRangeStart w:id="72"/>
      <w:commentRangeStart w:id="73"/>
      <w:r>
        <w:rPr>
          <w:lang w:eastAsia="zh-CN"/>
        </w:rPr>
        <w:t>Create client consultant database</w:t>
      </w:r>
      <w:commentRangeEnd w:id="72"/>
      <w:r w:rsidR="001B3FAD">
        <w:rPr>
          <w:rStyle w:val="CommentReference"/>
        </w:rPr>
        <w:commentReference w:id="72"/>
      </w:r>
      <w:commentRangeEnd w:id="73"/>
      <w:r w:rsidR="00F7572E">
        <w:rPr>
          <w:rStyle w:val="CommentReference"/>
        </w:rPr>
        <w:commentReference w:id="73"/>
      </w:r>
      <w:r>
        <w:rPr>
          <w:lang w:eastAsia="zh-CN"/>
        </w:rPr>
        <w:t xml:space="preserve">, and </w:t>
      </w:r>
      <w:commentRangeStart w:id="74"/>
      <w:commentRangeStart w:id="75"/>
      <w:r>
        <w:rPr>
          <w:lang w:eastAsia="zh-CN"/>
        </w:rPr>
        <w:t>hook up with call sheet data entry</w:t>
      </w:r>
      <w:bookmarkStart w:id="76" w:name="OLE_LINK80"/>
      <w:commentRangeEnd w:id="74"/>
      <w:ins w:id="77" w:author="Bella Bi" w:date="2017-10-27T19:15:00Z">
        <w:r w:rsidR="00D74470">
          <w:rPr>
            <w:color w:val="FF0000"/>
            <w:lang w:eastAsia="zh-CN"/>
          </w:rPr>
          <w:t>SY05.UC019</w:t>
        </w:r>
        <w:bookmarkEnd w:id="76"/>
        <w:r w:rsidR="00D74470">
          <w:rPr>
            <w:color w:val="FF0000"/>
            <w:lang w:eastAsia="zh-CN"/>
          </w:rPr>
          <w:t>,</w:t>
        </w:r>
        <w:r w:rsidR="00D74470" w:rsidRPr="0002180C">
          <w:rPr>
            <w:color w:val="FF0000"/>
            <w:lang w:eastAsia="zh-CN"/>
          </w:rPr>
          <w:t xml:space="preserve"> </w:t>
        </w:r>
        <w:r w:rsidR="00D74470">
          <w:rPr>
            <w:color w:val="FF0000"/>
            <w:lang w:eastAsia="zh-CN"/>
          </w:rPr>
          <w:t>SY05.UC024,</w:t>
        </w:r>
        <w:r w:rsidR="00D74470" w:rsidRPr="0002180C">
          <w:rPr>
            <w:color w:val="FF0000"/>
            <w:lang w:eastAsia="zh-CN"/>
          </w:rPr>
          <w:t xml:space="preserve"> </w:t>
        </w:r>
        <w:r w:rsidR="00D74470">
          <w:rPr>
            <w:color w:val="FF0000"/>
            <w:lang w:eastAsia="zh-CN"/>
          </w:rPr>
          <w:t>SY05.UC025,</w:t>
        </w:r>
        <w:r w:rsidR="00D74470" w:rsidRPr="0002180C">
          <w:rPr>
            <w:color w:val="FF0000"/>
            <w:lang w:eastAsia="zh-CN"/>
          </w:rPr>
          <w:t xml:space="preserve"> </w:t>
        </w:r>
        <w:r w:rsidR="00D74470">
          <w:rPr>
            <w:color w:val="FF0000"/>
            <w:lang w:eastAsia="zh-CN"/>
          </w:rPr>
          <w:t>SY05.UC026,</w:t>
        </w:r>
      </w:ins>
      <w:del w:id="78" w:author="Bella Bi" w:date="2017-10-27T19:15:00Z">
        <w:r w:rsidDel="00D74470">
          <w:rPr>
            <w:rStyle w:val="CommentReference"/>
          </w:rPr>
          <w:commentReference w:id="74"/>
        </w:r>
        <w:commentRangeEnd w:id="75"/>
        <w:r w:rsidR="002F7FCB" w:rsidRPr="00D74470" w:rsidDel="00D74470">
          <w:rPr>
            <w:rStyle w:val="CommentReference"/>
          </w:rPr>
          <w:commentReference w:id="75"/>
        </w:r>
      </w:del>
      <w:ins w:id="79" w:author="Bella Bi" w:date="2017-10-27T19:15:00Z">
        <w:r w:rsidR="00D74470" w:rsidDel="00D74470">
          <w:rPr>
            <w:rStyle w:val="CommentReference"/>
          </w:rPr>
          <w:t xml:space="preserve"> </w:t>
        </w:r>
      </w:ins>
    </w:p>
    <w:p w14:paraId="6DBC56D5" w14:textId="4A6C2FFD" w:rsidR="00202855" w:rsidDel="009D0712" w:rsidRDefault="00202855" w:rsidP="00D74470">
      <w:pPr>
        <w:pStyle w:val="ListParagraph"/>
        <w:numPr>
          <w:ilvl w:val="0"/>
          <w:numId w:val="3"/>
        </w:numPr>
        <w:rPr>
          <w:moveFrom w:id="80" w:author="Adam Wang" w:date="2017-11-06T14:55:00Z"/>
          <w:lang w:eastAsia="zh-CN"/>
        </w:rPr>
      </w:pPr>
      <w:bookmarkStart w:id="81" w:name="OLE_LINK8"/>
      <w:bookmarkStart w:id="82" w:name="OLE_LINK11"/>
      <w:bookmarkStart w:id="83" w:name="OLE_LINK9"/>
      <w:bookmarkStart w:id="84" w:name="OLE_LINK10"/>
      <w:moveFromRangeStart w:id="85" w:author="Adam Wang" w:date="2017-11-06T14:55:00Z" w:name="move497743486"/>
      <w:commentRangeStart w:id="86"/>
      <w:commentRangeStart w:id="87"/>
      <w:moveFrom w:id="88" w:author="Adam Wang" w:date="2017-11-06T14:55:00Z">
        <w:r w:rsidDel="009D0712">
          <w:rPr>
            <w:lang w:eastAsia="zh-CN"/>
          </w:rPr>
          <w:t xml:space="preserve">Extend call sheet workflow </w:t>
        </w:r>
        <w:bookmarkEnd w:id="81"/>
        <w:bookmarkEnd w:id="82"/>
        <w:r w:rsidDel="009D0712">
          <w:rPr>
            <w:lang w:eastAsia="zh-CN"/>
          </w:rPr>
          <w:t xml:space="preserve">to implement monitoring and </w:t>
        </w:r>
        <w:r w:rsidR="002F7FCB" w:rsidDel="009D0712">
          <w:rPr>
            <w:lang w:eastAsia="zh-CN"/>
          </w:rPr>
          <w:t xml:space="preserve">alert </w:t>
        </w:r>
        <w:r w:rsidDel="009D0712">
          <w:rPr>
            <w:lang w:eastAsia="zh-CN"/>
          </w:rPr>
          <w:t>functionalities</w:t>
        </w:r>
        <w:commentRangeEnd w:id="86"/>
        <w:r w:rsidDel="009D0712">
          <w:rPr>
            <w:rStyle w:val="CommentReference"/>
          </w:rPr>
          <w:commentReference w:id="86"/>
        </w:r>
        <w:commentRangeEnd w:id="87"/>
        <w:r w:rsidR="002F7FCB" w:rsidDel="009D0712">
          <w:rPr>
            <w:rStyle w:val="CommentReference"/>
          </w:rPr>
          <w:commentReference w:id="87"/>
        </w:r>
        <w:r w:rsidDel="009D0712">
          <w:rPr>
            <w:lang w:eastAsia="zh-CN"/>
          </w:rPr>
          <w:t>.</w:t>
        </w:r>
        <w:ins w:id="89" w:author="Bella Bi" w:date="2017-10-27T19:16:00Z">
          <w:r w:rsidR="002D2D5E" w:rsidRPr="002D2D5E" w:rsidDel="009D0712">
            <w:rPr>
              <w:color w:val="FF0000"/>
              <w:lang w:eastAsia="zh-CN"/>
            </w:rPr>
            <w:t xml:space="preserve"> </w:t>
          </w:r>
          <w:r w:rsidR="002D2D5E" w:rsidDel="009D0712">
            <w:rPr>
              <w:color w:val="FF0000"/>
              <w:lang w:eastAsia="zh-CN"/>
            </w:rPr>
            <w:t>SY05.UC038</w:t>
          </w:r>
        </w:ins>
      </w:moveFrom>
    </w:p>
    <w:moveFromRangeEnd w:id="85"/>
    <w:p w14:paraId="6D5C2CD7" w14:textId="331A5271" w:rsidR="00202855" w:rsidRDefault="00202855" w:rsidP="0020285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Implement basic blend tracking functionality to hook up bulk plant calculator and product haul process. Monitor blend readiness. Add product haul unit personnel to call sheet through Rig Board. </w:t>
      </w:r>
      <w:ins w:id="90" w:author="Bella Bi" w:date="2017-10-27T19:16:00Z">
        <w:r w:rsidR="002361A5">
          <w:rPr>
            <w:color w:val="FF0000"/>
            <w:lang w:eastAsia="zh-CN"/>
          </w:rPr>
          <w:t>SY05.UC030,</w:t>
        </w:r>
        <w:r w:rsidR="000C191E" w:rsidRPr="000C191E">
          <w:rPr>
            <w:color w:val="FF0000"/>
            <w:lang w:eastAsia="zh-CN"/>
          </w:rPr>
          <w:t xml:space="preserve"> </w:t>
        </w:r>
        <w:r w:rsidR="000C191E">
          <w:rPr>
            <w:color w:val="FF0000"/>
            <w:lang w:eastAsia="zh-CN"/>
          </w:rPr>
          <w:t>SY05.UC039</w:t>
        </w:r>
      </w:ins>
    </w:p>
    <w:bookmarkEnd w:id="83"/>
    <w:bookmarkEnd w:id="84"/>
    <w:p w14:paraId="6A0A81FC" w14:textId="7CF8658E" w:rsidR="00202855" w:rsidRPr="00B07A13" w:rsidRDefault="00202855" w:rsidP="00202855">
      <w:pPr>
        <w:pStyle w:val="ListParagraph"/>
        <w:numPr>
          <w:ilvl w:val="0"/>
          <w:numId w:val="3"/>
        </w:numPr>
        <w:rPr>
          <w:ins w:id="91" w:author="Adam Wang" w:date="2017-10-30T16:56:00Z"/>
          <w:lang w:eastAsia="zh-CN"/>
          <w:rPrChange w:id="92" w:author="Adam Wang" w:date="2017-10-30T16:56:00Z">
            <w:rPr>
              <w:ins w:id="93" w:author="Adam Wang" w:date="2017-10-30T16:56:00Z"/>
              <w:color w:val="FF0000"/>
              <w:lang w:eastAsia="zh-CN"/>
            </w:rPr>
          </w:rPrChange>
        </w:rPr>
      </w:pPr>
      <w:r>
        <w:rPr>
          <w:lang w:eastAsia="zh-CN"/>
        </w:rPr>
        <w:t>Implement BIN’s requirement and update the status of bin attach to rig</w:t>
      </w:r>
      <w:ins w:id="94" w:author="Bella Bi" w:date="2017-10-27T19:17:00Z">
        <w:r w:rsidR="000C191E" w:rsidRPr="000C191E">
          <w:rPr>
            <w:color w:val="FF0000"/>
            <w:lang w:eastAsia="zh-CN"/>
          </w:rPr>
          <w:t xml:space="preserve"> </w:t>
        </w:r>
        <w:r w:rsidR="000C191E">
          <w:rPr>
            <w:color w:val="FF0000"/>
            <w:lang w:eastAsia="zh-CN"/>
          </w:rPr>
          <w:t>SY05.UC035,</w:t>
        </w:r>
        <w:r w:rsidR="000C191E" w:rsidRPr="000C191E">
          <w:rPr>
            <w:color w:val="FF0000"/>
            <w:lang w:eastAsia="zh-CN"/>
          </w:rPr>
          <w:t xml:space="preserve"> </w:t>
        </w:r>
        <w:r w:rsidR="000C191E">
          <w:rPr>
            <w:color w:val="FF0000"/>
            <w:lang w:eastAsia="zh-CN"/>
          </w:rPr>
          <w:t>SY05.UC036</w:t>
        </w:r>
      </w:ins>
    </w:p>
    <w:p w14:paraId="605D02AD" w14:textId="311B8548" w:rsidR="00B07A13" w:rsidRPr="009D0712" w:rsidRDefault="00B07A13" w:rsidP="00202855">
      <w:pPr>
        <w:pStyle w:val="ListParagraph"/>
        <w:numPr>
          <w:ilvl w:val="0"/>
          <w:numId w:val="3"/>
        </w:numPr>
        <w:rPr>
          <w:ins w:id="95" w:author="Adam Wang" w:date="2017-11-06T14:55:00Z"/>
          <w:lang w:eastAsia="zh-CN"/>
          <w:rPrChange w:id="96" w:author="Adam Wang" w:date="2017-11-06T14:55:00Z">
            <w:rPr>
              <w:ins w:id="97" w:author="Adam Wang" w:date="2017-11-06T14:55:00Z"/>
              <w:color w:val="FF0000"/>
              <w:lang w:eastAsia="zh-CN"/>
            </w:rPr>
          </w:rPrChange>
        </w:rPr>
      </w:pPr>
      <w:ins w:id="98" w:author="Adam Wang" w:date="2017-10-30T16:56:00Z">
        <w:r>
          <w:rPr>
            <w:color w:val="FF0000"/>
            <w:lang w:eastAsia="zh-CN"/>
          </w:rPr>
          <w:t xml:space="preserve">Implement Job Alert, to </w:t>
        </w:r>
        <w:proofErr w:type="spellStart"/>
        <w:r>
          <w:rPr>
            <w:color w:val="FF0000"/>
            <w:lang w:eastAsia="zh-CN"/>
          </w:rPr>
          <w:t>fillout</w:t>
        </w:r>
        <w:proofErr w:type="spellEnd"/>
        <w:r>
          <w:rPr>
            <w:color w:val="FF0000"/>
            <w:lang w:eastAsia="zh-CN"/>
          </w:rPr>
          <w:t xml:space="preserve"> the process before call sheet.</w:t>
        </w:r>
      </w:ins>
    </w:p>
    <w:p w14:paraId="07D4D8AD" w14:textId="36856AC4" w:rsidR="009D0712" w:rsidRDefault="009D0712">
      <w:pPr>
        <w:rPr>
          <w:ins w:id="99" w:author="Adam Wang" w:date="2017-11-06T14:55:00Z"/>
          <w:lang w:eastAsia="zh-CN"/>
        </w:rPr>
        <w:pPrChange w:id="100" w:author="Adam Wang" w:date="2017-11-06T14:55:00Z">
          <w:pPr>
            <w:pStyle w:val="ListParagraph"/>
            <w:numPr>
              <w:numId w:val="3"/>
            </w:numPr>
            <w:ind w:left="900" w:hanging="360"/>
          </w:pPr>
        </w:pPrChange>
      </w:pPr>
    </w:p>
    <w:p w14:paraId="375DA264" w14:textId="0DF47D2A" w:rsidR="009D0712" w:rsidRDefault="009D0712">
      <w:pPr>
        <w:rPr>
          <w:ins w:id="101" w:author="Adam Wang" w:date="2017-11-06T14:55:00Z"/>
          <w:lang w:eastAsia="zh-CN"/>
        </w:rPr>
        <w:pPrChange w:id="102" w:author="Adam Wang" w:date="2017-11-06T14:55:00Z">
          <w:pPr>
            <w:pStyle w:val="ListParagraph"/>
            <w:numPr>
              <w:numId w:val="3"/>
            </w:numPr>
            <w:ind w:left="900" w:hanging="360"/>
          </w:pPr>
        </w:pPrChange>
      </w:pPr>
      <w:ins w:id="103" w:author="Adam Wang" w:date="2017-11-06T14:55:00Z">
        <w:r>
          <w:rPr>
            <w:lang w:eastAsia="zh-CN"/>
          </w:rPr>
          <w:t>later phase</w:t>
        </w:r>
      </w:ins>
    </w:p>
    <w:p w14:paraId="77727751" w14:textId="7D584E11" w:rsidR="009D0712" w:rsidRDefault="009D0712">
      <w:pPr>
        <w:rPr>
          <w:ins w:id="104" w:author="Adam Wang" w:date="2017-11-06T14:55:00Z"/>
          <w:lang w:eastAsia="zh-CN"/>
        </w:rPr>
        <w:pPrChange w:id="105" w:author="Adam Wang" w:date="2017-11-06T14:55:00Z">
          <w:pPr>
            <w:pStyle w:val="ListParagraph"/>
            <w:numPr>
              <w:numId w:val="3"/>
            </w:numPr>
            <w:ind w:left="900" w:hanging="360"/>
          </w:pPr>
        </w:pPrChange>
      </w:pPr>
    </w:p>
    <w:p w14:paraId="3379E523" w14:textId="77777777" w:rsidR="009D0712" w:rsidRDefault="009D0712" w:rsidP="009D0712">
      <w:pPr>
        <w:pStyle w:val="ListParagraph"/>
        <w:numPr>
          <w:ilvl w:val="0"/>
          <w:numId w:val="20"/>
        </w:numPr>
        <w:rPr>
          <w:moveTo w:id="106" w:author="Adam Wang" w:date="2017-11-06T14:55:00Z"/>
          <w:lang w:eastAsia="zh-CN"/>
        </w:rPr>
      </w:pPr>
      <w:moveToRangeStart w:id="107" w:author="Adam Wang" w:date="2017-11-06T14:55:00Z" w:name="move497743486"/>
      <w:commentRangeStart w:id="108"/>
      <w:commentRangeStart w:id="109"/>
      <w:moveTo w:id="110" w:author="Adam Wang" w:date="2017-11-06T14:55:00Z">
        <w:r>
          <w:rPr>
            <w:lang w:eastAsia="zh-CN"/>
          </w:rPr>
          <w:t>Extend call sheet workflow to implement monitoring and alert functionalities</w:t>
        </w:r>
        <w:commentRangeEnd w:id="108"/>
        <w:r>
          <w:rPr>
            <w:rStyle w:val="CommentReference"/>
          </w:rPr>
          <w:commentReference w:id="108"/>
        </w:r>
        <w:commentRangeEnd w:id="109"/>
        <w:r>
          <w:rPr>
            <w:rStyle w:val="CommentReference"/>
          </w:rPr>
          <w:commentReference w:id="109"/>
        </w:r>
        <w:r>
          <w:rPr>
            <w:lang w:eastAsia="zh-CN"/>
          </w:rPr>
          <w:t>.</w:t>
        </w:r>
        <w:r w:rsidRPr="002D2D5E">
          <w:rPr>
            <w:color w:val="FF0000"/>
            <w:lang w:eastAsia="zh-CN"/>
          </w:rPr>
          <w:t xml:space="preserve"> </w:t>
        </w:r>
        <w:r>
          <w:rPr>
            <w:color w:val="FF0000"/>
            <w:lang w:eastAsia="zh-CN"/>
          </w:rPr>
          <w:t>SY05.UC038</w:t>
        </w:r>
      </w:moveTo>
    </w:p>
    <w:moveToRangeEnd w:id="107"/>
    <w:p w14:paraId="3FB7D4E4" w14:textId="77777777" w:rsidR="009D0712" w:rsidRDefault="009D0712">
      <w:pPr>
        <w:rPr>
          <w:lang w:eastAsia="zh-CN"/>
        </w:rPr>
        <w:pPrChange w:id="111" w:author="Adam Wang" w:date="2017-11-06T14:55:00Z">
          <w:pPr>
            <w:pStyle w:val="ListParagraph"/>
            <w:numPr>
              <w:numId w:val="3"/>
            </w:numPr>
            <w:ind w:left="900" w:hanging="360"/>
          </w:pPr>
        </w:pPrChange>
      </w:pPr>
    </w:p>
    <w:p w14:paraId="3029930A" w14:textId="77777777" w:rsidR="00202855" w:rsidRDefault="00202855" w:rsidP="00202855">
      <w:pPr>
        <w:rPr>
          <w:lang w:eastAsia="zh-CN"/>
        </w:rPr>
      </w:pPr>
    </w:p>
    <w:p w14:paraId="45FAAF17" w14:textId="77777777" w:rsidR="00202855" w:rsidRDefault="00202855" w:rsidP="00202855">
      <w:pPr>
        <w:rPr>
          <w:lang w:eastAsia="zh-CN"/>
        </w:rPr>
      </w:pPr>
    </w:p>
    <w:p w14:paraId="3D1BD1A2" w14:textId="77777777" w:rsidR="00202855" w:rsidRDefault="00202855" w:rsidP="00852B67">
      <w:pPr>
        <w:pStyle w:val="Heading4"/>
        <w:rPr>
          <w:lang w:eastAsia="zh-CN"/>
        </w:rPr>
      </w:pPr>
      <w:r>
        <w:rPr>
          <w:lang w:eastAsia="zh-CN"/>
        </w:rPr>
        <w:t>Data Preparation</w:t>
      </w:r>
    </w:p>
    <w:p w14:paraId="36C7C10E" w14:textId="0790167F" w:rsidR="00852B67" w:rsidRDefault="00852B67" w:rsidP="00852B67">
      <w:pPr>
        <w:rPr>
          <w:lang w:eastAsia="zh-CN"/>
        </w:rPr>
      </w:pPr>
    </w:p>
    <w:p w14:paraId="26CA2D84" w14:textId="77777777" w:rsidR="00852B67" w:rsidRDefault="00852B67" w:rsidP="00852B67"/>
    <w:p w14:paraId="3540EE94" w14:textId="77777777" w:rsidR="00852B67" w:rsidRPr="00852B67" w:rsidRDefault="00852B67" w:rsidP="00852B67">
      <w:pPr>
        <w:rPr>
          <w:rStyle w:val="Strong"/>
        </w:rPr>
      </w:pPr>
      <w:r w:rsidRPr="00852B67">
        <w:rPr>
          <w:rStyle w:val="Strong"/>
        </w:rPr>
        <w:t>Company</w:t>
      </w:r>
    </w:p>
    <w:p w14:paraId="170D8480" w14:textId="77777777" w:rsidR="00852B67" w:rsidRDefault="00852B67" w:rsidP="00852B67"/>
    <w:p w14:paraId="7CA0E914" w14:textId="77777777" w:rsidR="00852B67" w:rsidRDefault="00852B67" w:rsidP="00852B67">
      <w:pPr>
        <w:pStyle w:val="ListParagraph"/>
        <w:numPr>
          <w:ilvl w:val="0"/>
          <w:numId w:val="9"/>
        </w:numPr>
        <w:spacing w:after="160" w:line="259" w:lineRule="auto"/>
      </w:pPr>
      <w:r>
        <w:lastRenderedPageBreak/>
        <w:t>Add Short Name property</w:t>
      </w:r>
    </w:p>
    <w:p w14:paraId="4A917D0F" w14:textId="77777777" w:rsidR="00852B67" w:rsidRPr="00852B67" w:rsidRDefault="00852B67" w:rsidP="00852B67">
      <w:pPr>
        <w:rPr>
          <w:rStyle w:val="Strong"/>
        </w:rPr>
      </w:pPr>
      <w:r w:rsidRPr="00852B67">
        <w:rPr>
          <w:rStyle w:val="Strong"/>
        </w:rPr>
        <w:t>Job Type</w:t>
      </w:r>
    </w:p>
    <w:p w14:paraId="4A7786C9" w14:textId="77777777" w:rsidR="00852B67" w:rsidRDefault="00852B67" w:rsidP="00852B67">
      <w:pPr>
        <w:pStyle w:val="ListParagraph"/>
        <w:numPr>
          <w:ilvl w:val="0"/>
          <w:numId w:val="10"/>
        </w:numPr>
        <w:spacing w:after="160" w:line="259" w:lineRule="auto"/>
      </w:pPr>
      <w:r>
        <w:t>Enable Name property</w:t>
      </w:r>
    </w:p>
    <w:p w14:paraId="667A9ACB" w14:textId="117A9286" w:rsidR="00852B67" w:rsidRDefault="00852B67" w:rsidP="00852B67">
      <w:pPr>
        <w:pStyle w:val="ListParagraph"/>
        <w:numPr>
          <w:ilvl w:val="0"/>
          <w:numId w:val="10"/>
        </w:numPr>
        <w:spacing w:after="160" w:line="259" w:lineRule="auto"/>
      </w:pPr>
      <w:r>
        <w:t>Add Name column in database</w:t>
      </w:r>
      <w:r w:rsidR="00FD0C6D">
        <w:t xml:space="preserve"> to store short name</w:t>
      </w:r>
    </w:p>
    <w:p w14:paraId="08914C6B" w14:textId="77777777" w:rsidR="00852B67" w:rsidRDefault="00852B67" w:rsidP="00852B67">
      <w:pPr>
        <w:pStyle w:val="ListParagraph"/>
        <w:numPr>
          <w:ilvl w:val="0"/>
          <w:numId w:val="10"/>
        </w:numPr>
        <w:spacing w:after="160" w:line="259" w:lineRule="auto"/>
      </w:pPr>
      <w:r>
        <w:t>Clean up Data to add proper Name.</w:t>
      </w:r>
    </w:p>
    <w:p w14:paraId="492D6336" w14:textId="77777777" w:rsidR="00852B67" w:rsidRPr="00852B67" w:rsidRDefault="00852B67" w:rsidP="00852B67">
      <w:pPr>
        <w:rPr>
          <w:rStyle w:val="Strong"/>
        </w:rPr>
      </w:pPr>
      <w:r w:rsidRPr="00852B67">
        <w:rPr>
          <w:rStyle w:val="Strong"/>
        </w:rPr>
        <w:t>Rig</w:t>
      </w:r>
    </w:p>
    <w:p w14:paraId="6D43ED40" w14:textId="77777777" w:rsidR="00852B67" w:rsidRDefault="00852B67" w:rsidP="00852B67">
      <w:pPr>
        <w:pStyle w:val="ListParagraph"/>
        <w:numPr>
          <w:ilvl w:val="0"/>
          <w:numId w:val="13"/>
        </w:numPr>
      </w:pPr>
      <w:r>
        <w:t>Add new rig table</w:t>
      </w:r>
    </w:p>
    <w:p w14:paraId="61F199E6" w14:textId="1FC6E77D" w:rsidR="00852B67" w:rsidRDefault="00852B67" w:rsidP="00852B67">
      <w:pPr>
        <w:pStyle w:val="ListParagraph"/>
        <w:numPr>
          <w:ilvl w:val="0"/>
          <w:numId w:val="13"/>
        </w:numPr>
      </w:pPr>
      <w:r>
        <w:t>Load rig data from dispatcher managed list</w:t>
      </w:r>
    </w:p>
    <w:p w14:paraId="2CAB7636" w14:textId="2816A7D7" w:rsidR="00F26085" w:rsidRDefault="00F26085" w:rsidP="00852B67">
      <w:pPr>
        <w:pStyle w:val="ListParagraph"/>
        <w:numPr>
          <w:ilvl w:val="0"/>
          <w:numId w:val="13"/>
        </w:numPr>
      </w:pPr>
      <w:r>
        <w:t>Rig short name save in Database directly, not using drilling company short name plus rig number.</w:t>
      </w:r>
    </w:p>
    <w:p w14:paraId="0831A3EC" w14:textId="2965E663" w:rsidR="00307430" w:rsidRDefault="00307430" w:rsidP="00852B67">
      <w:pPr>
        <w:pStyle w:val="ListParagraph"/>
        <w:numPr>
          <w:ilvl w:val="0"/>
          <w:numId w:val="13"/>
        </w:numPr>
      </w:pPr>
      <w:r>
        <w:t>Add new rig from rig board</w:t>
      </w:r>
    </w:p>
    <w:p w14:paraId="0CA9EAE5" w14:textId="77777777" w:rsidR="00852B67" w:rsidRDefault="00852B67" w:rsidP="00852B67"/>
    <w:p w14:paraId="6DA4FA9A" w14:textId="77777777" w:rsidR="00852B67" w:rsidRDefault="00852B67" w:rsidP="00852B67"/>
    <w:p w14:paraId="6D2ED49D" w14:textId="77777777" w:rsidR="00852B67" w:rsidRPr="00852B67" w:rsidRDefault="00852B67" w:rsidP="00852B67">
      <w:pPr>
        <w:rPr>
          <w:rStyle w:val="Strong"/>
        </w:rPr>
      </w:pPr>
      <w:r w:rsidRPr="00852B67">
        <w:rPr>
          <w:rStyle w:val="Strong"/>
        </w:rPr>
        <w:t>Rig Job</w:t>
      </w:r>
    </w:p>
    <w:p w14:paraId="389F6FD1" w14:textId="77777777" w:rsidR="00852B67" w:rsidRDefault="00852B67" w:rsidP="00852B67">
      <w:pPr>
        <w:pStyle w:val="ListParagraph"/>
        <w:numPr>
          <w:ilvl w:val="0"/>
          <w:numId w:val="14"/>
        </w:numPr>
      </w:pPr>
      <w:commentRangeStart w:id="112"/>
      <w:commentRangeStart w:id="113"/>
      <w:commentRangeStart w:id="114"/>
      <w:r>
        <w:t>Add new Rig Job table</w:t>
      </w:r>
      <w:commentRangeEnd w:id="112"/>
      <w:r w:rsidR="001B3FAD">
        <w:rPr>
          <w:rStyle w:val="CommentReference"/>
        </w:rPr>
        <w:commentReference w:id="112"/>
      </w:r>
      <w:commentRangeEnd w:id="113"/>
      <w:r w:rsidR="00F7572E">
        <w:rPr>
          <w:rStyle w:val="CommentReference"/>
        </w:rPr>
        <w:commentReference w:id="113"/>
      </w:r>
      <w:commentRangeEnd w:id="114"/>
      <w:r w:rsidR="00DA1E64">
        <w:rPr>
          <w:rStyle w:val="CommentReference"/>
        </w:rPr>
        <w:commentReference w:id="114"/>
      </w:r>
    </w:p>
    <w:p w14:paraId="5791643D" w14:textId="77777777" w:rsidR="00852B67" w:rsidRDefault="00852B67" w:rsidP="00852B67"/>
    <w:p w14:paraId="7FBF64A7" w14:textId="77777777" w:rsidR="00852B67" w:rsidRPr="00852B67" w:rsidRDefault="00852B67" w:rsidP="00852B67">
      <w:pPr>
        <w:rPr>
          <w:rStyle w:val="Strong"/>
        </w:rPr>
      </w:pPr>
      <w:r w:rsidRPr="00852B67">
        <w:rPr>
          <w:rStyle w:val="Strong"/>
        </w:rPr>
        <w:t>Client Representative</w:t>
      </w:r>
    </w:p>
    <w:p w14:paraId="6C855B78" w14:textId="77777777" w:rsidR="00852B67" w:rsidRDefault="00852B67" w:rsidP="00852B67">
      <w:pPr>
        <w:pStyle w:val="ListParagraph"/>
        <w:numPr>
          <w:ilvl w:val="0"/>
          <w:numId w:val="15"/>
        </w:numPr>
      </w:pPr>
      <w:r>
        <w:t>Add new Client Representative table</w:t>
      </w:r>
    </w:p>
    <w:p w14:paraId="5312EDB9" w14:textId="77777777" w:rsidR="00852B67" w:rsidRDefault="00852B67" w:rsidP="00852B67">
      <w:pPr>
        <w:pStyle w:val="ListParagraph"/>
        <w:numPr>
          <w:ilvl w:val="0"/>
          <w:numId w:val="15"/>
        </w:numPr>
      </w:pPr>
      <w:r>
        <w:t>Load Client Representative table from dispatcher managed lit</w:t>
      </w:r>
    </w:p>
    <w:p w14:paraId="1836B80A" w14:textId="4930849E" w:rsidR="00852B67" w:rsidRDefault="00852B67" w:rsidP="00852B67">
      <w:pPr>
        <w:rPr>
          <w:ins w:id="115" w:author="Adam Wang" w:date="2017-10-30T16:54:00Z"/>
        </w:rPr>
      </w:pPr>
    </w:p>
    <w:p w14:paraId="655C7910" w14:textId="0EF3A8AE" w:rsidR="00260D92" w:rsidRPr="00260D92" w:rsidRDefault="00260D92" w:rsidP="00852B67">
      <w:pPr>
        <w:rPr>
          <w:ins w:id="116" w:author="Adam Wang" w:date="2017-10-30T16:55:00Z"/>
          <w:b/>
          <w:rPrChange w:id="117" w:author="Adam Wang" w:date="2017-10-30T16:55:00Z">
            <w:rPr>
              <w:ins w:id="118" w:author="Adam Wang" w:date="2017-10-30T16:55:00Z"/>
            </w:rPr>
          </w:rPrChange>
        </w:rPr>
      </w:pPr>
      <w:ins w:id="119" w:author="Adam Wang" w:date="2017-10-30T16:54:00Z">
        <w:r w:rsidRPr="00260D92">
          <w:rPr>
            <w:b/>
            <w:rPrChange w:id="120" w:author="Adam Wang" w:date="2017-10-30T16:55:00Z">
              <w:rPr/>
            </w:rPrChange>
          </w:rPr>
          <w:t>Job Alert</w:t>
        </w:r>
      </w:ins>
    </w:p>
    <w:p w14:paraId="349AE3F8" w14:textId="77777777" w:rsidR="00260D92" w:rsidRDefault="00260D92" w:rsidP="00852B67"/>
    <w:p w14:paraId="3DBBB1D2" w14:textId="4D14F777" w:rsidR="00852B67" w:rsidRDefault="004E3D88">
      <w:pPr>
        <w:pStyle w:val="ListParagraph"/>
        <w:numPr>
          <w:ilvl w:val="0"/>
          <w:numId w:val="19"/>
        </w:numPr>
        <w:rPr>
          <w:ins w:id="121" w:author="Adam Wang" w:date="2017-10-30T16:55:00Z"/>
          <w:lang w:eastAsia="zh-CN"/>
        </w:rPr>
        <w:pPrChange w:id="122" w:author="Adam Wang" w:date="2017-10-30T16:55:00Z">
          <w:pPr/>
        </w:pPrChange>
      </w:pPr>
      <w:ins w:id="123" w:author="Adam Wang" w:date="2017-10-30T16:55:00Z">
        <w:r>
          <w:rPr>
            <w:lang w:eastAsia="zh-CN"/>
          </w:rPr>
          <w:t>Add Job Alert table</w:t>
        </w:r>
      </w:ins>
    </w:p>
    <w:p w14:paraId="38665D1C" w14:textId="77777777" w:rsidR="004E3D88" w:rsidRDefault="004E3D88">
      <w:pPr>
        <w:pStyle w:val="ListParagraph"/>
        <w:rPr>
          <w:lang w:eastAsia="zh-CN"/>
        </w:rPr>
        <w:pPrChange w:id="124" w:author="Adam Wang" w:date="2017-10-30T16:55:00Z">
          <w:pPr/>
        </w:pPrChange>
      </w:pPr>
    </w:p>
    <w:p w14:paraId="3A6A5ECE" w14:textId="77777777" w:rsidR="00202855" w:rsidRDefault="00202855" w:rsidP="00202855">
      <w:pPr>
        <w:pStyle w:val="ListParagraph"/>
        <w:ind w:left="1440"/>
        <w:rPr>
          <w:lang w:eastAsia="zh-CN"/>
        </w:rPr>
      </w:pPr>
    </w:p>
    <w:p w14:paraId="1DC3E01A" w14:textId="5247CE31" w:rsidR="00202855" w:rsidRDefault="00202855" w:rsidP="00202855">
      <w:pPr>
        <w:pStyle w:val="Heading2"/>
      </w:pPr>
      <w:r>
        <w:t xml:space="preserve">Phase </w:t>
      </w:r>
      <w:proofErr w:type="gramStart"/>
      <w:r>
        <w:t>2  Operation</w:t>
      </w:r>
      <w:proofErr w:type="gramEnd"/>
      <w:r>
        <w:t xml:space="preserve"> Dashboard</w:t>
      </w:r>
      <w:r w:rsidR="00317716">
        <w:t xml:space="preserve"> &amp; Rig Board Evolution</w:t>
      </w:r>
    </w:p>
    <w:p w14:paraId="27BE0D56" w14:textId="4112666C" w:rsidR="00317716" w:rsidRDefault="00317716" w:rsidP="00317716">
      <w:pPr>
        <w:rPr>
          <w:lang w:eastAsia="zh-CN"/>
        </w:rPr>
      </w:pPr>
    </w:p>
    <w:p w14:paraId="79F01054" w14:textId="49B0F873" w:rsidR="00317716" w:rsidRPr="00317716" w:rsidRDefault="00317716" w:rsidP="00317716">
      <w:pPr>
        <w:pStyle w:val="Heading4"/>
      </w:pPr>
      <w:r>
        <w:t xml:space="preserve">Objective </w:t>
      </w:r>
    </w:p>
    <w:p w14:paraId="7E79020F" w14:textId="77777777" w:rsidR="00202855" w:rsidRDefault="00202855" w:rsidP="00202855">
      <w:pPr>
        <w:pStyle w:val="ListParagraph"/>
        <w:ind w:left="1440"/>
        <w:rPr>
          <w:lang w:eastAsia="zh-CN"/>
        </w:rPr>
      </w:pPr>
    </w:p>
    <w:p w14:paraId="7C522A58" w14:textId="44ED3724" w:rsidR="00317716" w:rsidRDefault="00202855" w:rsidP="00317716">
      <w:pPr>
        <w:rPr>
          <w:lang w:eastAsia="zh-CN"/>
        </w:rPr>
      </w:pPr>
      <w:bookmarkStart w:id="125" w:name="OLE_LINK1"/>
      <w:bookmarkStart w:id="126" w:name="OLE_LINK2"/>
      <w:r>
        <w:rPr>
          <w:lang w:eastAsia="zh-CN"/>
        </w:rPr>
        <w:t>Implement Operation Dashboard to provide visibility of people, units and other resources to Field Operation Crew and Management.</w:t>
      </w:r>
      <w:r w:rsidR="00317716">
        <w:rPr>
          <w:lang w:eastAsia="zh-CN"/>
        </w:rPr>
        <w:t xml:space="preserve"> Add more interactive features to Rig Board.</w:t>
      </w:r>
    </w:p>
    <w:p w14:paraId="0350F7A2" w14:textId="765D8206" w:rsidR="00202855" w:rsidRDefault="00202855" w:rsidP="00202855">
      <w:pPr>
        <w:ind w:left="540"/>
        <w:rPr>
          <w:lang w:eastAsia="zh-CN"/>
        </w:rPr>
      </w:pPr>
    </w:p>
    <w:bookmarkEnd w:id="125"/>
    <w:bookmarkEnd w:id="126"/>
    <w:p w14:paraId="5438B0D5" w14:textId="77777777" w:rsidR="00202855" w:rsidRDefault="00202855" w:rsidP="00202855">
      <w:pPr>
        <w:ind w:left="540"/>
        <w:rPr>
          <w:lang w:eastAsia="zh-CN"/>
        </w:rPr>
      </w:pPr>
    </w:p>
    <w:p w14:paraId="1DE4B0F4" w14:textId="5669272E" w:rsidR="00202855" w:rsidRDefault="00202855" w:rsidP="0031771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Upcoming job schedule</w:t>
      </w:r>
    </w:p>
    <w:p w14:paraId="1B11032E" w14:textId="302ECAD0" w:rsidR="00B36E6F" w:rsidRDefault="00B36E6F" w:rsidP="0031771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Unit Utilization Status Board</w:t>
      </w:r>
    </w:p>
    <w:p w14:paraId="69653563" w14:textId="77777777" w:rsidR="00202855" w:rsidRDefault="00202855" w:rsidP="0031771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Product Haul reminder</w:t>
      </w:r>
    </w:p>
    <w:p w14:paraId="3817A8D6" w14:textId="77777777" w:rsidR="00317716" w:rsidRDefault="00202855" w:rsidP="0031771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Special instruction reminders</w:t>
      </w:r>
    </w:p>
    <w:p w14:paraId="155BA384" w14:textId="7BE26A5F" w:rsidR="00317716" w:rsidRDefault="00317716" w:rsidP="0031771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Create Call Sheet from Rig Board</w:t>
      </w:r>
    </w:p>
    <w:p w14:paraId="230DE430" w14:textId="77777777" w:rsidR="00B36E6F" w:rsidRDefault="00317716" w:rsidP="0031771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Load Program to Call Sheet from Rig Board</w:t>
      </w:r>
    </w:p>
    <w:p w14:paraId="18D3A693" w14:textId="15EAEC4B" w:rsidR="00202855" w:rsidRDefault="00317716" w:rsidP="00B36E6F">
      <w:pPr>
        <w:pStyle w:val="ListParagraph"/>
        <w:rPr>
          <w:lang w:eastAsia="zh-CN"/>
        </w:rPr>
      </w:pPr>
      <w:r>
        <w:rPr>
          <w:lang w:eastAsia="zh-CN"/>
        </w:rPr>
        <w:br/>
      </w:r>
    </w:p>
    <w:p w14:paraId="0AAA03A3" w14:textId="77777777" w:rsidR="00202855" w:rsidRDefault="00202855" w:rsidP="00202855">
      <w:pPr>
        <w:pStyle w:val="Heading2"/>
      </w:pPr>
      <w:r>
        <w:t>Phase 3 Scheduling Tools</w:t>
      </w:r>
    </w:p>
    <w:p w14:paraId="375A3A77" w14:textId="38E029B4" w:rsidR="00202855" w:rsidRDefault="00202855" w:rsidP="00202855">
      <w:pPr>
        <w:rPr>
          <w:lang w:eastAsia="zh-CN"/>
        </w:rPr>
      </w:pPr>
    </w:p>
    <w:p w14:paraId="0AACA9C6" w14:textId="67246FD0" w:rsidR="00D145A6" w:rsidRDefault="00D145A6" w:rsidP="00D145A6">
      <w:pPr>
        <w:pStyle w:val="Heading4"/>
      </w:pPr>
      <w:r>
        <w:lastRenderedPageBreak/>
        <w:t xml:space="preserve">Objective </w:t>
      </w:r>
    </w:p>
    <w:p w14:paraId="7BE2661C" w14:textId="77777777" w:rsidR="00D145A6" w:rsidRDefault="00D145A6" w:rsidP="00D145A6">
      <w:pPr>
        <w:pStyle w:val="Heading4"/>
      </w:pPr>
    </w:p>
    <w:p w14:paraId="1B81AE31" w14:textId="77777777" w:rsidR="00202855" w:rsidRDefault="00202855" w:rsidP="00202855">
      <w:pPr>
        <w:rPr>
          <w:lang w:eastAsia="zh-CN"/>
        </w:rPr>
      </w:pPr>
      <w:bookmarkStart w:id="127" w:name="OLE_LINK3"/>
      <w:r>
        <w:rPr>
          <w:lang w:eastAsia="zh-CN"/>
        </w:rPr>
        <w:t xml:space="preserve">Implement scheduling tools to assist people, units, tools and other </w:t>
      </w:r>
      <w:proofErr w:type="gramStart"/>
      <w:r>
        <w:rPr>
          <w:lang w:eastAsia="zh-CN"/>
        </w:rPr>
        <w:t>logistics  task</w:t>
      </w:r>
      <w:proofErr w:type="gramEnd"/>
      <w:r>
        <w:rPr>
          <w:lang w:eastAsia="zh-CN"/>
        </w:rPr>
        <w:t xml:space="preserve"> scheduling and progress tracking. This will provide Field Management and Dispatcher a better collaboration tool for better visibility and efficiency improvement.</w:t>
      </w:r>
    </w:p>
    <w:bookmarkEnd w:id="127"/>
    <w:p w14:paraId="590441CD" w14:textId="77777777" w:rsidR="00202855" w:rsidRDefault="00202855" w:rsidP="00202855">
      <w:pPr>
        <w:rPr>
          <w:lang w:eastAsia="zh-CN"/>
        </w:rPr>
      </w:pPr>
    </w:p>
    <w:p w14:paraId="135D3190" w14:textId="77777777" w:rsidR="00202855" w:rsidRDefault="00202855" w:rsidP="00202855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Implement Employee Scheduler</w:t>
      </w:r>
    </w:p>
    <w:p w14:paraId="79431DDA" w14:textId="77777777" w:rsidR="00202855" w:rsidRDefault="00202855" w:rsidP="00202855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Implement Unit Scheduling</w:t>
      </w:r>
    </w:p>
    <w:p w14:paraId="1EDD2B69" w14:textId="77777777" w:rsidR="00202855" w:rsidRDefault="00202855" w:rsidP="00202855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Implement Blend Scheduling</w:t>
      </w:r>
    </w:p>
    <w:p w14:paraId="25D70E53" w14:textId="7B93064A" w:rsidR="00202855" w:rsidRDefault="00202855" w:rsidP="00202855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Implement Tools Scheduling</w:t>
      </w:r>
    </w:p>
    <w:p w14:paraId="139C3D5C" w14:textId="77777777" w:rsidR="00B36E6F" w:rsidRDefault="00B36E6F" w:rsidP="00B36E6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Implement Road Ban, Permit and other important special instruction, to monitor the readiness of job.</w:t>
      </w:r>
    </w:p>
    <w:p w14:paraId="52654F33" w14:textId="77777777" w:rsidR="00B36E6F" w:rsidRDefault="00B36E6F" w:rsidP="00202855">
      <w:pPr>
        <w:pStyle w:val="ListParagraph"/>
        <w:numPr>
          <w:ilvl w:val="0"/>
          <w:numId w:val="7"/>
        </w:numPr>
        <w:rPr>
          <w:lang w:eastAsia="zh-CN"/>
        </w:rPr>
      </w:pPr>
    </w:p>
    <w:p w14:paraId="464D3BF3" w14:textId="77777777" w:rsidR="00202855" w:rsidRDefault="00202855" w:rsidP="00202855">
      <w:pPr>
        <w:rPr>
          <w:lang w:eastAsia="zh-CN"/>
        </w:rPr>
      </w:pPr>
    </w:p>
    <w:p w14:paraId="1C01C327" w14:textId="77777777" w:rsidR="00202855" w:rsidRDefault="00202855" w:rsidP="002F7FCB">
      <w:pPr>
        <w:pStyle w:val="Heading2"/>
      </w:pPr>
      <w:r>
        <w:t>Phase 4 Other</w:t>
      </w:r>
    </w:p>
    <w:p w14:paraId="0AA87BE6" w14:textId="77777777" w:rsidR="00202855" w:rsidRDefault="00202855" w:rsidP="00202855">
      <w:pPr>
        <w:rPr>
          <w:lang w:eastAsia="zh-CN"/>
        </w:rPr>
      </w:pPr>
    </w:p>
    <w:p w14:paraId="7CA5DA07" w14:textId="77777777" w:rsidR="00202855" w:rsidRDefault="00202855" w:rsidP="00202855">
      <w:pPr>
        <w:rPr>
          <w:lang w:eastAsia="zh-CN"/>
        </w:rPr>
      </w:pPr>
      <w:r>
        <w:rPr>
          <w:lang w:eastAsia="zh-CN"/>
        </w:rPr>
        <w:t>There are other requirements not being satisfied by previous phases. Such as:</w:t>
      </w:r>
    </w:p>
    <w:p w14:paraId="01AA3695" w14:textId="77777777" w:rsidR="00202855" w:rsidRDefault="00202855" w:rsidP="00202855">
      <w:pPr>
        <w:rPr>
          <w:lang w:eastAsia="zh-CN"/>
        </w:rPr>
      </w:pPr>
    </w:p>
    <w:p w14:paraId="79FCA54D" w14:textId="77777777" w:rsidR="00202855" w:rsidRDefault="00202855" w:rsidP="00202855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Crew trip tracking</w:t>
      </w:r>
    </w:p>
    <w:p w14:paraId="6C5E7D7F" w14:textId="77777777" w:rsidR="00202855" w:rsidRDefault="00202855" w:rsidP="00202855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Blend Laydown tracking</w:t>
      </w:r>
    </w:p>
    <w:p w14:paraId="0001668E" w14:textId="77777777" w:rsidR="00202855" w:rsidRDefault="00202855" w:rsidP="00202855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Tools maintenance tracking</w:t>
      </w:r>
    </w:p>
    <w:p w14:paraId="50C7FAF9" w14:textId="77777777" w:rsidR="00202855" w:rsidRDefault="00202855" w:rsidP="00202855">
      <w:pPr>
        <w:rPr>
          <w:lang w:eastAsia="zh-CN"/>
        </w:rPr>
      </w:pPr>
    </w:p>
    <w:p w14:paraId="22F414CD" w14:textId="77777777" w:rsidR="00202855" w:rsidRDefault="00202855" w:rsidP="00202855">
      <w:pPr>
        <w:rPr>
          <w:lang w:eastAsia="zh-CN"/>
        </w:rPr>
      </w:pPr>
    </w:p>
    <w:p w14:paraId="08CEC4DB" w14:textId="77777777" w:rsidR="00202855" w:rsidRDefault="00202855" w:rsidP="00202855">
      <w:pPr>
        <w:rPr>
          <w:lang w:eastAsia="zh-CN"/>
        </w:rPr>
      </w:pPr>
    </w:p>
    <w:p w14:paraId="7F62CADD" w14:textId="77777777" w:rsidR="00202855" w:rsidRDefault="00202855" w:rsidP="00202855">
      <w:pPr>
        <w:rPr>
          <w:lang w:eastAsia="zh-CN"/>
        </w:rPr>
      </w:pPr>
    </w:p>
    <w:sectPr w:rsidR="0020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dam Wang" w:date="2017-10-20T10:29:00Z" w:initials="AW">
    <w:p w14:paraId="342D063D" w14:textId="0322A119" w:rsidR="004F483B" w:rsidRDefault="004F483B">
      <w:pPr>
        <w:pStyle w:val="CommentText"/>
      </w:pPr>
      <w:r>
        <w:rPr>
          <w:rStyle w:val="CommentReference"/>
        </w:rPr>
        <w:annotationRef/>
      </w:r>
      <w:r>
        <w:t>Map to original requirements</w:t>
      </w:r>
    </w:p>
    <w:p w14:paraId="7442F178" w14:textId="77777777" w:rsidR="004F483B" w:rsidRDefault="004F483B" w:rsidP="004F483B">
      <w:pPr>
        <w:pStyle w:val="CommentText"/>
      </w:pPr>
      <w:r>
        <w:t>5.2</w:t>
      </w:r>
      <w:r>
        <w:tab/>
        <w:t xml:space="preserve">Rigs need a status (in progress, etc.) </w:t>
      </w:r>
    </w:p>
    <w:p w14:paraId="47368BA5" w14:textId="77777777" w:rsidR="004F483B" w:rsidRDefault="004F483B" w:rsidP="004F483B">
      <w:pPr>
        <w:pStyle w:val="CommentText"/>
      </w:pPr>
      <w:r>
        <w:t>5.3</w:t>
      </w:r>
      <w:r>
        <w:tab/>
        <w:t>ETA of next job</w:t>
      </w:r>
    </w:p>
    <w:p w14:paraId="129806F2" w14:textId="77777777" w:rsidR="004F483B" w:rsidRDefault="004F483B" w:rsidP="004F483B">
      <w:pPr>
        <w:pStyle w:val="CommentText"/>
      </w:pPr>
      <w:r>
        <w:t>5.4</w:t>
      </w:r>
      <w:r>
        <w:tab/>
        <w:t>Track number of wells remaining (if on pad or contract)</w:t>
      </w:r>
    </w:p>
    <w:p w14:paraId="6D4F28C2" w14:textId="77777777" w:rsidR="004F483B" w:rsidRDefault="004F483B" w:rsidP="004F483B">
      <w:pPr>
        <w:pStyle w:val="CommentText"/>
      </w:pPr>
      <w:r>
        <w:t>5.5</w:t>
      </w:r>
      <w:r>
        <w:tab/>
        <w:t>Forecast time between jobs</w:t>
      </w:r>
    </w:p>
    <w:p w14:paraId="10DB992F" w14:textId="77777777" w:rsidR="004F483B" w:rsidRDefault="004F483B" w:rsidP="004F483B">
      <w:pPr>
        <w:pStyle w:val="CommentText"/>
      </w:pPr>
      <w:r>
        <w:t>5.5.1</w:t>
      </w:r>
      <w:r>
        <w:tab/>
        <w:t>This can be shown on the calendar</w:t>
      </w:r>
    </w:p>
    <w:p w14:paraId="5390598B" w14:textId="77777777" w:rsidR="004F483B" w:rsidRDefault="004F483B" w:rsidP="004F483B">
      <w:pPr>
        <w:pStyle w:val="CommentText"/>
      </w:pPr>
      <w:r>
        <w:t>5.6</w:t>
      </w:r>
      <w:r>
        <w:tab/>
        <w:t>Rig specific information</w:t>
      </w:r>
    </w:p>
    <w:p w14:paraId="628AFAF2" w14:textId="75C699AB" w:rsidR="004F483B" w:rsidRDefault="004F483B" w:rsidP="004F483B">
      <w:pPr>
        <w:pStyle w:val="CommentText"/>
      </w:pPr>
      <w:r>
        <w:t>5.6.1</w:t>
      </w:r>
      <w:r>
        <w:tab/>
        <w:t>Direction, radio channels, special instructions or equipment</w:t>
      </w:r>
    </w:p>
    <w:p w14:paraId="0D5D6B1B" w14:textId="77777777" w:rsidR="009258F6" w:rsidRDefault="009258F6" w:rsidP="009258F6">
      <w:pPr>
        <w:pStyle w:val="CommentText"/>
      </w:pPr>
      <w:r>
        <w:t>6</w:t>
      </w:r>
      <w:r>
        <w:tab/>
        <w:t>Coordinators can manage a rig board</w:t>
      </w:r>
      <w:r>
        <w:tab/>
      </w:r>
    </w:p>
    <w:p w14:paraId="53E2A87A" w14:textId="77777777" w:rsidR="009258F6" w:rsidRDefault="009258F6" w:rsidP="009258F6">
      <w:pPr>
        <w:pStyle w:val="CommentText"/>
      </w:pPr>
      <w:r>
        <w:t>6.1</w:t>
      </w:r>
      <w:r>
        <w:tab/>
        <w:t>Create a bin haul from a rig</w:t>
      </w:r>
    </w:p>
    <w:p w14:paraId="3966221B" w14:textId="77777777" w:rsidR="009258F6" w:rsidRDefault="009258F6" w:rsidP="009258F6">
      <w:pPr>
        <w:pStyle w:val="CommentText"/>
      </w:pPr>
      <w:r>
        <w:t>6.1.1</w:t>
      </w:r>
      <w:r>
        <w:tab/>
        <w:t>Ability to assign to a unit/crew or third party hauler</w:t>
      </w:r>
    </w:p>
    <w:p w14:paraId="1E37366F" w14:textId="77777777" w:rsidR="009258F6" w:rsidRDefault="009258F6" w:rsidP="009258F6">
      <w:pPr>
        <w:pStyle w:val="CommentText"/>
      </w:pPr>
      <w:r>
        <w:t>6.2</w:t>
      </w:r>
      <w:r>
        <w:tab/>
        <w:t>List format</w:t>
      </w:r>
    </w:p>
    <w:p w14:paraId="473004E2" w14:textId="77777777" w:rsidR="009258F6" w:rsidRDefault="009258F6" w:rsidP="009258F6">
      <w:pPr>
        <w:pStyle w:val="CommentText"/>
      </w:pPr>
      <w:r>
        <w:t>6.3</w:t>
      </w:r>
      <w:r>
        <w:tab/>
        <w:t>Calendar format may not be useful for Primary</w:t>
      </w:r>
    </w:p>
    <w:p w14:paraId="183833A9" w14:textId="77777777" w:rsidR="009258F6" w:rsidRDefault="009258F6" w:rsidP="009258F6">
      <w:pPr>
        <w:pStyle w:val="CommentText"/>
      </w:pPr>
      <w:r>
        <w:t>6.4</w:t>
      </w:r>
      <w:r>
        <w:tab/>
        <w:t>Creating Call Sheet from Rig</w:t>
      </w:r>
    </w:p>
    <w:p w14:paraId="5F0237F2" w14:textId="30D4D5C1" w:rsidR="009258F6" w:rsidRDefault="009258F6" w:rsidP="003D53A7">
      <w:pPr>
        <w:pStyle w:val="CommentText"/>
        <w:numPr>
          <w:ilvl w:val="1"/>
          <w:numId w:val="17"/>
        </w:numPr>
      </w:pPr>
      <w:r>
        <w:t>Filter rig list by one or more districts</w:t>
      </w:r>
    </w:p>
  </w:comment>
  <w:comment w:id="9" w:author="Bella Bi" w:date="2017-10-26T18:48:00Z" w:initials="BB">
    <w:p w14:paraId="1991FAED" w14:textId="4A5C80F5" w:rsidR="00EE1701" w:rsidRDefault="00EE170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DE18E7">
        <w:rPr>
          <w:rFonts w:hint="eastAsia"/>
          <w:highlight w:val="yellow"/>
          <w:lang w:eastAsia="zh-CN"/>
        </w:rPr>
        <w:t>10</w:t>
      </w:r>
      <w:r w:rsidR="00DE18E7">
        <w:rPr>
          <w:highlight w:val="yellow"/>
          <w:lang w:eastAsia="zh-CN"/>
        </w:rPr>
        <w:t>-</w:t>
      </w:r>
      <w:r w:rsidR="00DE18E7">
        <w:rPr>
          <w:rFonts w:hint="eastAsia"/>
          <w:highlight w:val="yellow"/>
          <w:lang w:eastAsia="zh-CN"/>
        </w:rPr>
        <w:t>26</w:t>
      </w:r>
      <w:r w:rsidRPr="00DB4D22">
        <w:rPr>
          <w:highlight w:val="yellow"/>
          <w:lang w:eastAsia="zh-CN"/>
        </w:rPr>
        <w:t>以上都是要在第六期实现的功能么</w:t>
      </w:r>
      <w:r w:rsidRPr="00DB4D22">
        <w:rPr>
          <w:rFonts w:hint="eastAsia"/>
          <w:highlight w:val="yellow"/>
          <w:lang w:eastAsia="zh-CN"/>
        </w:rPr>
        <w:t>？</w:t>
      </w:r>
    </w:p>
  </w:comment>
  <w:comment w:id="10" w:author="Adam Wang" w:date="2017-10-30T15:19:00Z" w:initials="AW">
    <w:p w14:paraId="4BAEFF92" w14:textId="78422DC6" w:rsidR="006B151C" w:rsidRDefault="006B151C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是映射到原始需求</w:t>
      </w:r>
      <w:r>
        <w:rPr>
          <w:rFonts w:hint="eastAsia"/>
          <w:lang w:eastAsia="zh-CN"/>
        </w:rPr>
        <w:t>，供</w:t>
      </w:r>
      <w:r>
        <w:rPr>
          <w:lang w:eastAsia="zh-CN"/>
        </w:rPr>
        <w:t>参考用的</w:t>
      </w:r>
    </w:p>
  </w:comment>
  <w:comment w:id="32" w:author="Bella Bi" w:date="2017-10-23T16:03:00Z" w:initials="BB">
    <w:p w14:paraId="2D9776AC" w14:textId="77777777" w:rsidR="003D53A7" w:rsidRPr="00933AD2" w:rsidRDefault="003D53A7">
      <w:pPr>
        <w:pStyle w:val="CommentText"/>
        <w:rPr>
          <w:lang w:eastAsia="zh-CN"/>
        </w:rPr>
      </w:pPr>
      <w:r w:rsidRPr="00933AD2">
        <w:rPr>
          <w:rStyle w:val="CommentReference"/>
        </w:rPr>
        <w:annotationRef/>
      </w:r>
      <w:r w:rsidRPr="00933AD2">
        <w:t>10-23</w:t>
      </w:r>
      <w:r w:rsidRPr="00933AD2">
        <w:rPr>
          <w:rFonts w:hint="eastAsia"/>
        </w:rPr>
        <w:t>在</w:t>
      </w:r>
      <w:r w:rsidRPr="00933AD2">
        <w:rPr>
          <w:rFonts w:hint="eastAsia"/>
        </w:rPr>
        <w:t xml:space="preserve">Rig </w:t>
      </w:r>
      <w:proofErr w:type="spellStart"/>
      <w:r w:rsidRPr="00933AD2">
        <w:rPr>
          <w:rFonts w:hint="eastAsia"/>
        </w:rPr>
        <w:t>Board</w:t>
      </w:r>
      <w:r w:rsidRPr="00933AD2">
        <w:rPr>
          <w:rFonts w:hint="eastAsia"/>
        </w:rPr>
        <w:t>上创建</w:t>
      </w:r>
      <w:r w:rsidRPr="00933AD2">
        <w:rPr>
          <w:rFonts w:hint="eastAsia"/>
        </w:rPr>
        <w:t>Call</w:t>
      </w:r>
      <w:proofErr w:type="spellEnd"/>
      <w:r w:rsidRPr="00933AD2">
        <w:rPr>
          <w:rFonts w:hint="eastAsia"/>
        </w:rPr>
        <w:t xml:space="preserve"> </w:t>
      </w:r>
      <w:proofErr w:type="spellStart"/>
      <w:r w:rsidRPr="00933AD2">
        <w:rPr>
          <w:rFonts w:hint="eastAsia"/>
        </w:rPr>
        <w:t>Sheet</w:t>
      </w:r>
      <w:r w:rsidRPr="00933AD2">
        <w:rPr>
          <w:rFonts w:hint="eastAsia"/>
        </w:rPr>
        <w:t>，有以下三种情况</w:t>
      </w:r>
      <w:proofErr w:type="spellEnd"/>
      <w:r w:rsidRPr="00933AD2">
        <w:rPr>
          <w:rFonts w:hint="eastAsia"/>
          <w:lang w:eastAsia="zh-CN"/>
        </w:rPr>
        <w:t>：</w:t>
      </w:r>
    </w:p>
    <w:p w14:paraId="727AE34C" w14:textId="527867CF" w:rsidR="003D53A7" w:rsidRPr="00933AD2" w:rsidRDefault="003D53A7" w:rsidP="003D53A7">
      <w:pPr>
        <w:pStyle w:val="CommentText"/>
        <w:numPr>
          <w:ilvl w:val="0"/>
          <w:numId w:val="18"/>
        </w:numPr>
      </w:pPr>
      <w:proofErr w:type="spellStart"/>
      <w:r w:rsidRPr="00933AD2">
        <w:rPr>
          <w:rFonts w:hint="eastAsia"/>
        </w:rPr>
        <w:t>基于</w:t>
      </w:r>
      <w:r w:rsidRPr="00933AD2">
        <w:rPr>
          <w:rFonts w:hint="eastAsia"/>
        </w:rPr>
        <w:t>Alerted</w:t>
      </w:r>
      <w:r w:rsidRPr="00933AD2">
        <w:rPr>
          <w:rFonts w:hint="eastAsia"/>
        </w:rPr>
        <w:t>状态的</w:t>
      </w:r>
      <w:r w:rsidRPr="00933AD2">
        <w:rPr>
          <w:rFonts w:hint="eastAsia"/>
        </w:rPr>
        <w:t>Rig</w:t>
      </w:r>
      <w:proofErr w:type="spellEnd"/>
      <w:r w:rsidRPr="00933AD2">
        <w:rPr>
          <w:rFonts w:hint="eastAsia"/>
        </w:rPr>
        <w:t xml:space="preserve"> </w:t>
      </w:r>
      <w:proofErr w:type="spellStart"/>
      <w:r w:rsidRPr="00933AD2">
        <w:rPr>
          <w:rFonts w:hint="eastAsia"/>
        </w:rPr>
        <w:t>Job</w:t>
      </w:r>
      <w:r w:rsidRPr="00933AD2">
        <w:rPr>
          <w:rFonts w:hint="eastAsia"/>
        </w:rPr>
        <w:t>创建</w:t>
      </w:r>
      <w:proofErr w:type="spellEnd"/>
      <w:r w:rsidRPr="00933AD2">
        <w:rPr>
          <w:rFonts w:hint="eastAsia"/>
          <w:lang w:eastAsia="zh-CN"/>
        </w:rPr>
        <w:t>；</w:t>
      </w:r>
    </w:p>
    <w:p w14:paraId="46AC1728" w14:textId="2FFE7EFD" w:rsidR="003D53A7" w:rsidRPr="00933AD2" w:rsidRDefault="003D53A7" w:rsidP="003D53A7">
      <w:pPr>
        <w:pStyle w:val="CommentText"/>
        <w:numPr>
          <w:ilvl w:val="0"/>
          <w:numId w:val="18"/>
        </w:numPr>
      </w:pPr>
      <w:proofErr w:type="spellStart"/>
      <w:r w:rsidRPr="00933AD2">
        <w:rPr>
          <w:rFonts w:hint="eastAsia"/>
        </w:rPr>
        <w:t>基于一个空的只有</w:t>
      </w:r>
      <w:r w:rsidRPr="00933AD2">
        <w:rPr>
          <w:rFonts w:hint="eastAsia"/>
          <w:lang w:eastAsia="zh-CN"/>
        </w:rPr>
        <w:t>Rig</w:t>
      </w:r>
      <w:proofErr w:type="spellEnd"/>
      <w:r w:rsidRPr="00933AD2">
        <w:rPr>
          <w:rFonts w:hint="eastAsia"/>
          <w:lang w:eastAsia="zh-CN"/>
        </w:rPr>
        <w:t>信息的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lang w:eastAsia="zh-CN"/>
        </w:rPr>
        <w:t>创建</w:t>
      </w:r>
      <w:r w:rsidRPr="00933AD2">
        <w:rPr>
          <w:rFonts w:hint="eastAsia"/>
          <w:lang w:eastAsia="zh-CN"/>
        </w:rPr>
        <w:t>；</w:t>
      </w:r>
    </w:p>
    <w:p w14:paraId="0662EDBD" w14:textId="237A904C" w:rsidR="003D53A7" w:rsidRPr="00933AD2" w:rsidRDefault="003D53A7" w:rsidP="003D53A7">
      <w:pPr>
        <w:pStyle w:val="CommentText"/>
        <w:numPr>
          <w:ilvl w:val="0"/>
          <w:numId w:val="18"/>
        </w:numPr>
      </w:pPr>
      <w:proofErr w:type="spellStart"/>
      <w:r w:rsidRPr="00933AD2">
        <w:t>单独创建一个</w:t>
      </w:r>
      <w:r w:rsidRPr="00933AD2">
        <w:rPr>
          <w:rFonts w:hint="eastAsia"/>
          <w:lang w:eastAsia="zh-CN"/>
        </w:rPr>
        <w:t>Call</w:t>
      </w:r>
      <w:proofErr w:type="spellEnd"/>
      <w:r w:rsidRPr="00933AD2">
        <w:rPr>
          <w:lang w:eastAsia="zh-CN"/>
        </w:rPr>
        <w:t xml:space="preserve"> Sheet</w:t>
      </w:r>
      <w:r w:rsidRPr="00933AD2">
        <w:rPr>
          <w:rFonts w:hint="eastAsia"/>
          <w:lang w:eastAsia="zh-CN"/>
        </w:rPr>
        <w:t>，</w:t>
      </w:r>
      <w:r w:rsidRPr="00933AD2">
        <w:rPr>
          <w:lang w:eastAsia="zh-CN"/>
        </w:rPr>
        <w:t>无前提条件</w:t>
      </w:r>
    </w:p>
    <w:p w14:paraId="515A7F69" w14:textId="1A917331" w:rsidR="003D53A7" w:rsidRDefault="003D53A7" w:rsidP="003D53A7">
      <w:pPr>
        <w:pStyle w:val="CommentText"/>
        <w:rPr>
          <w:lang w:eastAsia="zh-CN"/>
        </w:rPr>
      </w:pPr>
      <w:r w:rsidRPr="00933AD2">
        <w:rPr>
          <w:lang w:eastAsia="zh-CN"/>
        </w:rPr>
        <w:t>是这样吗</w:t>
      </w:r>
      <w:r w:rsidRPr="00933AD2">
        <w:rPr>
          <w:rFonts w:hint="eastAsia"/>
          <w:lang w:eastAsia="zh-CN"/>
        </w:rPr>
        <w:t>？</w:t>
      </w:r>
      <w:r w:rsidR="002A2F5A" w:rsidRPr="00933AD2">
        <w:rPr>
          <w:rFonts w:hint="eastAsia"/>
          <w:lang w:eastAsia="zh-CN"/>
        </w:rPr>
        <w:t>邮件中提到的</w:t>
      </w:r>
      <w:r w:rsidR="002A2F5A" w:rsidRPr="00933AD2">
        <w:t>job alert</w:t>
      </w:r>
      <w:r w:rsidR="002A2F5A" w:rsidRPr="00933AD2">
        <w:rPr>
          <w:rFonts w:hint="eastAsia"/>
          <w:lang w:eastAsia="zh-CN"/>
        </w:rPr>
        <w:t>本期要不要管理，需求中尚未提到</w:t>
      </w:r>
    </w:p>
  </w:comment>
  <w:comment w:id="33" w:author="Adam Wang" w:date="2017-10-23T16:22:00Z" w:initials="AW">
    <w:p w14:paraId="2354FDC8" w14:textId="1F6D2606" w:rsidR="00BC0E78" w:rsidRDefault="00BC0E7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Rig Job</w:t>
      </w:r>
      <w:r>
        <w:rPr>
          <w:lang w:eastAsia="zh-CN"/>
        </w:rPr>
        <w:t>是一个</w:t>
      </w:r>
      <w:r>
        <w:rPr>
          <w:rFonts w:hint="eastAsia"/>
          <w:lang w:eastAsia="zh-CN"/>
        </w:rPr>
        <w:t>高</w:t>
      </w:r>
      <w:r>
        <w:rPr>
          <w:lang w:eastAsia="zh-CN"/>
        </w:rPr>
        <w:t>层的</w:t>
      </w:r>
      <w:r>
        <w:rPr>
          <w:rFonts w:hint="eastAsia"/>
          <w:lang w:eastAsia="zh-CN"/>
        </w:rPr>
        <w:t>实</w:t>
      </w:r>
      <w:r>
        <w:rPr>
          <w:lang w:eastAsia="zh-CN"/>
        </w:rPr>
        <w:t>体，它的生命周期的转换</w:t>
      </w:r>
      <w:r>
        <w:rPr>
          <w:rFonts w:hint="eastAsia"/>
          <w:lang w:eastAsia="zh-CN"/>
        </w:rPr>
        <w:t>还</w:t>
      </w:r>
      <w:r>
        <w:rPr>
          <w:lang w:eastAsia="zh-CN"/>
        </w:rPr>
        <w:t>需要研究。因</w:t>
      </w:r>
      <w:r>
        <w:rPr>
          <w:rFonts w:hint="eastAsia"/>
          <w:lang w:eastAsia="zh-CN"/>
        </w:rPr>
        <w:t>为</w:t>
      </w:r>
      <w:r>
        <w:rPr>
          <w:lang w:eastAsia="zh-CN"/>
        </w:rPr>
        <w:t>它也可以是一个壳，具体逻辑</w:t>
      </w:r>
      <w:r>
        <w:rPr>
          <w:rFonts w:hint="eastAsia"/>
          <w:lang w:eastAsia="zh-CN"/>
        </w:rPr>
        <w:t>还</w:t>
      </w:r>
      <w:r>
        <w:rPr>
          <w:lang w:eastAsia="zh-CN"/>
        </w:rPr>
        <w:t>得研究，</w:t>
      </w:r>
      <w:r>
        <w:rPr>
          <w:lang w:eastAsia="zh-CN"/>
        </w:rPr>
        <w:t>job alert</w:t>
      </w:r>
      <w:r>
        <w:rPr>
          <w:rFonts w:hint="eastAsia"/>
          <w:lang w:eastAsia="zh-CN"/>
        </w:rPr>
        <w:t>部</w:t>
      </w:r>
      <w:r>
        <w:rPr>
          <w:lang w:eastAsia="zh-CN"/>
        </w:rPr>
        <w:t>分后做，先做</w:t>
      </w:r>
      <w:r>
        <w:rPr>
          <w:rFonts w:hint="eastAsia"/>
          <w:lang w:eastAsia="zh-CN"/>
        </w:rPr>
        <w:t>call sheet</w:t>
      </w:r>
      <w:r>
        <w:rPr>
          <w:rFonts w:hint="eastAsia"/>
          <w:lang w:eastAsia="zh-CN"/>
        </w:rPr>
        <w:t>存</w:t>
      </w:r>
      <w:r>
        <w:rPr>
          <w:lang w:eastAsia="zh-CN"/>
        </w:rPr>
        <w:t>在的这一部分。</w:t>
      </w:r>
    </w:p>
  </w:comment>
  <w:comment w:id="23" w:author="Bella Bi" w:date="2017-10-23T15:58:00Z" w:initials="BB">
    <w:p w14:paraId="14352C59" w14:textId="30672647" w:rsidR="003D53A7" w:rsidRDefault="003D53A7" w:rsidP="003D53A7">
      <w:pPr>
        <w:pStyle w:val="ListParagraph"/>
        <w:spacing w:after="200" w:line="276" w:lineRule="auto"/>
        <w:ind w:left="0"/>
        <w:rPr>
          <w:lang w:eastAsia="zh-CN"/>
        </w:rPr>
      </w:pPr>
      <w:r>
        <w:rPr>
          <w:rStyle w:val="CommentReference"/>
        </w:rPr>
        <w:annotationRef/>
      </w:r>
      <w:r w:rsidRPr="00933AD2">
        <w:rPr>
          <w:lang w:eastAsia="zh-CN"/>
        </w:rPr>
        <w:t>10-23</w:t>
      </w:r>
      <w:r w:rsidRPr="00933AD2">
        <w:rPr>
          <w:lang w:eastAsia="zh-CN"/>
        </w:rPr>
        <w:t>这里的操作</w:t>
      </w:r>
      <w:r w:rsidRPr="00933AD2">
        <w:rPr>
          <w:rFonts w:hint="eastAsia"/>
          <w:lang w:eastAsia="zh-CN"/>
        </w:rPr>
        <w:t>都是在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Board</w:t>
      </w:r>
      <w:r w:rsidRPr="00933AD2">
        <w:rPr>
          <w:lang w:eastAsia="zh-CN"/>
        </w:rPr>
        <w:t>上选中一个单元格</w:t>
      </w:r>
      <w:r w:rsidRPr="00933AD2">
        <w:rPr>
          <w:rFonts w:hint="eastAsia"/>
          <w:lang w:eastAsia="zh-CN"/>
        </w:rPr>
        <w:t>，</w:t>
      </w:r>
      <w:r w:rsidRPr="00933AD2">
        <w:rPr>
          <w:lang w:eastAsia="zh-CN"/>
        </w:rPr>
        <w:t>右键单击出现菜单后进行的操作吗</w:t>
      </w:r>
      <w:r w:rsidRPr="00933AD2">
        <w:rPr>
          <w:rFonts w:hint="eastAsia"/>
          <w:lang w:eastAsia="zh-CN"/>
        </w:rPr>
        <w:t>？或者视具体情况而定，比如更新</w:t>
      </w:r>
      <w:r w:rsidRPr="00933AD2">
        <w:rPr>
          <w:rFonts w:hint="eastAsia"/>
          <w:lang w:eastAsia="zh-CN"/>
        </w:rPr>
        <w:t>Job</w:t>
      </w:r>
      <w:r w:rsidRPr="00933AD2">
        <w:rPr>
          <w:lang w:eastAsia="zh-CN"/>
        </w:rPr>
        <w:t xml:space="preserve"> Date Time</w:t>
      </w:r>
      <w:r w:rsidRPr="00933AD2">
        <w:rPr>
          <w:lang w:eastAsia="zh-CN"/>
        </w:rPr>
        <w:t>可以单击单元格进行修改</w:t>
      </w:r>
      <w:r w:rsidRPr="00933AD2">
        <w:rPr>
          <w:rFonts w:hint="eastAsia"/>
          <w:lang w:eastAsia="zh-CN"/>
        </w:rPr>
        <w:t>。会不会提供</w:t>
      </w:r>
      <w:r w:rsidRPr="00933AD2">
        <w:rPr>
          <w:rFonts w:hint="eastAsia"/>
          <w:lang w:eastAsia="zh-CN"/>
        </w:rPr>
        <w:t>UI Mockup</w:t>
      </w:r>
    </w:p>
    <w:p w14:paraId="1D17C7A5" w14:textId="447D410B" w:rsidR="003D53A7" w:rsidRDefault="003D53A7">
      <w:pPr>
        <w:pStyle w:val="CommentText"/>
        <w:rPr>
          <w:lang w:eastAsia="zh-CN"/>
        </w:rPr>
      </w:pPr>
    </w:p>
  </w:comment>
  <w:comment w:id="45" w:author="Bella Bi" w:date="2017-11-23T16:19:00Z" w:initials="BB">
    <w:p w14:paraId="0377411B" w14:textId="2E565310" w:rsidR="007B7964" w:rsidRDefault="007B7964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11-23 </w:t>
      </w:r>
      <w:r>
        <w:rPr>
          <w:lang w:eastAsia="zh-CN"/>
        </w:rPr>
        <w:t>在</w:t>
      </w:r>
      <w:r>
        <w:rPr>
          <w:rFonts w:hint="eastAsia"/>
          <w:lang w:eastAsia="zh-CN"/>
        </w:rPr>
        <w:t>Online</w:t>
      </w:r>
      <w:r>
        <w:rPr>
          <w:rFonts w:hint="eastAsia"/>
          <w:lang w:eastAsia="zh-CN"/>
        </w:rPr>
        <w:t>中更新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lang w:eastAsia="zh-CN"/>
        </w:rPr>
        <w:t>中的数据时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需要对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lang w:eastAsia="zh-CN"/>
        </w:rPr>
        <w:t>的状态进行验证</w:t>
      </w:r>
      <w:r>
        <w:rPr>
          <w:rFonts w:hint="eastAsia"/>
          <w:lang w:eastAsia="zh-CN"/>
        </w:rPr>
        <w:t>，</w:t>
      </w:r>
      <w:r>
        <w:rPr>
          <w:lang w:eastAsia="zh-CN"/>
        </w:rPr>
        <w:t>验证规则与</w:t>
      </w:r>
      <w:proofErr w:type="spellStart"/>
      <w:r>
        <w:rPr>
          <w:rFonts w:hint="eastAsia"/>
          <w:lang w:eastAsia="zh-CN"/>
        </w:rPr>
        <w:t>WinForm</w:t>
      </w:r>
      <w:proofErr w:type="spellEnd"/>
      <w:r>
        <w:rPr>
          <w:rFonts w:hint="eastAsia"/>
          <w:lang w:eastAsia="zh-CN"/>
        </w:rPr>
        <w:t>的验证规则一致。</w:t>
      </w:r>
      <w:r>
        <w:rPr>
          <w:rFonts w:hint="eastAsia"/>
          <w:lang w:eastAsia="zh-CN"/>
        </w:rPr>
        <w:t>具体实现方式是扩展</w:t>
      </w:r>
      <w:proofErr w:type="spellStart"/>
      <w:r>
        <w:rPr>
          <w:rFonts w:hint="eastAsia"/>
          <w:lang w:eastAsia="zh-CN"/>
        </w:rPr>
        <w:t>Validate</w:t>
      </w:r>
      <w:r>
        <w:rPr>
          <w:lang w:eastAsia="zh-CN"/>
        </w:rPr>
        <w:t>Rule</w:t>
      </w:r>
      <w:proofErr w:type="spellEnd"/>
      <w:r>
        <w:rPr>
          <w:lang w:eastAsia="zh-CN"/>
        </w:rPr>
        <w:t>类</w:t>
      </w:r>
      <w:r>
        <w:rPr>
          <w:rFonts w:hint="eastAsia"/>
          <w:lang w:eastAsia="zh-CN"/>
        </w:rPr>
        <w:t>，</w:t>
      </w:r>
      <w:r w:rsidRPr="007B7964">
        <w:rPr>
          <w:rFonts w:hint="eastAsia"/>
          <w:lang w:eastAsia="zh-CN"/>
        </w:rPr>
        <w:t>让它支持只对实体验证的规则，把这部分规则提出来，</w:t>
      </w:r>
      <w:r>
        <w:rPr>
          <w:rFonts w:hint="eastAsia"/>
          <w:lang w:eastAsia="zh-CN"/>
        </w:rPr>
        <w:t>Online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WinForm</w:t>
      </w:r>
      <w:proofErr w:type="spellEnd"/>
      <w:r>
        <w:rPr>
          <w:rFonts w:hint="eastAsia"/>
          <w:lang w:eastAsia="zh-CN"/>
        </w:rPr>
        <w:t>共享</w:t>
      </w:r>
      <w:r w:rsidRPr="007B7964">
        <w:rPr>
          <w:rFonts w:hint="eastAsia"/>
          <w:lang w:eastAsia="zh-CN"/>
        </w:rPr>
        <w:t>。</w:t>
      </w:r>
    </w:p>
  </w:comment>
  <w:comment w:id="57" w:author="Bella Bi" w:date="2017-10-19T16:03:00Z" w:initials="BB">
    <w:p w14:paraId="4C90C970" w14:textId="00FCBAD1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10</w:t>
      </w:r>
      <w:r w:rsidR="001B3FAD">
        <w:rPr>
          <w:rFonts w:hint="eastAsia"/>
          <w:lang w:eastAsia="zh-CN"/>
        </w:rPr>
        <w:t>-</w:t>
      </w:r>
      <w:r>
        <w:rPr>
          <w:lang w:eastAsia="zh-CN"/>
        </w:rPr>
        <w:t>19</w:t>
      </w:r>
      <w:r>
        <w:rPr>
          <w:rFonts w:hint="eastAsia"/>
          <w:lang w:eastAsia="zh-CN"/>
        </w:rPr>
        <w:t xml:space="preserve"> OPS</w:t>
      </w:r>
      <w:r>
        <w:rPr>
          <w:lang w:eastAsia="zh-CN"/>
        </w:rPr>
        <w:t>是什么的缩写</w:t>
      </w:r>
      <w:r>
        <w:rPr>
          <w:rFonts w:hint="eastAsia"/>
          <w:lang w:eastAsia="zh-CN"/>
        </w:rPr>
        <w:t>?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OPS Tracker</w:t>
      </w:r>
      <w:r>
        <w:rPr>
          <w:lang w:eastAsia="zh-CN"/>
        </w:rPr>
        <w:t xml:space="preserve"> Model</w:t>
      </w:r>
      <w:r>
        <w:rPr>
          <w:lang w:eastAsia="zh-CN"/>
        </w:rPr>
        <w:t>在哪里可以看到</w:t>
      </w:r>
      <w:r>
        <w:rPr>
          <w:rFonts w:hint="eastAsia"/>
          <w:lang w:eastAsia="zh-CN"/>
        </w:rPr>
        <w:t>？</w:t>
      </w:r>
    </w:p>
  </w:comment>
  <w:comment w:id="58" w:author="Adam Wang" w:date="2017-10-20T09:54:00Z" w:initials="AW">
    <w:p w14:paraId="698CA0C8" w14:textId="77777777" w:rsidR="00202855" w:rsidRDefault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我</w:t>
      </w:r>
      <w:r>
        <w:rPr>
          <w:lang w:eastAsia="zh-CN"/>
        </w:rPr>
        <w:t>在</w:t>
      </w:r>
      <w:r>
        <w:rPr>
          <w:rFonts w:hint="eastAsia"/>
          <w:lang w:eastAsia="zh-CN"/>
        </w:rPr>
        <w:t>reference projects</w:t>
      </w:r>
      <w:r>
        <w:rPr>
          <w:rFonts w:hint="eastAsia"/>
          <w:lang w:eastAsia="zh-CN"/>
        </w:rPr>
        <w:t>里</w:t>
      </w:r>
      <w:r>
        <w:rPr>
          <w:lang w:eastAsia="zh-CN"/>
        </w:rPr>
        <w:t>面上载了一个</w:t>
      </w:r>
      <w:r>
        <w:rPr>
          <w:lang w:eastAsia="zh-CN"/>
        </w:rPr>
        <w:t xml:space="preserve">OPS Tracker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solution</w:t>
      </w:r>
      <w:r>
        <w:rPr>
          <w:lang w:eastAsia="zh-CN"/>
        </w:rPr>
        <w:t>.</w:t>
      </w:r>
    </w:p>
  </w:comment>
  <w:comment w:id="62" w:author="Bella Bi" w:date="2017-10-19T16:25:00Z" w:initials="BB">
    <w:p w14:paraId="5301035A" w14:textId="00344FE8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3D53A7">
        <w:rPr>
          <w:rFonts w:hint="eastAsia"/>
          <w:lang w:eastAsia="zh-CN"/>
        </w:rPr>
        <w:t>10-19</w:t>
      </w:r>
      <w:r>
        <w:rPr>
          <w:lang w:eastAsia="zh-CN"/>
        </w:rPr>
        <w:t>结合</w:t>
      </w:r>
      <w:r>
        <w:rPr>
          <w:lang w:eastAsia="zh-CN"/>
        </w:rPr>
        <w:t>Business Requirements Documents</w:t>
      </w:r>
      <w:r>
        <w:rPr>
          <w:lang w:eastAsia="zh-CN"/>
        </w:rPr>
        <w:t>中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Alerted</w:t>
      </w:r>
      <w:r>
        <w:rPr>
          <w:lang w:eastAsia="zh-CN"/>
        </w:rPr>
        <w:t>部分提到的</w:t>
      </w:r>
      <w:r>
        <w:rPr>
          <w:rFonts w:hint="eastAsia"/>
          <w:lang w:eastAsia="zh-CN"/>
        </w:rPr>
        <w:t>“</w:t>
      </w:r>
      <w:proofErr w:type="spellStart"/>
      <w:r w:rsidRPr="00D14D19">
        <w:rPr>
          <w:lang w:eastAsia="zh-CN"/>
        </w:rPr>
        <w:t>RigJob</w:t>
      </w:r>
      <w:proofErr w:type="spellEnd"/>
      <w:r w:rsidRPr="00D14D19">
        <w:rPr>
          <w:lang w:eastAsia="zh-CN"/>
        </w:rPr>
        <w:t xml:space="preserve"> is created </w:t>
      </w:r>
      <w:r>
        <w:rPr>
          <w:lang w:eastAsia="zh-CN"/>
        </w:rPr>
        <w:t>in Alerted status.</w:t>
      </w:r>
      <w:r>
        <w:rPr>
          <w:rFonts w:hint="eastAsia"/>
          <w:lang w:eastAsia="zh-CN"/>
        </w:rPr>
        <w:t>”</w:t>
      </w:r>
      <w:r>
        <w:rPr>
          <w:lang w:eastAsia="zh-CN"/>
        </w:rPr>
        <w:t>这里的意思是说在第一次接到电话之后通过页面创建一个</w:t>
      </w:r>
      <w:proofErr w:type="spellStart"/>
      <w:r>
        <w:rPr>
          <w:rFonts w:hint="eastAsia"/>
          <w:lang w:eastAsia="zh-CN"/>
        </w:rPr>
        <w:t>RigJob</w:t>
      </w:r>
      <w:proofErr w:type="spellEnd"/>
      <w:r>
        <w:rPr>
          <w:rFonts w:hint="eastAsia"/>
          <w:lang w:eastAsia="zh-CN"/>
        </w:rPr>
        <w:t>，而后面对于</w:t>
      </w:r>
      <w:proofErr w:type="spellStart"/>
      <w:r>
        <w:rPr>
          <w:rFonts w:hint="eastAsia"/>
          <w:lang w:eastAsia="zh-CN"/>
        </w:rPr>
        <w:t>Rig</w:t>
      </w:r>
      <w:r>
        <w:rPr>
          <w:lang w:eastAsia="zh-CN"/>
        </w:rPr>
        <w:t>Job</w:t>
      </w:r>
      <w:proofErr w:type="spellEnd"/>
      <w:r>
        <w:rPr>
          <w:lang w:eastAsia="zh-CN"/>
        </w:rPr>
        <w:t>的更新是通过</w:t>
      </w:r>
      <w:proofErr w:type="spellStart"/>
      <w:r>
        <w:rPr>
          <w:rFonts w:hint="eastAsia"/>
          <w:lang w:eastAsia="zh-CN"/>
        </w:rPr>
        <w:t>Call</w:t>
      </w:r>
      <w:r>
        <w:rPr>
          <w:lang w:eastAsia="zh-CN"/>
        </w:rPr>
        <w:t>Sheet</w:t>
      </w:r>
      <w:proofErr w:type="spellEnd"/>
      <w:r>
        <w:rPr>
          <w:lang w:eastAsia="zh-CN"/>
        </w:rPr>
        <w:t>或者</w:t>
      </w:r>
      <w:proofErr w:type="spellStart"/>
      <w:r>
        <w:rPr>
          <w:rFonts w:hint="eastAsia"/>
          <w:lang w:eastAsia="zh-CN"/>
        </w:rPr>
        <w:t>Rig</w:t>
      </w:r>
      <w:r>
        <w:rPr>
          <w:lang w:eastAsia="zh-CN"/>
        </w:rPr>
        <w:t>Board</w:t>
      </w:r>
      <w:proofErr w:type="spellEnd"/>
      <w:r>
        <w:rPr>
          <w:lang w:eastAsia="zh-CN"/>
        </w:rPr>
        <w:t>进行操作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不提供对于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的更新页面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这样理解对吗</w:t>
      </w:r>
      <w:r>
        <w:rPr>
          <w:rFonts w:hint="eastAsia"/>
          <w:lang w:eastAsia="zh-CN"/>
        </w:rPr>
        <w:t>？</w:t>
      </w:r>
      <w:r>
        <w:rPr>
          <w:lang w:eastAsia="zh-CN"/>
        </w:rPr>
        <w:t xml:space="preserve"> </w:t>
      </w:r>
      <w:r>
        <w:rPr>
          <w:lang w:eastAsia="zh-CN"/>
        </w:rPr>
        <w:t>后面所说的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的状态</w:t>
      </w:r>
      <w:r>
        <w:rPr>
          <w:rFonts w:hint="eastAsia"/>
          <w:lang w:eastAsia="zh-CN"/>
        </w:rPr>
        <w:t>Alert</w:t>
      </w:r>
      <w:r>
        <w:rPr>
          <w:lang w:eastAsia="zh-CN"/>
        </w:rPr>
        <w:t>/Confirmed/Dispatched/…</w:t>
      </w:r>
      <w:r>
        <w:rPr>
          <w:lang w:eastAsia="zh-CN"/>
        </w:rPr>
        <w:t>都是指的这个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的状态吗</w:t>
      </w:r>
      <w:r>
        <w:rPr>
          <w:rFonts w:hint="eastAsia"/>
          <w:lang w:eastAsia="zh-CN"/>
        </w:rPr>
        <w:t>？它与</w:t>
      </w:r>
      <w:r>
        <w:rPr>
          <w:rFonts w:hint="eastAsia"/>
          <w:lang w:eastAsia="zh-CN"/>
        </w:rPr>
        <w:t>eService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是什么关系？</w:t>
      </w:r>
    </w:p>
  </w:comment>
  <w:comment w:id="63" w:author="Adam Wang" w:date="2017-10-20T09:59:00Z" w:initials="AW">
    <w:p w14:paraId="005997F7" w14:textId="7DE1EB60" w:rsidR="002F7FCB" w:rsidRDefault="002F7FC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t xml:space="preserve">Rig Job </w:t>
      </w:r>
      <w:r>
        <w:rPr>
          <w:rFonts w:hint="eastAsia"/>
          <w:lang w:eastAsia="zh-CN"/>
        </w:rPr>
        <w:t>可</w:t>
      </w:r>
      <w:r>
        <w:rPr>
          <w:lang w:eastAsia="zh-CN"/>
        </w:rPr>
        <w:t>能是一个</w:t>
      </w:r>
      <w:r>
        <w:rPr>
          <w:lang w:eastAsia="zh-CN"/>
        </w:rPr>
        <w:t>façade</w:t>
      </w:r>
      <w:r>
        <w:rPr>
          <w:rFonts w:hint="eastAsia"/>
          <w:lang w:eastAsia="zh-CN"/>
        </w:rPr>
        <w:t>来</w:t>
      </w:r>
      <w:r>
        <w:rPr>
          <w:lang w:eastAsia="zh-CN"/>
        </w:rPr>
        <w:t>涵盖从</w:t>
      </w:r>
      <w:r>
        <w:rPr>
          <w:rFonts w:hint="eastAsia"/>
          <w:lang w:eastAsia="zh-CN"/>
        </w:rPr>
        <w:t xml:space="preserve">alerted </w:t>
      </w:r>
      <w:r>
        <w:rPr>
          <w:rFonts w:hint="eastAsia"/>
          <w:lang w:eastAsia="zh-CN"/>
        </w:rPr>
        <w:t>开</w:t>
      </w:r>
      <w:r>
        <w:rPr>
          <w:lang w:eastAsia="zh-CN"/>
        </w:rPr>
        <w:t>始的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job </w:t>
      </w:r>
      <w:r>
        <w:rPr>
          <w:rFonts w:hint="eastAsia"/>
          <w:lang w:eastAsia="zh-CN"/>
        </w:rPr>
        <w:t>结</w:t>
      </w:r>
      <w:r>
        <w:rPr>
          <w:lang w:eastAsia="zh-CN"/>
        </w:rPr>
        <w:t>束的整个生命周期</w:t>
      </w:r>
    </w:p>
  </w:comment>
  <w:comment w:id="67" w:author="Bella Bi" w:date="2017-10-19T16:35:00Z" w:initials="BB">
    <w:p w14:paraId="548A0E4C" w14:textId="71EA3026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3D53A7">
        <w:rPr>
          <w:rFonts w:hint="eastAsia"/>
          <w:lang w:eastAsia="zh-CN"/>
        </w:rPr>
        <w:t>10-19</w:t>
      </w:r>
      <w:r>
        <w:t>这里的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Activity View</w:t>
      </w:r>
      <w:r>
        <w:rPr>
          <w:lang w:eastAsia="zh-CN"/>
        </w:rPr>
        <w:t>指的是</w:t>
      </w:r>
      <w:r>
        <w:rPr>
          <w:rFonts w:hint="eastAsia"/>
          <w:lang w:eastAsia="zh-CN"/>
        </w:rPr>
        <w:t>什么？</w:t>
      </w:r>
    </w:p>
  </w:comment>
  <w:comment w:id="68" w:author="Adam Wang" w:date="2017-10-20T10:01:00Z" w:initials="AW">
    <w:p w14:paraId="5F0FBC28" w14:textId="53E38CA1" w:rsidR="002F7FCB" w:rsidRPr="002F7FCB" w:rsidRDefault="002F7FC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是一个统计报告，显示在不同阶段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上</w:t>
      </w:r>
      <w:r>
        <w:rPr>
          <w:lang w:eastAsia="zh-CN"/>
        </w:rPr>
        <w:t>都有哪些</w:t>
      </w:r>
      <w:r>
        <w:rPr>
          <w:rFonts w:hint="eastAsia"/>
          <w:lang w:eastAsia="zh-CN"/>
        </w:rPr>
        <w:t>job</w:t>
      </w:r>
    </w:p>
  </w:comment>
  <w:comment w:id="65" w:author="Bella Bi" w:date="2017-10-23T16:29:00Z" w:initials="BB">
    <w:p w14:paraId="6BEDBBCD" w14:textId="6C42DBF9" w:rsidR="00447AF3" w:rsidRPr="00447AF3" w:rsidRDefault="00447AF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Pr="00933AD2">
        <w:rPr>
          <w:lang w:eastAsia="zh-CN"/>
        </w:rPr>
        <w:t xml:space="preserve">10-23 </w:t>
      </w:r>
      <w:r w:rsidRPr="00933AD2">
        <w:rPr>
          <w:lang w:eastAsia="zh-CN"/>
        </w:rPr>
        <w:t>这里指的是从</w:t>
      </w:r>
      <w:r w:rsidRPr="00933AD2">
        <w:rPr>
          <w:rFonts w:hint="eastAsia"/>
          <w:lang w:eastAsia="zh-CN"/>
        </w:rPr>
        <w:t>Call</w:t>
      </w:r>
      <w:r w:rsidRPr="00933AD2">
        <w:rPr>
          <w:lang w:eastAsia="zh-CN"/>
        </w:rPr>
        <w:t xml:space="preserve"> Sheet</w:t>
      </w:r>
      <w:r w:rsidRPr="00933AD2">
        <w:rPr>
          <w:lang w:eastAsia="zh-CN"/>
        </w:rPr>
        <w:t>创建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rFonts w:hint="eastAsia"/>
          <w:lang w:eastAsia="zh-CN"/>
        </w:rPr>
        <w:t>，对吧？</w:t>
      </w:r>
      <w:r w:rsidRPr="00933AD2">
        <w:rPr>
          <w:lang w:eastAsia="zh-CN"/>
        </w:rPr>
        <w:t>这个操作是在什么时候触发的</w:t>
      </w:r>
      <w:r w:rsidRPr="00933AD2">
        <w:rPr>
          <w:rFonts w:hint="eastAsia"/>
          <w:lang w:eastAsia="zh-CN"/>
        </w:rPr>
        <w:t>？我的理解是用户创建</w:t>
      </w:r>
      <w:proofErr w:type="spellStart"/>
      <w:r w:rsidRPr="00933AD2">
        <w:rPr>
          <w:rFonts w:hint="eastAsia"/>
          <w:lang w:eastAsia="zh-CN"/>
        </w:rPr>
        <w:t>Call</w:t>
      </w:r>
      <w:r w:rsidRPr="00933AD2">
        <w:rPr>
          <w:lang w:eastAsia="zh-CN"/>
        </w:rPr>
        <w:t>Sheet</w:t>
      </w:r>
      <w:proofErr w:type="spellEnd"/>
      <w:r w:rsidRPr="00933AD2">
        <w:rPr>
          <w:lang w:eastAsia="zh-CN"/>
        </w:rPr>
        <w:t>之后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Board</w:t>
      </w:r>
      <w:r w:rsidRPr="00933AD2">
        <w:rPr>
          <w:lang w:eastAsia="zh-CN"/>
        </w:rPr>
        <w:t>上会更新这个</w:t>
      </w:r>
      <w:r w:rsidRPr="00933AD2">
        <w:rPr>
          <w:rFonts w:hint="eastAsia"/>
          <w:lang w:eastAsia="zh-CN"/>
        </w:rPr>
        <w:t>Call</w:t>
      </w:r>
      <w:r w:rsidRPr="00933AD2">
        <w:rPr>
          <w:lang w:eastAsia="zh-CN"/>
        </w:rPr>
        <w:t xml:space="preserve"> Sheet</w:t>
      </w:r>
      <w:r w:rsidRPr="00933AD2">
        <w:rPr>
          <w:lang w:eastAsia="zh-CN"/>
        </w:rPr>
        <w:t>对应的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lang w:eastAsia="zh-CN"/>
        </w:rPr>
        <w:t>的信息</w:t>
      </w:r>
      <w:r w:rsidRPr="00933AD2">
        <w:rPr>
          <w:rFonts w:hint="eastAsia"/>
          <w:lang w:eastAsia="zh-CN"/>
        </w:rPr>
        <w:t>，</w:t>
      </w:r>
      <w:r w:rsidRPr="00933AD2">
        <w:rPr>
          <w:lang w:eastAsia="zh-CN"/>
        </w:rPr>
        <w:t>如果没有对应的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rFonts w:hint="eastAsia"/>
          <w:lang w:eastAsia="zh-CN"/>
        </w:rPr>
        <w:t>，</w:t>
      </w:r>
      <w:r w:rsidRPr="00933AD2">
        <w:rPr>
          <w:lang w:eastAsia="zh-CN"/>
        </w:rPr>
        <w:t>则新建一条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lang w:eastAsia="zh-CN"/>
        </w:rPr>
        <w:t>记录</w:t>
      </w:r>
      <w:r w:rsidRPr="00933AD2">
        <w:rPr>
          <w:rFonts w:hint="eastAsia"/>
          <w:lang w:eastAsia="zh-CN"/>
        </w:rPr>
        <w:t>。</w:t>
      </w:r>
      <w:r w:rsidR="001B3FAD" w:rsidRPr="00933AD2">
        <w:rPr>
          <w:lang w:eastAsia="zh-CN"/>
        </w:rPr>
        <w:t>这样理解对吗</w:t>
      </w:r>
    </w:p>
  </w:comment>
  <w:comment w:id="66" w:author="Adam Wang" w:date="2017-10-23T16:28:00Z" w:initials="AW">
    <w:p w14:paraId="39513449" w14:textId="66CAB452" w:rsidR="00F7572E" w:rsidRDefault="00F7572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个不</w:t>
      </w:r>
      <w:r>
        <w:rPr>
          <w:rFonts w:hint="eastAsia"/>
          <w:lang w:eastAsia="zh-CN"/>
        </w:rPr>
        <w:t>是工</w:t>
      </w:r>
      <w:r>
        <w:rPr>
          <w:lang w:eastAsia="zh-CN"/>
        </w:rPr>
        <w:t>作流的需求，它是一个报告的需求。</w:t>
      </w:r>
    </w:p>
  </w:comment>
  <w:comment w:id="72" w:author="Bella Bi" w:date="2017-10-23T16:46:00Z" w:initials="BB">
    <w:p w14:paraId="7A9790A8" w14:textId="5C628521" w:rsidR="001B3FAD" w:rsidRDefault="001B3FA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10</w:t>
      </w:r>
      <w:r>
        <w:rPr>
          <w:rFonts w:hint="eastAsia"/>
          <w:lang w:eastAsia="zh-CN"/>
        </w:rPr>
        <w:t>-</w:t>
      </w:r>
      <w:r>
        <w:rPr>
          <w:lang w:eastAsia="zh-CN"/>
        </w:rPr>
        <w:t xml:space="preserve">23 </w:t>
      </w:r>
      <w:r>
        <w:rPr>
          <w:lang w:eastAsia="zh-CN"/>
        </w:rPr>
        <w:t>只是做</w:t>
      </w:r>
      <w:r>
        <w:rPr>
          <w:rFonts w:hint="eastAsia"/>
          <w:lang w:eastAsia="zh-CN"/>
        </w:rPr>
        <w:t>C</w:t>
      </w:r>
      <w:r>
        <w:rPr>
          <w:lang w:eastAsia="zh-CN"/>
        </w:rPr>
        <w:t>lient Consultant</w:t>
      </w:r>
      <w:r>
        <w:rPr>
          <w:lang w:eastAsia="zh-CN"/>
        </w:rPr>
        <w:t>的后台</w:t>
      </w:r>
      <w:r>
        <w:rPr>
          <w:rFonts w:hint="eastAsia"/>
          <w:lang w:eastAsia="zh-CN"/>
        </w:rPr>
        <w:t>，将数据存起来，</w:t>
      </w:r>
      <w:r>
        <w:rPr>
          <w:lang w:eastAsia="zh-CN"/>
        </w:rPr>
        <w:t>不包括</w:t>
      </w:r>
      <w:r>
        <w:rPr>
          <w:lang w:eastAsia="zh-CN"/>
        </w:rPr>
        <w:t>CRUD</w:t>
      </w:r>
      <w:r>
        <w:rPr>
          <w:lang w:eastAsia="zh-CN"/>
        </w:rPr>
        <w:t>功能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是么</w:t>
      </w:r>
    </w:p>
  </w:comment>
  <w:comment w:id="73" w:author="Adam Wang" w:date="2017-10-23T16:29:00Z" w:initials="AW">
    <w:p w14:paraId="09749A5D" w14:textId="55233F2E" w:rsidR="00F7572E" w:rsidRDefault="00F7572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包</w:t>
      </w:r>
      <w:r>
        <w:rPr>
          <w:lang w:eastAsia="zh-CN"/>
        </w:rPr>
        <w:t>括</w:t>
      </w:r>
      <w:r>
        <w:rPr>
          <w:rFonts w:hint="eastAsia"/>
          <w:lang w:eastAsia="zh-CN"/>
        </w:rPr>
        <w:t>CRUD</w:t>
      </w:r>
    </w:p>
  </w:comment>
  <w:comment w:id="74" w:author="Bella Bi" w:date="2017-10-19T16:44:00Z" w:initials="BB">
    <w:p w14:paraId="083EC6FE" w14:textId="40461CD7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3D53A7">
        <w:rPr>
          <w:rFonts w:hint="eastAsia"/>
          <w:lang w:eastAsia="zh-CN"/>
        </w:rPr>
        <w:t>10-19</w:t>
      </w:r>
      <w:r>
        <w:rPr>
          <w:lang w:eastAsia="zh-CN"/>
        </w:rPr>
        <w:t>具体如何关联</w:t>
      </w:r>
      <w:r>
        <w:rPr>
          <w:rFonts w:hint="eastAsia"/>
          <w:lang w:eastAsia="zh-CN"/>
        </w:rPr>
        <w:t>？</w:t>
      </w:r>
    </w:p>
  </w:comment>
  <w:comment w:id="75" w:author="Adam Wang" w:date="2017-10-20T10:02:00Z" w:initials="AW">
    <w:p w14:paraId="5B96D9C6" w14:textId="06C1E781" w:rsidR="002F7FCB" w:rsidRDefault="002F7FC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我</w:t>
      </w:r>
      <w:r>
        <w:rPr>
          <w:lang w:eastAsia="zh-CN"/>
        </w:rPr>
        <w:t>会映射相应的状态图</w:t>
      </w:r>
    </w:p>
  </w:comment>
  <w:comment w:id="86" w:author="Bella Bi" w:date="2017-10-19T16:46:00Z" w:initials="BB">
    <w:p w14:paraId="6B64ADB3" w14:textId="5CCD2FB5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3D53A7">
        <w:rPr>
          <w:rFonts w:hint="eastAsia"/>
          <w:lang w:eastAsia="zh-CN"/>
        </w:rPr>
        <w:t>10-19</w:t>
      </w:r>
      <w:r>
        <w:rPr>
          <w:lang w:eastAsia="zh-CN"/>
        </w:rPr>
        <w:t>这里流程的变化说的是可以从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创建一个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lang w:eastAsia="zh-CN"/>
        </w:rPr>
        <w:t>对吗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还包括哪些其他的功能</w:t>
      </w:r>
      <w:r>
        <w:rPr>
          <w:rFonts w:hint="eastAsia"/>
          <w:lang w:eastAsia="zh-CN"/>
        </w:rPr>
        <w:t>。</w:t>
      </w:r>
    </w:p>
    <w:p w14:paraId="1068AB69" w14:textId="77777777" w:rsidR="00202855" w:rsidRDefault="00202855" w:rsidP="00202855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从业务需求中获取到</w:t>
      </w:r>
      <w:r>
        <w:rPr>
          <w:rFonts w:hint="eastAsia"/>
          <w:lang w:eastAsia="zh-CN"/>
        </w:rPr>
        <w:t>Dispatch</w:t>
      </w:r>
      <w:r>
        <w:rPr>
          <w:rFonts w:hint="eastAsia"/>
          <w:lang w:eastAsia="zh-CN"/>
        </w:rPr>
        <w:t>接到第一通电话即创建一个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rFonts w:hint="eastAsia"/>
          <w:lang w:eastAsia="zh-CN"/>
        </w:rPr>
        <w:t>，接到第二通电话基于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创建一个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rFonts w:hint="eastAsia"/>
          <w:lang w:eastAsia="zh-CN"/>
        </w:rPr>
        <w:t>，</w:t>
      </w:r>
      <w:r>
        <w:rPr>
          <w:lang w:eastAsia="zh-CN"/>
        </w:rPr>
        <w:t>同时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的状态改为</w:t>
      </w:r>
      <w:r>
        <w:rPr>
          <w:rFonts w:hint="eastAsia"/>
          <w:lang w:eastAsia="zh-CN"/>
        </w:rPr>
        <w:t>Pending</w:t>
      </w:r>
      <w:r>
        <w:rPr>
          <w:rFonts w:hint="eastAsia"/>
          <w:lang w:eastAsia="zh-CN"/>
        </w:rPr>
        <w:t>。</w:t>
      </w:r>
      <w:r>
        <w:rPr>
          <w:lang w:eastAsia="zh-CN"/>
        </w:rPr>
        <w:t>是这样吗</w:t>
      </w:r>
      <w:r>
        <w:rPr>
          <w:rFonts w:hint="eastAsia"/>
          <w:lang w:eastAsia="zh-CN"/>
        </w:rPr>
        <w:t>？</w:t>
      </w:r>
    </w:p>
  </w:comment>
  <w:comment w:id="87" w:author="Adam Wang" w:date="2017-10-20T10:02:00Z" w:initials="AW">
    <w:p w14:paraId="57DAFB6E" w14:textId="1FEADA8B" w:rsidR="002F7FCB" w:rsidRDefault="002F7FC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详</w:t>
      </w:r>
      <w:r>
        <w:rPr>
          <w:lang w:eastAsia="zh-CN"/>
        </w:rPr>
        <w:t>见状态图</w:t>
      </w:r>
    </w:p>
  </w:comment>
  <w:comment w:id="108" w:author="Bella Bi" w:date="2017-10-19T16:46:00Z" w:initials="BB">
    <w:p w14:paraId="66583C97" w14:textId="77777777" w:rsidR="009D0712" w:rsidRDefault="009D0712" w:rsidP="009D071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10-19</w:t>
      </w:r>
      <w:r>
        <w:rPr>
          <w:lang w:eastAsia="zh-CN"/>
        </w:rPr>
        <w:t>这里流程的变化说的是可以从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创建一个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lang w:eastAsia="zh-CN"/>
        </w:rPr>
        <w:t>对吗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还包括哪些其他的功能</w:t>
      </w:r>
      <w:r>
        <w:rPr>
          <w:rFonts w:hint="eastAsia"/>
          <w:lang w:eastAsia="zh-CN"/>
        </w:rPr>
        <w:t>。</w:t>
      </w:r>
    </w:p>
    <w:p w14:paraId="621954A1" w14:textId="77777777" w:rsidR="009D0712" w:rsidRDefault="009D0712" w:rsidP="009D0712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从业务需求中获取到</w:t>
      </w:r>
      <w:r>
        <w:rPr>
          <w:rFonts w:hint="eastAsia"/>
          <w:lang w:eastAsia="zh-CN"/>
        </w:rPr>
        <w:t>Dispatch</w:t>
      </w:r>
      <w:r>
        <w:rPr>
          <w:rFonts w:hint="eastAsia"/>
          <w:lang w:eastAsia="zh-CN"/>
        </w:rPr>
        <w:t>接到第一通电话即创建一个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rFonts w:hint="eastAsia"/>
          <w:lang w:eastAsia="zh-CN"/>
        </w:rPr>
        <w:t>，接到第二通电话基于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创建一个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rFonts w:hint="eastAsia"/>
          <w:lang w:eastAsia="zh-CN"/>
        </w:rPr>
        <w:t>，</w:t>
      </w:r>
      <w:r>
        <w:rPr>
          <w:lang w:eastAsia="zh-CN"/>
        </w:rPr>
        <w:t>同时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的状态改为</w:t>
      </w:r>
      <w:r>
        <w:rPr>
          <w:rFonts w:hint="eastAsia"/>
          <w:lang w:eastAsia="zh-CN"/>
        </w:rPr>
        <w:t>Pending</w:t>
      </w:r>
      <w:r>
        <w:rPr>
          <w:rFonts w:hint="eastAsia"/>
          <w:lang w:eastAsia="zh-CN"/>
        </w:rPr>
        <w:t>。</w:t>
      </w:r>
      <w:r>
        <w:rPr>
          <w:lang w:eastAsia="zh-CN"/>
        </w:rPr>
        <w:t>是这样吗</w:t>
      </w:r>
      <w:r>
        <w:rPr>
          <w:rFonts w:hint="eastAsia"/>
          <w:lang w:eastAsia="zh-CN"/>
        </w:rPr>
        <w:t>？</w:t>
      </w:r>
    </w:p>
  </w:comment>
  <w:comment w:id="109" w:author="Adam Wang" w:date="2017-10-20T10:02:00Z" w:initials="AW">
    <w:p w14:paraId="00D09449" w14:textId="77777777" w:rsidR="009D0712" w:rsidRDefault="009D0712" w:rsidP="009D071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详</w:t>
      </w:r>
      <w:r>
        <w:rPr>
          <w:lang w:eastAsia="zh-CN"/>
        </w:rPr>
        <w:t>见状态图</w:t>
      </w:r>
    </w:p>
  </w:comment>
  <w:comment w:id="112" w:author="Bella Bi" w:date="2017-10-23T16:51:00Z" w:initials="BB">
    <w:p w14:paraId="4A9A1975" w14:textId="119C9BA4" w:rsidR="001B3FAD" w:rsidRDefault="001B3FA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Pr="001B3FAD">
        <w:rPr>
          <w:highlight w:val="yellow"/>
          <w:lang w:eastAsia="zh-CN"/>
        </w:rPr>
        <w:t>10-23 Rig Job</w:t>
      </w:r>
      <w:r w:rsidRPr="001B3FAD">
        <w:rPr>
          <w:highlight w:val="yellow"/>
          <w:lang w:eastAsia="zh-CN"/>
        </w:rPr>
        <w:t>不需要</w:t>
      </w:r>
      <w:r w:rsidRPr="001B3FAD">
        <w:rPr>
          <w:rFonts w:hint="eastAsia"/>
          <w:highlight w:val="yellow"/>
          <w:lang w:eastAsia="zh-CN"/>
        </w:rPr>
        <w:t xml:space="preserve"> </w:t>
      </w:r>
      <w:r w:rsidRPr="001B3FAD">
        <w:rPr>
          <w:rFonts w:hint="eastAsia"/>
          <w:highlight w:val="yellow"/>
          <w:lang w:eastAsia="zh-CN"/>
        </w:rPr>
        <w:t>保存</w:t>
      </w:r>
    </w:p>
  </w:comment>
  <w:comment w:id="113" w:author="Adam Wang" w:date="2017-10-23T16:30:00Z" w:initials="AW">
    <w:p w14:paraId="443BBA5A" w14:textId="153F1C6E" w:rsidR="00F7572E" w:rsidRDefault="00F7572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目前</w:t>
      </w:r>
      <w:r>
        <w:rPr>
          <w:lang w:eastAsia="zh-CN"/>
        </w:rPr>
        <w:t>是这样的</w:t>
      </w:r>
    </w:p>
  </w:comment>
  <w:comment w:id="114" w:author="Adam Wang" w:date="2017-10-25T16:40:00Z" w:initials="AW">
    <w:p w14:paraId="4D53E9F4" w14:textId="40AF6D57" w:rsidR="00DA1E64" w:rsidRDefault="00DA1E6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需</w:t>
      </w:r>
      <w:r>
        <w:rPr>
          <w:lang w:eastAsia="zh-CN"/>
        </w:rPr>
        <w:t>要保存，但</w:t>
      </w:r>
      <w:r>
        <w:rPr>
          <w:rFonts w:hint="eastAsia"/>
          <w:lang w:eastAsia="zh-CN"/>
        </w:rPr>
        <w:t>具</w:t>
      </w:r>
      <w:r>
        <w:rPr>
          <w:lang w:eastAsia="zh-CN"/>
        </w:rPr>
        <w:t>体的数据</w:t>
      </w:r>
      <w:r>
        <w:rPr>
          <w:rFonts w:hint="eastAsia"/>
          <w:lang w:eastAsia="zh-CN"/>
        </w:rPr>
        <w:t>列按</w:t>
      </w:r>
      <w:r>
        <w:rPr>
          <w:lang w:eastAsia="zh-CN"/>
        </w:rPr>
        <w:t>照必要原则，暂不保存重复数据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0237F2" w15:done="0"/>
  <w15:commentEx w15:paraId="1991FAED" w15:paraIdParent="5F0237F2" w15:done="0"/>
  <w15:commentEx w15:paraId="4BAEFF92" w15:paraIdParent="5F0237F2" w15:done="0"/>
  <w15:commentEx w15:paraId="515A7F69" w15:done="0"/>
  <w15:commentEx w15:paraId="2354FDC8" w15:paraIdParent="515A7F69" w15:done="0"/>
  <w15:commentEx w15:paraId="1D17C7A5" w15:done="0"/>
  <w15:commentEx w15:paraId="0377411B" w15:done="0"/>
  <w15:commentEx w15:paraId="4C90C970" w15:done="0"/>
  <w15:commentEx w15:paraId="698CA0C8" w15:paraIdParent="4C90C970" w15:done="0"/>
  <w15:commentEx w15:paraId="5301035A" w15:done="0"/>
  <w15:commentEx w15:paraId="005997F7" w15:paraIdParent="5301035A" w15:done="0"/>
  <w15:commentEx w15:paraId="548A0E4C" w15:done="0"/>
  <w15:commentEx w15:paraId="5F0FBC28" w15:paraIdParent="548A0E4C" w15:done="0"/>
  <w15:commentEx w15:paraId="6BEDBBCD" w15:done="0"/>
  <w15:commentEx w15:paraId="39513449" w15:paraIdParent="6BEDBBCD" w15:done="0"/>
  <w15:commentEx w15:paraId="7A9790A8" w15:done="0"/>
  <w15:commentEx w15:paraId="09749A5D" w15:paraIdParent="7A9790A8" w15:done="0"/>
  <w15:commentEx w15:paraId="083EC6FE" w15:done="0"/>
  <w15:commentEx w15:paraId="5B96D9C6" w15:paraIdParent="083EC6FE" w15:done="0"/>
  <w15:commentEx w15:paraId="1068AB69" w15:done="0"/>
  <w15:commentEx w15:paraId="57DAFB6E" w15:paraIdParent="1068AB69" w15:done="0"/>
  <w15:commentEx w15:paraId="621954A1" w15:done="0"/>
  <w15:commentEx w15:paraId="00D09449" w15:paraIdParent="621954A1" w15:done="0"/>
  <w15:commentEx w15:paraId="4A9A1975" w15:done="0"/>
  <w15:commentEx w15:paraId="443BBA5A" w15:paraIdParent="4A9A1975" w15:done="0"/>
  <w15:commentEx w15:paraId="4D53E9F4" w15:paraIdParent="4A9A19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19AD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2EC1A6F"/>
    <w:multiLevelType w:val="hybridMultilevel"/>
    <w:tmpl w:val="757C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0647"/>
    <w:multiLevelType w:val="hybridMultilevel"/>
    <w:tmpl w:val="D0C8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5E84"/>
    <w:multiLevelType w:val="hybridMultilevel"/>
    <w:tmpl w:val="68B66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42EBA"/>
    <w:multiLevelType w:val="hybridMultilevel"/>
    <w:tmpl w:val="8DCE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40028"/>
    <w:multiLevelType w:val="hybridMultilevel"/>
    <w:tmpl w:val="17D0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62468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8C43F6C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2C17EE0"/>
    <w:multiLevelType w:val="hybridMultilevel"/>
    <w:tmpl w:val="3C029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84E1C"/>
    <w:multiLevelType w:val="hybridMultilevel"/>
    <w:tmpl w:val="93B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F2168"/>
    <w:multiLevelType w:val="hybridMultilevel"/>
    <w:tmpl w:val="E99C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73C4C"/>
    <w:multiLevelType w:val="hybridMultilevel"/>
    <w:tmpl w:val="0CC8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057FD"/>
    <w:multiLevelType w:val="hybridMultilevel"/>
    <w:tmpl w:val="A1C4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94673"/>
    <w:multiLevelType w:val="hybridMultilevel"/>
    <w:tmpl w:val="11344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D0EE1"/>
    <w:multiLevelType w:val="hybridMultilevel"/>
    <w:tmpl w:val="9DC2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92ACE"/>
    <w:multiLevelType w:val="hybridMultilevel"/>
    <w:tmpl w:val="DF10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80DD8"/>
    <w:multiLevelType w:val="multilevel"/>
    <w:tmpl w:val="AACA91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2E503D8"/>
    <w:multiLevelType w:val="hybridMultilevel"/>
    <w:tmpl w:val="35E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45044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EB37D80"/>
    <w:multiLevelType w:val="hybridMultilevel"/>
    <w:tmpl w:val="D7648F5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5"/>
  </w:num>
  <w:num w:numId="3">
    <w:abstractNumId w:val="18"/>
  </w:num>
  <w:num w:numId="4">
    <w:abstractNumId w:val="17"/>
  </w:num>
  <w:num w:numId="5">
    <w:abstractNumId w:val="14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"/>
  </w:num>
  <w:num w:numId="14">
    <w:abstractNumId w:val="2"/>
  </w:num>
  <w:num w:numId="15">
    <w:abstractNumId w:val="11"/>
  </w:num>
  <w:num w:numId="16">
    <w:abstractNumId w:val="3"/>
  </w:num>
  <w:num w:numId="17">
    <w:abstractNumId w:val="16"/>
  </w:num>
  <w:num w:numId="18">
    <w:abstractNumId w:val="12"/>
  </w:num>
  <w:num w:numId="19">
    <w:abstractNumId w:val="13"/>
  </w:num>
  <w:num w:numId="2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lla Bi">
    <w15:presenceInfo w15:providerId="AD" w15:userId="S-1-5-21-72862756-1288690389-733424368-11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55"/>
    <w:rsid w:val="0002180C"/>
    <w:rsid w:val="00055F35"/>
    <w:rsid w:val="00077E8E"/>
    <w:rsid w:val="000A0BDA"/>
    <w:rsid w:val="000A6168"/>
    <w:rsid w:val="000C191E"/>
    <w:rsid w:val="001352FF"/>
    <w:rsid w:val="00164A6C"/>
    <w:rsid w:val="00165906"/>
    <w:rsid w:val="001B3FAD"/>
    <w:rsid w:val="001E0AB0"/>
    <w:rsid w:val="001E4055"/>
    <w:rsid w:val="00202855"/>
    <w:rsid w:val="0023463B"/>
    <w:rsid w:val="002361A5"/>
    <w:rsid w:val="00260D92"/>
    <w:rsid w:val="002A2F5A"/>
    <w:rsid w:val="002C571A"/>
    <w:rsid w:val="002D2D5E"/>
    <w:rsid w:val="002D5D75"/>
    <w:rsid w:val="002F7FCB"/>
    <w:rsid w:val="00307430"/>
    <w:rsid w:val="00317716"/>
    <w:rsid w:val="003D53A7"/>
    <w:rsid w:val="00405BA8"/>
    <w:rsid w:val="00411BFD"/>
    <w:rsid w:val="00433227"/>
    <w:rsid w:val="00447AF3"/>
    <w:rsid w:val="004E3D88"/>
    <w:rsid w:val="004F483B"/>
    <w:rsid w:val="00695F2D"/>
    <w:rsid w:val="006B151C"/>
    <w:rsid w:val="006F0171"/>
    <w:rsid w:val="007B7964"/>
    <w:rsid w:val="0082417A"/>
    <w:rsid w:val="00852B67"/>
    <w:rsid w:val="00882F41"/>
    <w:rsid w:val="00912A52"/>
    <w:rsid w:val="009258F6"/>
    <w:rsid w:val="00933AD2"/>
    <w:rsid w:val="00937CDB"/>
    <w:rsid w:val="00982342"/>
    <w:rsid w:val="009D0712"/>
    <w:rsid w:val="009F29CA"/>
    <w:rsid w:val="00B07A13"/>
    <w:rsid w:val="00B36E6F"/>
    <w:rsid w:val="00B83F4F"/>
    <w:rsid w:val="00BC0E78"/>
    <w:rsid w:val="00C21440"/>
    <w:rsid w:val="00C434CD"/>
    <w:rsid w:val="00CA5D42"/>
    <w:rsid w:val="00CA6D0F"/>
    <w:rsid w:val="00CC3B31"/>
    <w:rsid w:val="00CD48C2"/>
    <w:rsid w:val="00D145A6"/>
    <w:rsid w:val="00D72554"/>
    <w:rsid w:val="00D74470"/>
    <w:rsid w:val="00D87202"/>
    <w:rsid w:val="00DA1E64"/>
    <w:rsid w:val="00DB2BE5"/>
    <w:rsid w:val="00DB4D22"/>
    <w:rsid w:val="00DE18E7"/>
    <w:rsid w:val="00DF5FAC"/>
    <w:rsid w:val="00EE1701"/>
    <w:rsid w:val="00EF524D"/>
    <w:rsid w:val="00F26085"/>
    <w:rsid w:val="00F6650E"/>
    <w:rsid w:val="00F7572E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4D9D"/>
  <w15:chartTrackingRefBased/>
  <w15:docId w15:val="{699A49C2-95F5-4F25-9D3F-8A38B9E8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855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8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55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02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28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8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IntenseEmphasis">
    <w:name w:val="Intense Emphasis"/>
    <w:basedOn w:val="DefaultParagraphFont"/>
    <w:uiPriority w:val="21"/>
    <w:qFormat/>
    <w:rsid w:val="00202855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02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855"/>
    <w:rPr>
      <w:rFonts w:ascii="Calibri" w:hAnsi="Calibri" w:cs="Calibr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55"/>
    <w:rPr>
      <w:rFonts w:ascii="Segoe U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028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0285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855"/>
    <w:rPr>
      <w:rFonts w:ascii="Calibri" w:hAnsi="Calibri" w:cs="Calibr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4F483B"/>
    <w:pPr>
      <w:spacing w:after="0" w:line="240" w:lineRule="auto"/>
    </w:pPr>
    <w:rPr>
      <w:rFonts w:ascii="Calibri" w:hAnsi="Calibri" w:cs="Calibri"/>
      <w:lang w:eastAsia="en-US"/>
    </w:rPr>
  </w:style>
  <w:style w:type="character" w:styleId="Strong">
    <w:name w:val="Strong"/>
    <w:basedOn w:val="DefaultParagraphFont"/>
    <w:uiPriority w:val="22"/>
    <w:qFormat/>
    <w:rsid w:val="00852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Bella Bi</cp:lastModifiedBy>
  <cp:revision>1</cp:revision>
  <dcterms:created xsi:type="dcterms:W3CDTF">2017-11-06T21:58:00Z</dcterms:created>
  <dcterms:modified xsi:type="dcterms:W3CDTF">2017-11-23T08:25:00Z</dcterms:modified>
</cp:coreProperties>
</file>