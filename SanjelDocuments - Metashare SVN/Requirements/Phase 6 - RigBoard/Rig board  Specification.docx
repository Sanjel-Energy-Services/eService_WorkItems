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D0666E" w14:textId="77777777" w:rsidR="00405BA8" w:rsidRDefault="006F3273" w:rsidP="006F3273">
      <w:pPr>
        <w:pStyle w:val="Title"/>
      </w:pPr>
      <w:r>
        <w:t xml:space="preserve">Rig </w:t>
      </w:r>
      <w:r w:rsidR="00B17C37">
        <w:t>board Specification</w:t>
      </w:r>
    </w:p>
    <w:p w14:paraId="09F67197" w14:textId="77777777" w:rsidR="006F3273" w:rsidRDefault="006F3273"/>
    <w:p w14:paraId="4E706959" w14:textId="77777777" w:rsidR="005E2589" w:rsidRDefault="005E2589" w:rsidP="005E2589">
      <w:pPr>
        <w:pStyle w:val="Heading1"/>
      </w:pPr>
      <w:r>
        <w:t>Structure</w:t>
      </w:r>
    </w:p>
    <w:p w14:paraId="49865DB6" w14:textId="77777777" w:rsidR="005E2589" w:rsidRPr="005E2589" w:rsidRDefault="005E2589" w:rsidP="005E2589"/>
    <w:p w14:paraId="42C5FBEA" w14:textId="77777777" w:rsidR="005E2589" w:rsidRPr="00E2345C" w:rsidRDefault="005E2589" w:rsidP="005E2589">
      <w:pPr>
        <w:rPr>
          <w:rStyle w:val="IntenseEmphasis"/>
        </w:rPr>
      </w:pPr>
      <w:r w:rsidRPr="00E2345C">
        <w:rPr>
          <w:rStyle w:val="IntenseEmphasis"/>
        </w:rPr>
        <w:t>Entry point</w:t>
      </w:r>
    </w:p>
    <w:p w14:paraId="405E0FF5" w14:textId="77777777" w:rsidR="005E2589" w:rsidRDefault="005E2589" w:rsidP="005E2589">
      <w:r>
        <w:t>Entry point is from “Rig Board” menu item in main menu.</w:t>
      </w:r>
    </w:p>
    <w:p w14:paraId="7396FC92" w14:textId="77777777" w:rsidR="005E2589" w:rsidRDefault="005E2589" w:rsidP="005E2589">
      <w:r>
        <w:rPr>
          <w:noProof/>
        </w:rPr>
        <w:drawing>
          <wp:inline distT="0" distB="0" distL="0" distR="0" wp14:anchorId="1F46BB29" wp14:editId="7786D348">
            <wp:extent cx="5943600" cy="9505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950595"/>
                    </a:xfrm>
                    <a:prstGeom prst="rect">
                      <a:avLst/>
                    </a:prstGeom>
                  </pic:spPr>
                </pic:pic>
              </a:graphicData>
            </a:graphic>
          </wp:inline>
        </w:drawing>
      </w:r>
    </w:p>
    <w:p w14:paraId="026473B0" w14:textId="77777777" w:rsidR="005E2589" w:rsidRDefault="005E2589" w:rsidP="005E2589"/>
    <w:p w14:paraId="62B6EA25" w14:textId="77777777" w:rsidR="005E2589" w:rsidRPr="00E2345C" w:rsidRDefault="005E2589" w:rsidP="005E2589">
      <w:pPr>
        <w:rPr>
          <w:rStyle w:val="IntenseEmphasis"/>
        </w:rPr>
      </w:pPr>
      <w:r w:rsidRPr="00E2345C">
        <w:rPr>
          <w:rStyle w:val="IntenseEmphasis"/>
        </w:rPr>
        <w:t>Filter Bar</w:t>
      </w:r>
    </w:p>
    <w:p w14:paraId="1E418B07" w14:textId="77777777" w:rsidR="005E2589" w:rsidRDefault="005E2589" w:rsidP="005E2589">
      <w:r>
        <w:t>Filter Bar consists for multiple groups of filter component for dispatcher to easily switch job list between perspectives. It located above data grid.</w:t>
      </w:r>
    </w:p>
    <w:p w14:paraId="537F4024" w14:textId="77777777" w:rsidR="005E2589" w:rsidRDefault="005E2589" w:rsidP="005E2589">
      <w:r>
        <w:rPr>
          <w:noProof/>
        </w:rPr>
        <w:drawing>
          <wp:inline distT="0" distB="0" distL="0" distR="0" wp14:anchorId="0A6464A0" wp14:editId="4874FE27">
            <wp:extent cx="5943600" cy="9740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974090"/>
                    </a:xfrm>
                    <a:prstGeom prst="rect">
                      <a:avLst/>
                    </a:prstGeom>
                  </pic:spPr>
                </pic:pic>
              </a:graphicData>
            </a:graphic>
          </wp:inline>
        </w:drawing>
      </w:r>
    </w:p>
    <w:p w14:paraId="53CC928C" w14:textId="77777777" w:rsidR="005E2589" w:rsidRDefault="005E2589" w:rsidP="005E2589"/>
    <w:p w14:paraId="6A1EED28" w14:textId="77777777" w:rsidR="005E2589" w:rsidRPr="00092B8C" w:rsidRDefault="005E2589" w:rsidP="005E2589">
      <w:pPr>
        <w:rPr>
          <w:rStyle w:val="IntenseEmphasis"/>
        </w:rPr>
      </w:pPr>
      <w:r w:rsidRPr="00092B8C">
        <w:rPr>
          <w:rStyle w:val="IntenseEmphasis"/>
        </w:rPr>
        <w:t>Rig Job List</w:t>
      </w:r>
    </w:p>
    <w:p w14:paraId="3F7D11BD" w14:textId="77777777" w:rsidR="005E2589" w:rsidRDefault="005E2589" w:rsidP="005E2589">
      <w:r>
        <w:t>Rig Job List displays all potential/ongoing/completed jobs and rigs information within Sanjel. Detail information depends on job/rig status.</w:t>
      </w:r>
    </w:p>
    <w:p w14:paraId="3C1E6351" w14:textId="77777777" w:rsidR="005E2589" w:rsidRDefault="005E2589"/>
    <w:p w14:paraId="74D4E43A" w14:textId="77777777" w:rsidR="006F3273" w:rsidRDefault="006F3273" w:rsidP="006F3273">
      <w:pPr>
        <w:pStyle w:val="Heading1"/>
      </w:pPr>
      <w:r>
        <w:t>General Font &amp; Color Scheme</w:t>
      </w:r>
    </w:p>
    <w:p w14:paraId="2644820D" w14:textId="77777777" w:rsidR="006F3273" w:rsidRDefault="006F3273"/>
    <w:p w14:paraId="2D3E05AA" w14:textId="77777777" w:rsidR="006F3273" w:rsidRDefault="006F3273">
      <w:r>
        <w:t>Background:  Dark Grey – RGB (#383838)</w:t>
      </w:r>
    </w:p>
    <w:p w14:paraId="3F6C1589" w14:textId="77777777" w:rsidR="006F3273" w:rsidRDefault="006F3273">
      <w:r>
        <w:t>Font: Segoe UI Light</w:t>
      </w:r>
    </w:p>
    <w:p w14:paraId="30830D40" w14:textId="77777777" w:rsidR="006F3273" w:rsidRDefault="006F3273">
      <w:r>
        <w:t>Font Size: 22</w:t>
      </w:r>
    </w:p>
    <w:p w14:paraId="2EA019FB" w14:textId="77777777" w:rsidR="006F3273" w:rsidRDefault="004C36D5">
      <w:r>
        <w:t>Font C</w:t>
      </w:r>
      <w:r w:rsidR="006F3273">
        <w:t xml:space="preserve">olor: </w:t>
      </w:r>
    </w:p>
    <w:p w14:paraId="4F1181D5" w14:textId="77777777" w:rsidR="006F3273" w:rsidRDefault="006F3273">
      <w:r>
        <w:lastRenderedPageBreak/>
        <w:t>General - White – RGB (#FFFFFF)</w:t>
      </w:r>
    </w:p>
    <w:p w14:paraId="6DAEA570" w14:textId="77777777" w:rsidR="004B007B" w:rsidRDefault="004B007B">
      <w:r>
        <w:t>Grid Header Font: Segoe UI Light</w:t>
      </w:r>
    </w:p>
    <w:p w14:paraId="600DAA74" w14:textId="77777777" w:rsidR="004B007B" w:rsidRDefault="004B007B">
      <w:r>
        <w:t>Grid Header Font Size: 26</w:t>
      </w:r>
    </w:p>
    <w:p w14:paraId="07510C38" w14:textId="77777777" w:rsidR="004B007B" w:rsidRDefault="004B007B">
      <w:r>
        <w:t>Grid Header Font Weight: Bold</w:t>
      </w:r>
    </w:p>
    <w:p w14:paraId="4B4E7F48" w14:textId="77777777" w:rsidR="00441614" w:rsidRDefault="00441614">
      <w:r>
        <w:t>Grid border lines color: Black – RGB (#FFFFFF)</w:t>
      </w:r>
    </w:p>
    <w:p w14:paraId="1D75DD2D" w14:textId="77777777" w:rsidR="0045468E" w:rsidRDefault="0045468E">
      <w:r>
        <w:t xml:space="preserve">Status Icon: Size 12px X 12 </w:t>
      </w:r>
      <w:proofErr w:type="spellStart"/>
      <w:r>
        <w:t>px</w:t>
      </w:r>
      <w:proofErr w:type="spellEnd"/>
    </w:p>
    <w:p w14:paraId="4DB2D007" w14:textId="77777777" w:rsidR="00441614" w:rsidRDefault="00441614"/>
    <w:p w14:paraId="5FE37DB9" w14:textId="77777777" w:rsidR="00441614" w:rsidRDefault="00441614">
      <w:r>
        <w:t xml:space="preserve">Display </w:t>
      </w:r>
      <w:r w:rsidR="00DA79F1">
        <w:t>effect checking device: 60” TV</w:t>
      </w:r>
    </w:p>
    <w:p w14:paraId="355B129A" w14:textId="77777777" w:rsidR="006F3273" w:rsidRDefault="006F3273"/>
    <w:p w14:paraId="01E5631C" w14:textId="77777777" w:rsidR="005E2589" w:rsidRDefault="005E2589" w:rsidP="005E2589">
      <w:r>
        <w:t xml:space="preserve">Separate Line between filter bar and data grid, use the color Pantone 20p C, refer </w:t>
      </w:r>
      <w:proofErr w:type="gramStart"/>
      <w:r>
        <w:t>to  Sanjel</w:t>
      </w:r>
      <w:proofErr w:type="gramEnd"/>
      <w:r>
        <w:t xml:space="preserve"> Graphic Standards Manual.</w:t>
      </w:r>
    </w:p>
    <w:p w14:paraId="5817CF62" w14:textId="77777777" w:rsidR="005E2589" w:rsidRDefault="005E2589" w:rsidP="005E2589">
      <w:r>
        <w:rPr>
          <w:noProof/>
        </w:rPr>
        <w:drawing>
          <wp:inline distT="0" distB="0" distL="0" distR="0" wp14:anchorId="4B470891" wp14:editId="7F2079D0">
            <wp:extent cx="3361905" cy="2304762"/>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61905" cy="2304762"/>
                    </a:xfrm>
                    <a:prstGeom prst="rect">
                      <a:avLst/>
                    </a:prstGeom>
                  </pic:spPr>
                </pic:pic>
              </a:graphicData>
            </a:graphic>
          </wp:inline>
        </w:drawing>
      </w:r>
    </w:p>
    <w:p w14:paraId="247BD4DF" w14:textId="77777777" w:rsidR="005E2589" w:rsidRDefault="005E2589" w:rsidP="005E2589"/>
    <w:p w14:paraId="3DA23991" w14:textId="77777777" w:rsidR="005E2589" w:rsidRDefault="005E2589"/>
    <w:p w14:paraId="13873F41" w14:textId="77777777" w:rsidR="006F3273" w:rsidRDefault="00DF04D4" w:rsidP="00DF04D4">
      <w:pPr>
        <w:pStyle w:val="Heading1"/>
      </w:pPr>
      <w:r>
        <w:t>Column Styles</w:t>
      </w:r>
    </w:p>
    <w:p w14:paraId="46925058" w14:textId="77777777" w:rsidR="006F3273" w:rsidRDefault="006F3273"/>
    <w:p w14:paraId="76210E7E" w14:textId="77777777" w:rsidR="00DF04D4" w:rsidRDefault="00DF04D4">
      <w:r>
        <w:t>Column style uses different font color and cell background to indicate corresponding entity status.</w:t>
      </w:r>
    </w:p>
    <w:p w14:paraId="6D35DF66" w14:textId="77777777" w:rsidR="00DF04D4" w:rsidRDefault="00DF04D4"/>
    <w:p w14:paraId="46C82DFC" w14:textId="77777777" w:rsidR="006F3273" w:rsidRDefault="00C338C0" w:rsidP="004C36D5">
      <w:pPr>
        <w:pStyle w:val="Heading2"/>
      </w:pPr>
      <w:r>
        <w:t>COMPANY – Client Name</w:t>
      </w:r>
    </w:p>
    <w:p w14:paraId="089905FA" w14:textId="77777777" w:rsidR="006F3273" w:rsidRDefault="006F3273" w:rsidP="006F3273"/>
    <w:p w14:paraId="7186EABC" w14:textId="77777777" w:rsidR="006F3273" w:rsidRDefault="006F3273" w:rsidP="006F3273">
      <w:r>
        <w:t xml:space="preserve">Text Display: </w:t>
      </w:r>
      <w:proofErr w:type="gramStart"/>
      <w:r>
        <w:t xml:space="preserve">Use </w:t>
      </w:r>
      <w:r w:rsidR="005E2589">
        <w:t xml:space="preserve"> customer</w:t>
      </w:r>
      <w:proofErr w:type="gramEnd"/>
      <w:r w:rsidR="005E2589">
        <w:t xml:space="preserve"> </w:t>
      </w:r>
      <w:r>
        <w:t>short name</w:t>
      </w:r>
    </w:p>
    <w:p w14:paraId="5FE820DC" w14:textId="77777777" w:rsidR="00FB4F99" w:rsidRDefault="004C36D5" w:rsidP="006F3273">
      <w:r>
        <w:t xml:space="preserve">Font Color:  </w:t>
      </w:r>
      <w:r w:rsidR="00FB4F99">
        <w:t>Regular Customer, White – RGB (#FFFFFF)</w:t>
      </w:r>
      <w:r w:rsidR="00C10A39">
        <w:t xml:space="preserve"> – </w:t>
      </w:r>
    </w:p>
    <w:p w14:paraId="67418DC8" w14:textId="77777777" w:rsidR="004C36D5" w:rsidRDefault="00FB4F99" w:rsidP="006F3273">
      <w:pPr>
        <w:rPr>
          <w:color w:val="FF0000"/>
        </w:rPr>
      </w:pPr>
      <w:commentRangeStart w:id="0"/>
      <w:r>
        <w:lastRenderedPageBreak/>
        <w:t xml:space="preserve">                      </w:t>
      </w:r>
      <w:r w:rsidR="004C36D5">
        <w:t>COD Customer</w:t>
      </w:r>
      <w:r>
        <w:t>, Payment not collected</w:t>
      </w:r>
      <w:r w:rsidR="004C36D5">
        <w:t xml:space="preserve"> –</w:t>
      </w:r>
      <w:r w:rsidR="00C10A39" w:rsidRPr="00B17C37">
        <w:rPr>
          <w:color w:val="FF0000"/>
        </w:rPr>
        <w:t xml:space="preserve"> </w:t>
      </w:r>
      <w:r w:rsidR="00B17C37" w:rsidRPr="00B17C37">
        <w:rPr>
          <w:color w:val="FF0000"/>
        </w:rPr>
        <w:t>Use a red exclamation point or some form of subtle alert, not color coding</w:t>
      </w:r>
      <w:r w:rsidR="00B17C37">
        <w:rPr>
          <w:color w:val="FF0000"/>
        </w:rPr>
        <w:t xml:space="preserve"> (</w:t>
      </w:r>
      <w:r w:rsidR="005E2589">
        <w:rPr>
          <w:color w:val="FF0000"/>
        </w:rPr>
        <w:t>When mouse h</w:t>
      </w:r>
      <w:r w:rsidR="00B17C37">
        <w:rPr>
          <w:color w:val="FF0000"/>
        </w:rPr>
        <w:t xml:space="preserve">over over to say </w:t>
      </w:r>
      <w:r w:rsidR="005E2589">
        <w:rPr>
          <w:color w:val="FF0000"/>
        </w:rPr>
        <w:t>“</w:t>
      </w:r>
      <w:r w:rsidR="00B17C37">
        <w:rPr>
          <w:color w:val="FF0000"/>
        </w:rPr>
        <w:t>COD</w:t>
      </w:r>
      <w:r w:rsidR="005E2589">
        <w:rPr>
          <w:color w:val="FF0000"/>
        </w:rPr>
        <w:t>”</w:t>
      </w:r>
      <w:r w:rsidR="00B17C37">
        <w:rPr>
          <w:color w:val="FF0000"/>
        </w:rPr>
        <w:t>)</w:t>
      </w:r>
    </w:p>
    <w:p w14:paraId="58E92725" w14:textId="77777777" w:rsidR="00FB4F99" w:rsidRPr="00B17C37" w:rsidRDefault="00FB4F99" w:rsidP="00FB4F99">
      <w:pPr>
        <w:rPr>
          <w:color w:val="FF0000"/>
        </w:rPr>
      </w:pPr>
      <w:r>
        <w:t xml:space="preserve">                      COD Customer, Payment is collected –</w:t>
      </w:r>
      <w:r w:rsidR="00C10A39">
        <w:t xml:space="preserve"> </w:t>
      </w:r>
      <w:r w:rsidR="00B17C37" w:rsidRPr="00B17C37">
        <w:rPr>
          <w:color w:val="FF0000"/>
        </w:rPr>
        <w:t>Same as above, but use a green check mark as validation of correct information</w:t>
      </w:r>
      <w:r w:rsidR="00B17C37">
        <w:rPr>
          <w:color w:val="FF0000"/>
        </w:rPr>
        <w:t xml:space="preserve"> (Hover over to say </w:t>
      </w:r>
      <w:r w:rsidR="005E2589">
        <w:rPr>
          <w:color w:val="FF0000"/>
        </w:rPr>
        <w:t>“</w:t>
      </w:r>
      <w:r w:rsidR="00B17C37">
        <w:rPr>
          <w:color w:val="FF0000"/>
        </w:rPr>
        <w:t>COD cleared</w:t>
      </w:r>
      <w:r w:rsidR="005E2589">
        <w:rPr>
          <w:color w:val="FF0000"/>
        </w:rPr>
        <w:t>”</w:t>
      </w:r>
      <w:r w:rsidR="00B17C37">
        <w:rPr>
          <w:color w:val="FF0000"/>
        </w:rPr>
        <w:t>)</w:t>
      </w:r>
      <w:commentRangeEnd w:id="0"/>
      <w:r w:rsidR="00765391">
        <w:rPr>
          <w:rStyle w:val="CommentReference"/>
        </w:rPr>
        <w:commentReference w:id="0"/>
      </w:r>
    </w:p>
    <w:p w14:paraId="038F8917" w14:textId="77777777" w:rsidR="005E2589" w:rsidRPr="0022029D" w:rsidRDefault="005E2589" w:rsidP="00FB4F99">
      <w:pPr>
        <w:rPr>
          <w:color w:val="00B050"/>
        </w:rPr>
      </w:pPr>
      <w:r>
        <w:rPr>
          <w:noProof/>
        </w:rPr>
        <w:drawing>
          <wp:inline distT="0" distB="0" distL="0" distR="0" wp14:anchorId="1BEE2A49" wp14:editId="1AD8E09A">
            <wp:extent cx="1428571" cy="1942857"/>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28571" cy="1942857"/>
                    </a:xfrm>
                    <a:prstGeom prst="rect">
                      <a:avLst/>
                    </a:prstGeom>
                  </pic:spPr>
                </pic:pic>
              </a:graphicData>
            </a:graphic>
          </wp:inline>
        </w:drawing>
      </w:r>
    </w:p>
    <w:p w14:paraId="348AF83F" w14:textId="77777777" w:rsidR="00C50ED7" w:rsidRPr="00BE68D8" w:rsidRDefault="00BE68D8" w:rsidP="006F3273">
      <w:pPr>
        <w:rPr>
          <w:b/>
        </w:rPr>
      </w:pPr>
      <w:r w:rsidRPr="00BE68D8">
        <w:rPr>
          <w:b/>
        </w:rPr>
        <w:t>Behavior:</w:t>
      </w:r>
    </w:p>
    <w:p w14:paraId="526247E7" w14:textId="77777777" w:rsidR="00BE68D8" w:rsidRDefault="00BE68D8" w:rsidP="00BE68D8">
      <w:pPr>
        <w:pStyle w:val="ListParagraph"/>
        <w:numPr>
          <w:ilvl w:val="0"/>
          <w:numId w:val="5"/>
        </w:numPr>
      </w:pPr>
      <w:r>
        <w:t xml:space="preserve">Right-click on </w:t>
      </w:r>
      <w:r w:rsidR="00C61573">
        <w:t>COD Customer with green check mark sign, context menu show “Remove COD cleared”)</w:t>
      </w:r>
    </w:p>
    <w:p w14:paraId="1F6D398B" w14:textId="77777777" w:rsidR="00C61573" w:rsidRDefault="00C61573" w:rsidP="00C61573">
      <w:pPr>
        <w:pStyle w:val="ListParagraph"/>
        <w:numPr>
          <w:ilvl w:val="0"/>
          <w:numId w:val="5"/>
        </w:numPr>
      </w:pPr>
      <w:r>
        <w:t xml:space="preserve">Right-click on COD Customer with red  </w:t>
      </w:r>
      <w:r w:rsidRPr="00B17C37">
        <w:rPr>
          <w:color w:val="FF0000"/>
        </w:rPr>
        <w:t>exclamation point</w:t>
      </w:r>
      <w:r>
        <w:t>, context menu show “COD cleared”)</w:t>
      </w:r>
    </w:p>
    <w:p w14:paraId="3C454E0E" w14:textId="77777777" w:rsidR="00C61573" w:rsidRDefault="00C61573" w:rsidP="00C61573">
      <w:pPr>
        <w:pStyle w:val="ListParagraph"/>
      </w:pPr>
    </w:p>
    <w:p w14:paraId="49D050A4" w14:textId="77777777" w:rsidR="00B17C37" w:rsidRDefault="00C61573" w:rsidP="003D2465">
      <w:pPr>
        <w:pStyle w:val="ListParagraph"/>
        <w:ind w:left="0"/>
      </w:pPr>
      <w:bookmarkStart w:id="1" w:name="_Hlk496700902"/>
      <w:r w:rsidRPr="00C61573">
        <w:rPr>
          <w:b/>
        </w:rPr>
        <w:t>Derived eService User Story</w:t>
      </w:r>
      <w:bookmarkStart w:id="2" w:name="OLE_LINK1"/>
      <w:bookmarkStart w:id="3" w:name="OLE_LINK2"/>
      <w:r w:rsidRPr="00C61573">
        <w:rPr>
          <w:b/>
        </w:rPr>
        <w:t xml:space="preserve">: </w:t>
      </w:r>
      <w:r w:rsidR="003D2465">
        <w:rPr>
          <w:b/>
        </w:rPr>
        <w:t xml:space="preserve"> </w:t>
      </w:r>
      <w:commentRangeStart w:id="4"/>
      <w:commentRangeStart w:id="5"/>
      <w:r w:rsidR="003D2465">
        <w:t>Add COD clear fla</w:t>
      </w:r>
      <w:bookmarkEnd w:id="2"/>
      <w:bookmarkEnd w:id="3"/>
      <w:r w:rsidR="003D2465">
        <w:t>g in Company Information.</w:t>
      </w:r>
      <w:commentRangeEnd w:id="4"/>
      <w:r w:rsidR="00C978CB">
        <w:rPr>
          <w:rStyle w:val="CommentReference"/>
        </w:rPr>
        <w:commentReference w:id="4"/>
      </w:r>
      <w:commentRangeEnd w:id="5"/>
      <w:r w:rsidR="007020D3">
        <w:rPr>
          <w:rStyle w:val="CommentReference"/>
        </w:rPr>
        <w:commentReference w:id="5"/>
      </w:r>
    </w:p>
    <w:p w14:paraId="57B29073" w14:textId="77777777" w:rsidR="003D2465" w:rsidRDefault="003D2465" w:rsidP="003D2465">
      <w:pPr>
        <w:pStyle w:val="ListParagraph"/>
        <w:ind w:left="0"/>
      </w:pPr>
    </w:p>
    <w:p w14:paraId="785C62B1" w14:textId="77777777" w:rsidR="003D2465" w:rsidRDefault="003D2465" w:rsidP="003D2465">
      <w:pPr>
        <w:pStyle w:val="ListParagraph"/>
        <w:ind w:left="0"/>
      </w:pPr>
      <w:r>
        <w:t>In Call Sheet/Job, If a customer is a COD customer</w:t>
      </w:r>
      <w:proofErr w:type="gramStart"/>
      <w:r>
        <w:t>,  enable</w:t>
      </w:r>
      <w:proofErr w:type="gramEnd"/>
      <w:r>
        <w:t xml:space="preserve"> a check box called “COD cleared”. Add </w:t>
      </w:r>
      <w:bookmarkStart w:id="6" w:name="OLE_LINK72"/>
      <w:r>
        <w:t>validation for making call sheet ready</w:t>
      </w:r>
      <w:bookmarkEnd w:id="6"/>
      <w:r>
        <w:t>.</w:t>
      </w:r>
    </w:p>
    <w:p w14:paraId="0B43151E" w14:textId="77777777" w:rsidR="003D2465" w:rsidRDefault="003D2465" w:rsidP="003D2465">
      <w:pPr>
        <w:pStyle w:val="ListParagraph"/>
        <w:ind w:left="0"/>
      </w:pPr>
    </w:p>
    <w:p w14:paraId="278DDA45" w14:textId="77777777" w:rsidR="003D2465" w:rsidRDefault="003D2465" w:rsidP="003D2465">
      <w:pPr>
        <w:pStyle w:val="ListParagraph"/>
        <w:ind w:left="0"/>
      </w:pPr>
      <w:r>
        <w:rPr>
          <w:noProof/>
        </w:rPr>
        <w:drawing>
          <wp:inline distT="0" distB="0" distL="0" distR="0" wp14:anchorId="0D2D42A0" wp14:editId="1C619CF7">
            <wp:extent cx="7723809" cy="1542857"/>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723809" cy="1542857"/>
                    </a:xfrm>
                    <a:prstGeom prst="rect">
                      <a:avLst/>
                    </a:prstGeom>
                  </pic:spPr>
                </pic:pic>
              </a:graphicData>
            </a:graphic>
          </wp:inline>
        </w:drawing>
      </w:r>
    </w:p>
    <w:bookmarkEnd w:id="1"/>
    <w:p w14:paraId="07FB4FA7" w14:textId="77777777" w:rsidR="00C61573" w:rsidRPr="00C61573" w:rsidRDefault="00C61573" w:rsidP="00C61573"/>
    <w:p w14:paraId="4F2B7130" w14:textId="77777777" w:rsidR="00C50ED7" w:rsidRDefault="00C50ED7" w:rsidP="00C50ED7">
      <w:pPr>
        <w:pStyle w:val="Heading2"/>
      </w:pPr>
      <w:r>
        <w:t>LSD</w:t>
      </w:r>
      <w:r w:rsidR="00C338C0">
        <w:t xml:space="preserve"> – Well Location</w:t>
      </w:r>
    </w:p>
    <w:p w14:paraId="50A22F21" w14:textId="77777777" w:rsidR="00C50ED7" w:rsidRDefault="00C50ED7" w:rsidP="006F3273">
      <w:r>
        <w:t xml:space="preserve">Text Display:  </w:t>
      </w:r>
      <w:commentRangeStart w:id="7"/>
      <w:r>
        <w:t xml:space="preserve">Full </w:t>
      </w:r>
      <w:r w:rsidR="0022029D">
        <w:t>location string</w:t>
      </w:r>
      <w:r>
        <w:t xml:space="preserve"> of down hole</w:t>
      </w:r>
      <w:r w:rsidR="0022029D">
        <w:t xml:space="preserve"> well location</w:t>
      </w:r>
      <w:r>
        <w:t>.</w:t>
      </w:r>
      <w:commentRangeEnd w:id="7"/>
      <w:r w:rsidR="00765391">
        <w:rPr>
          <w:rStyle w:val="CommentReference"/>
        </w:rPr>
        <w:commentReference w:id="7"/>
      </w:r>
    </w:p>
    <w:p w14:paraId="78F6E604" w14:textId="77777777" w:rsidR="00BC5FA2" w:rsidRDefault="00BC5FA2" w:rsidP="006F3273">
      <w:r>
        <w:t>Font Color</w:t>
      </w:r>
      <w:r w:rsidR="00CF0F6E">
        <w:t>: Direction is not entered ––</w:t>
      </w:r>
      <w:r w:rsidR="00B17C37" w:rsidRPr="00B17C37">
        <w:rPr>
          <w:color w:val="FF0000"/>
        </w:rPr>
        <w:t>Red exclamation mark</w:t>
      </w:r>
      <w:r w:rsidR="00B17C37">
        <w:rPr>
          <w:color w:val="FF0000"/>
        </w:rPr>
        <w:t xml:space="preserve"> (Hover over to say </w:t>
      </w:r>
      <w:r w:rsidR="00B47611">
        <w:rPr>
          <w:color w:val="FF0000"/>
        </w:rPr>
        <w:t>“D</w:t>
      </w:r>
      <w:r w:rsidR="00B17C37">
        <w:rPr>
          <w:color w:val="FF0000"/>
        </w:rPr>
        <w:t>irections required</w:t>
      </w:r>
      <w:r w:rsidR="00B47611">
        <w:rPr>
          <w:color w:val="FF0000"/>
        </w:rPr>
        <w:t>”</w:t>
      </w:r>
      <w:r w:rsidR="00B17C37">
        <w:rPr>
          <w:color w:val="FF0000"/>
        </w:rPr>
        <w:t>)</w:t>
      </w:r>
      <w:r w:rsidR="0022029D">
        <w:rPr>
          <w:color w:val="FF0000"/>
        </w:rPr>
        <w:t xml:space="preserve"> </w:t>
      </w:r>
    </w:p>
    <w:p w14:paraId="32E33046" w14:textId="77777777" w:rsidR="00CF0F6E" w:rsidRDefault="00CF0F6E" w:rsidP="006F3273">
      <w:pPr>
        <w:rPr>
          <w:color w:val="FF0000"/>
        </w:rPr>
      </w:pPr>
      <w:r>
        <w:t xml:space="preserve">                     Direction is </w:t>
      </w:r>
      <w:r w:rsidR="001E7888">
        <w:t xml:space="preserve">entered - </w:t>
      </w:r>
      <w:r>
        <w:t xml:space="preserve"> </w:t>
      </w:r>
      <w:r w:rsidR="00B17C37">
        <w:t xml:space="preserve"> </w:t>
      </w:r>
      <w:r w:rsidR="00B17C37" w:rsidRPr="00B17C37">
        <w:rPr>
          <w:color w:val="FF0000"/>
        </w:rPr>
        <w:t>green check mark</w:t>
      </w:r>
      <w:r w:rsidR="00B17C37">
        <w:rPr>
          <w:color w:val="FF0000"/>
        </w:rPr>
        <w:t xml:space="preserve"> (Hover over to say </w:t>
      </w:r>
      <w:r w:rsidR="00B47611">
        <w:rPr>
          <w:color w:val="FF0000"/>
        </w:rPr>
        <w:t>display directions</w:t>
      </w:r>
      <w:r w:rsidR="00B17C37">
        <w:rPr>
          <w:color w:val="FF0000"/>
        </w:rPr>
        <w:t>)</w:t>
      </w:r>
    </w:p>
    <w:p w14:paraId="50BFBAFB" w14:textId="77777777" w:rsidR="00B17C37" w:rsidRDefault="00B17C37" w:rsidP="006F3273">
      <w:pPr>
        <w:rPr>
          <w:color w:val="FF0000"/>
        </w:rPr>
      </w:pPr>
      <w:r>
        <w:rPr>
          <w:color w:val="FF0000"/>
        </w:rPr>
        <w:lastRenderedPageBreak/>
        <w:t xml:space="preserve">It would be nice if when </w:t>
      </w:r>
      <w:commentRangeStart w:id="8"/>
      <w:commentRangeStart w:id="9"/>
      <w:commentRangeStart w:id="10"/>
      <w:r>
        <w:rPr>
          <w:color w:val="FF0000"/>
        </w:rPr>
        <w:t xml:space="preserve">we change the LSD </w:t>
      </w:r>
      <w:commentRangeEnd w:id="8"/>
      <w:r w:rsidR="00D2285D">
        <w:rPr>
          <w:rStyle w:val="CommentReference"/>
        </w:rPr>
        <w:commentReference w:id="8"/>
      </w:r>
      <w:commentRangeEnd w:id="9"/>
      <w:r w:rsidR="00F62A8C">
        <w:rPr>
          <w:rStyle w:val="CommentReference"/>
        </w:rPr>
        <w:commentReference w:id="9"/>
      </w:r>
      <w:commentRangeEnd w:id="10"/>
      <w:r w:rsidR="002213E0">
        <w:rPr>
          <w:rStyle w:val="CommentReference"/>
        </w:rPr>
        <w:commentReference w:id="10"/>
      </w:r>
      <w:r>
        <w:rPr>
          <w:color w:val="FF0000"/>
        </w:rPr>
        <w:t>it prompts us to update directions, or give us the option to keep the same.</w:t>
      </w:r>
    </w:p>
    <w:p w14:paraId="667508F2" w14:textId="77777777" w:rsidR="0022029D" w:rsidRDefault="00B47611" w:rsidP="006F3273">
      <w:pPr>
        <w:rPr>
          <w:color w:val="FF0000"/>
        </w:rPr>
      </w:pPr>
      <w:r>
        <w:rPr>
          <w:color w:val="FF0000"/>
        </w:rPr>
        <w:t>Solution:</w:t>
      </w:r>
    </w:p>
    <w:p w14:paraId="32E51CFB" w14:textId="77777777" w:rsidR="0022029D" w:rsidRPr="00B47611" w:rsidRDefault="0022029D" w:rsidP="00B47611">
      <w:pPr>
        <w:pStyle w:val="ListParagraph"/>
        <w:numPr>
          <w:ilvl w:val="0"/>
          <w:numId w:val="4"/>
        </w:numPr>
        <w:rPr>
          <w:color w:val="00B050"/>
        </w:rPr>
      </w:pPr>
      <w:r w:rsidRPr="00B47611">
        <w:rPr>
          <w:color w:val="00B050"/>
        </w:rPr>
        <w:t xml:space="preserve">When change LSD, Display following fields </w:t>
      </w:r>
      <w:r w:rsidR="00B47611" w:rsidRPr="00B47611">
        <w:rPr>
          <w:color w:val="00B050"/>
        </w:rPr>
        <w:t>at same time.</w:t>
      </w:r>
    </w:p>
    <w:p w14:paraId="1A95A6B2" w14:textId="77777777" w:rsidR="0022029D" w:rsidRPr="00B47611" w:rsidRDefault="0022029D" w:rsidP="002213E0">
      <w:pPr>
        <w:pStyle w:val="ListParagraph"/>
        <w:numPr>
          <w:ilvl w:val="1"/>
          <w:numId w:val="4"/>
        </w:numPr>
        <w:rPr>
          <w:color w:val="00B050"/>
        </w:rPr>
      </w:pPr>
      <w:r w:rsidRPr="00B47611">
        <w:rPr>
          <w:color w:val="00B050"/>
        </w:rPr>
        <w:t>Surface Well location Type</w:t>
      </w:r>
    </w:p>
    <w:p w14:paraId="7A28C883" w14:textId="77777777" w:rsidR="0022029D" w:rsidRPr="00B47611" w:rsidRDefault="0022029D" w:rsidP="002213E0">
      <w:pPr>
        <w:pStyle w:val="ListParagraph"/>
        <w:numPr>
          <w:ilvl w:val="1"/>
          <w:numId w:val="4"/>
        </w:numPr>
        <w:rPr>
          <w:color w:val="00B050"/>
        </w:rPr>
      </w:pPr>
      <w:r w:rsidRPr="00B47611">
        <w:rPr>
          <w:color w:val="00B050"/>
        </w:rPr>
        <w:t>Surface Well Location</w:t>
      </w:r>
    </w:p>
    <w:p w14:paraId="09A13F3B" w14:textId="77777777" w:rsidR="0022029D" w:rsidRPr="00B47611" w:rsidRDefault="0022029D" w:rsidP="002213E0">
      <w:pPr>
        <w:pStyle w:val="ListParagraph"/>
        <w:numPr>
          <w:ilvl w:val="1"/>
          <w:numId w:val="4"/>
        </w:numPr>
        <w:rPr>
          <w:color w:val="00B050"/>
        </w:rPr>
      </w:pPr>
      <w:r w:rsidRPr="00B47611">
        <w:rPr>
          <w:color w:val="00B050"/>
        </w:rPr>
        <w:t>Down Hole Well Location Type</w:t>
      </w:r>
    </w:p>
    <w:p w14:paraId="0A0374CE" w14:textId="77777777" w:rsidR="0022029D" w:rsidRPr="00B47611" w:rsidRDefault="0022029D" w:rsidP="002213E0">
      <w:pPr>
        <w:pStyle w:val="ListParagraph"/>
        <w:numPr>
          <w:ilvl w:val="1"/>
          <w:numId w:val="4"/>
        </w:numPr>
        <w:rPr>
          <w:color w:val="00B050"/>
        </w:rPr>
      </w:pPr>
      <w:r w:rsidRPr="00B47611">
        <w:rPr>
          <w:color w:val="00B050"/>
        </w:rPr>
        <w:t>Down Hole Well Location</w:t>
      </w:r>
    </w:p>
    <w:p w14:paraId="41A4C96B" w14:textId="77777777" w:rsidR="0022029D" w:rsidRPr="00B47611" w:rsidRDefault="0022029D" w:rsidP="002213E0">
      <w:pPr>
        <w:pStyle w:val="ListParagraph"/>
        <w:numPr>
          <w:ilvl w:val="1"/>
          <w:numId w:val="4"/>
        </w:numPr>
        <w:rPr>
          <w:color w:val="00B050"/>
        </w:rPr>
      </w:pPr>
      <w:r w:rsidRPr="00B47611">
        <w:rPr>
          <w:color w:val="00B050"/>
        </w:rPr>
        <w:t>Directions</w:t>
      </w:r>
    </w:p>
    <w:p w14:paraId="69CFEBC1" w14:textId="77777777" w:rsidR="0022029D" w:rsidRDefault="0022029D" w:rsidP="006F3273">
      <w:pPr>
        <w:rPr>
          <w:color w:val="FF0000"/>
        </w:rPr>
      </w:pPr>
    </w:p>
    <w:p w14:paraId="68943BCE" w14:textId="77777777" w:rsidR="0022029D" w:rsidRPr="0022029D" w:rsidRDefault="0022029D" w:rsidP="006F3273">
      <w:pPr>
        <w:rPr>
          <w:color w:val="7030A0"/>
        </w:rPr>
      </w:pPr>
      <w:r w:rsidRPr="0022029D">
        <w:rPr>
          <w:color w:val="7030A0"/>
        </w:rPr>
        <w:t xml:space="preserve">*** Direction verification service may be able to </w:t>
      </w:r>
      <w:proofErr w:type="gramStart"/>
      <w:r w:rsidRPr="0022029D">
        <w:rPr>
          <w:color w:val="7030A0"/>
        </w:rPr>
        <w:t>integrated</w:t>
      </w:r>
      <w:proofErr w:type="gramEnd"/>
      <w:r w:rsidRPr="0022029D">
        <w:rPr>
          <w:color w:val="7030A0"/>
        </w:rPr>
        <w:t xml:space="preserve"> with Google Map in future.</w:t>
      </w:r>
    </w:p>
    <w:p w14:paraId="19C72EDF" w14:textId="77777777" w:rsidR="00B17C37" w:rsidRDefault="00B17C37" w:rsidP="006F3273"/>
    <w:p w14:paraId="415847D0" w14:textId="77777777" w:rsidR="002213E0" w:rsidRPr="00BE68D8" w:rsidRDefault="002213E0" w:rsidP="002213E0">
      <w:pPr>
        <w:rPr>
          <w:b/>
        </w:rPr>
      </w:pPr>
      <w:r w:rsidRPr="00BE68D8">
        <w:rPr>
          <w:b/>
        </w:rPr>
        <w:t>Behavior:</w:t>
      </w:r>
    </w:p>
    <w:p w14:paraId="76DD8DB9" w14:textId="483DF596" w:rsidR="002213E0" w:rsidRDefault="002213E0" w:rsidP="002213E0">
      <w:pPr>
        <w:pStyle w:val="ListParagraph"/>
        <w:numPr>
          <w:ilvl w:val="0"/>
          <w:numId w:val="13"/>
        </w:numPr>
      </w:pPr>
      <w:r>
        <w:t>Right-click on LSD, context menu shows “</w:t>
      </w:r>
      <w:r>
        <w:rPr>
          <w:rFonts w:hint="eastAsia"/>
        </w:rPr>
        <w:t>Update Well Locatio</w:t>
      </w:r>
      <w:r>
        <w:t xml:space="preserve">n” </w:t>
      </w:r>
      <w:r>
        <w:rPr>
          <w:rFonts w:hint="eastAsia"/>
        </w:rPr>
        <w:t>和</w:t>
      </w:r>
      <w:r>
        <w:t>”</w:t>
      </w:r>
      <w:r>
        <w:rPr>
          <w:rFonts w:hint="eastAsia"/>
        </w:rPr>
        <w:t>Update Direction</w:t>
      </w:r>
      <w:r>
        <w:t xml:space="preserve">” </w:t>
      </w:r>
      <w:r>
        <w:tab/>
      </w:r>
    </w:p>
    <w:p w14:paraId="3F4EAC8A" w14:textId="1BEB3278" w:rsidR="002213E0" w:rsidRDefault="002213E0" w:rsidP="002213E0">
      <w:pPr>
        <w:pStyle w:val="ListParagraph"/>
        <w:numPr>
          <w:ilvl w:val="1"/>
          <w:numId w:val="13"/>
        </w:numPr>
      </w:pPr>
      <w:r>
        <w:rPr>
          <w:rFonts w:hint="eastAsia"/>
        </w:rPr>
        <w:t>点</w:t>
      </w:r>
      <w:r>
        <w:t>击</w:t>
      </w:r>
      <w:r>
        <w:t>“</w:t>
      </w:r>
      <w:r>
        <w:rPr>
          <w:rFonts w:hint="eastAsia"/>
        </w:rPr>
        <w:t>Update Well Locatio</w:t>
      </w:r>
      <w:r>
        <w:t xml:space="preserve">n”, pops up update window includes </w:t>
      </w:r>
    </w:p>
    <w:p w14:paraId="541173E6" w14:textId="77777777" w:rsidR="002213E0" w:rsidRPr="002213E0" w:rsidRDefault="002213E0" w:rsidP="002213E0">
      <w:pPr>
        <w:pStyle w:val="ListParagraph"/>
        <w:numPr>
          <w:ilvl w:val="2"/>
          <w:numId w:val="14"/>
        </w:numPr>
      </w:pPr>
      <w:r w:rsidRPr="002213E0">
        <w:t>Surface Well location Type</w:t>
      </w:r>
    </w:p>
    <w:p w14:paraId="3C981FD0" w14:textId="77777777" w:rsidR="002213E0" w:rsidRPr="002213E0" w:rsidRDefault="002213E0" w:rsidP="002213E0">
      <w:pPr>
        <w:pStyle w:val="ListParagraph"/>
        <w:numPr>
          <w:ilvl w:val="2"/>
          <w:numId w:val="14"/>
        </w:numPr>
      </w:pPr>
      <w:r w:rsidRPr="002213E0">
        <w:t>Surface Well Location</w:t>
      </w:r>
    </w:p>
    <w:p w14:paraId="33093F90" w14:textId="77777777" w:rsidR="002213E0" w:rsidRPr="002213E0" w:rsidRDefault="002213E0" w:rsidP="002213E0">
      <w:pPr>
        <w:pStyle w:val="ListParagraph"/>
        <w:numPr>
          <w:ilvl w:val="2"/>
          <w:numId w:val="14"/>
        </w:numPr>
      </w:pPr>
      <w:r w:rsidRPr="002213E0">
        <w:t>Down Hole Well Location Type</w:t>
      </w:r>
    </w:p>
    <w:p w14:paraId="04D8385B" w14:textId="77777777" w:rsidR="002213E0" w:rsidRPr="002213E0" w:rsidRDefault="002213E0" w:rsidP="002213E0">
      <w:pPr>
        <w:pStyle w:val="ListParagraph"/>
        <w:numPr>
          <w:ilvl w:val="2"/>
          <w:numId w:val="14"/>
        </w:numPr>
      </w:pPr>
      <w:r w:rsidRPr="002213E0">
        <w:t>Down Hole Well Location</w:t>
      </w:r>
    </w:p>
    <w:p w14:paraId="75F6A1A5" w14:textId="1D96DC0C" w:rsidR="002213E0" w:rsidRDefault="002213E0" w:rsidP="002213E0">
      <w:pPr>
        <w:pStyle w:val="ListParagraph"/>
        <w:numPr>
          <w:ilvl w:val="2"/>
          <w:numId w:val="14"/>
        </w:numPr>
      </w:pPr>
      <w:r w:rsidRPr="002213E0">
        <w:t>Directions</w:t>
      </w:r>
    </w:p>
    <w:p w14:paraId="3F848875" w14:textId="5610D7CB" w:rsidR="00044F1F" w:rsidRPr="002213E0" w:rsidRDefault="00044F1F" w:rsidP="00044F1F">
      <w:pPr>
        <w:pStyle w:val="ListParagraph"/>
        <w:ind w:left="1440"/>
      </w:pPr>
      <w:commentRangeStart w:id="11"/>
      <w:ins w:id="12" w:author="Adam Wang" w:date="2017-11-02T14:48:00Z">
        <w:r>
          <w:rPr>
            <w:rFonts w:hint="eastAsia"/>
          </w:rPr>
          <w:t>保</w:t>
        </w:r>
        <w:r>
          <w:t>存时，比较</w:t>
        </w:r>
        <w:r>
          <w:rPr>
            <w:rFonts w:hint="eastAsia"/>
          </w:rPr>
          <w:t>Direction</w:t>
        </w:r>
      </w:ins>
      <w:ins w:id="13" w:author="Adam Wang" w:date="2017-11-02T14:49:00Z">
        <w:r>
          <w:rPr>
            <w:rFonts w:hint="eastAsia"/>
          </w:rPr>
          <w:t>数据</w:t>
        </w:r>
        <w:r>
          <w:t>是否有改动，如果没有改动，弹出提</w:t>
        </w:r>
        <w:r>
          <w:rPr>
            <w:rFonts w:hint="eastAsia"/>
          </w:rPr>
          <w:t>示</w:t>
        </w:r>
        <w:r>
          <w:t>框，</w:t>
        </w:r>
        <w:r>
          <w:t>”Directions is not changed with location change, are you sure to save?</w:t>
        </w:r>
      </w:ins>
      <w:ins w:id="14" w:author="Adam Wang" w:date="2017-11-02T14:50:00Z">
        <w:r>
          <w:t>”</w:t>
        </w:r>
        <w:r>
          <w:rPr>
            <w:rFonts w:hint="eastAsia"/>
          </w:rPr>
          <w:t>，选</w:t>
        </w:r>
        <w:r>
          <w:t>择</w:t>
        </w:r>
      </w:ins>
      <w:ins w:id="15" w:author="Adam Wang" w:date="2017-11-02T14:51:00Z">
        <w:r>
          <w:t>”Yes”</w:t>
        </w:r>
        <w:r>
          <w:rPr>
            <w:rFonts w:hint="eastAsia"/>
          </w:rPr>
          <w:t>继续，选</w:t>
        </w:r>
        <w:r>
          <w:t>择</w:t>
        </w:r>
        <w:r>
          <w:t>”No”</w:t>
        </w:r>
        <w:r>
          <w:rPr>
            <w:rFonts w:hint="eastAsia"/>
          </w:rPr>
          <w:t>则</w:t>
        </w:r>
        <w:r>
          <w:t>继续改动画面。</w:t>
        </w:r>
      </w:ins>
      <w:commentRangeEnd w:id="11"/>
      <w:ins w:id="16" w:author="Adam Wang" w:date="2017-11-02T15:04:00Z">
        <w:r w:rsidR="00DF6606">
          <w:rPr>
            <w:rStyle w:val="CommentReference"/>
          </w:rPr>
          <w:commentReference w:id="11"/>
        </w:r>
      </w:ins>
    </w:p>
    <w:p w14:paraId="60A92586" w14:textId="192388C6" w:rsidR="002213E0" w:rsidRDefault="002213E0" w:rsidP="002213E0">
      <w:pPr>
        <w:pStyle w:val="ListParagraph"/>
        <w:numPr>
          <w:ilvl w:val="1"/>
          <w:numId w:val="13"/>
        </w:numPr>
      </w:pPr>
      <w:r>
        <w:rPr>
          <w:rFonts w:hint="eastAsia"/>
        </w:rPr>
        <w:t>点</w:t>
      </w:r>
      <w:r>
        <w:t>击</w:t>
      </w:r>
      <w:r>
        <w:t>”</w:t>
      </w:r>
      <w:r>
        <w:rPr>
          <w:rFonts w:hint="eastAsia"/>
        </w:rPr>
        <w:t>Update Direction</w:t>
      </w:r>
      <w:r>
        <w:t>”</w:t>
      </w:r>
      <w:r>
        <w:rPr>
          <w:rFonts w:hint="eastAsia"/>
        </w:rPr>
        <w:t>，</w:t>
      </w:r>
      <w:r>
        <w:rPr>
          <w:rFonts w:hint="eastAsia"/>
        </w:rPr>
        <w:t>pops up update window includes Direction only.</w:t>
      </w:r>
    </w:p>
    <w:p w14:paraId="095DDD1C" w14:textId="4D2FB522" w:rsidR="00CF0F6E" w:rsidRDefault="007447F8" w:rsidP="006F3273">
      <w:pPr>
        <w:rPr>
          <w:ins w:id="17" w:author="Bella Bi" w:date="2017-11-23T15:53:00Z"/>
        </w:rPr>
      </w:pPr>
      <w:ins w:id="18" w:author="Bella Bi" w:date="2017-11-23T15:53:00Z">
        <w:r>
          <w:t>Notes</w:t>
        </w:r>
        <w:r>
          <w:rPr>
            <w:rFonts w:hint="eastAsia"/>
          </w:rPr>
          <w:t>：</w:t>
        </w:r>
      </w:ins>
    </w:p>
    <w:p w14:paraId="0D71D70C" w14:textId="11CB3774" w:rsidR="007447F8" w:rsidRDefault="007447F8">
      <w:pPr>
        <w:pStyle w:val="ListParagraph"/>
        <w:numPr>
          <w:ilvl w:val="0"/>
          <w:numId w:val="23"/>
        </w:numPr>
        <w:rPr>
          <w:ins w:id="19" w:author="Bella Bi" w:date="2017-11-23T15:54:00Z"/>
        </w:rPr>
        <w:pPrChange w:id="20" w:author="Bella Bi" w:date="2017-11-23T15:53:00Z">
          <w:pPr/>
        </w:pPrChange>
      </w:pPr>
      <w:ins w:id="21" w:author="Bella Bi" w:date="2017-11-23T15:54:00Z">
        <w:r w:rsidRPr="007447F8">
          <w:rPr>
            <w:rFonts w:hint="eastAsia"/>
          </w:rPr>
          <w:t>Online</w:t>
        </w:r>
        <w:r w:rsidRPr="007447F8">
          <w:rPr>
            <w:rFonts w:hint="eastAsia"/>
          </w:rPr>
          <w:t>中</w:t>
        </w:r>
        <w:r w:rsidRPr="007447F8">
          <w:rPr>
            <w:rFonts w:hint="eastAsia"/>
          </w:rPr>
          <w:t>Update Well Location</w:t>
        </w:r>
        <w:r w:rsidRPr="007447F8">
          <w:rPr>
            <w:rFonts w:hint="eastAsia"/>
          </w:rPr>
          <w:t>功能，</w:t>
        </w:r>
        <w:r w:rsidRPr="007447F8">
          <w:rPr>
            <w:rFonts w:hint="eastAsia"/>
          </w:rPr>
          <w:t>Surface Well Location</w:t>
        </w:r>
        <w:r w:rsidRPr="007447F8">
          <w:rPr>
            <w:rFonts w:hint="eastAsia"/>
          </w:rPr>
          <w:t>和</w:t>
        </w:r>
        <w:r w:rsidRPr="007447F8">
          <w:rPr>
            <w:rFonts w:hint="eastAsia"/>
          </w:rPr>
          <w:t>Down Hole Well Location</w:t>
        </w:r>
        <w:r w:rsidRPr="007447F8">
          <w:rPr>
            <w:rFonts w:hint="eastAsia"/>
          </w:rPr>
          <w:t>目前只提供了一个文本框让用户输入，当</w:t>
        </w:r>
        <w:r w:rsidRPr="007447F8">
          <w:rPr>
            <w:rFonts w:hint="eastAsia"/>
          </w:rPr>
          <w:t>Type</w:t>
        </w:r>
        <w:r w:rsidRPr="007447F8">
          <w:rPr>
            <w:rFonts w:hint="eastAsia"/>
          </w:rPr>
          <w:t>选择</w:t>
        </w:r>
        <w:r w:rsidRPr="007447F8">
          <w:rPr>
            <w:rFonts w:hint="eastAsia"/>
          </w:rPr>
          <w:t>Torren</w:t>
        </w:r>
        <w:r w:rsidRPr="007447F8">
          <w:rPr>
            <w:rFonts w:hint="eastAsia"/>
          </w:rPr>
          <w:t>或者</w:t>
        </w:r>
        <w:r w:rsidRPr="007447F8">
          <w:rPr>
            <w:rFonts w:hint="eastAsia"/>
          </w:rPr>
          <w:t>NTS</w:t>
        </w:r>
        <w:r w:rsidRPr="007447F8">
          <w:rPr>
            <w:rFonts w:hint="eastAsia"/>
          </w:rPr>
          <w:t>时，填写的值在</w:t>
        </w:r>
        <w:proofErr w:type="spellStart"/>
        <w:r w:rsidRPr="007447F8">
          <w:rPr>
            <w:rFonts w:hint="eastAsia"/>
          </w:rPr>
          <w:t>WinForm</w:t>
        </w:r>
        <w:proofErr w:type="spellEnd"/>
        <w:r>
          <w:rPr>
            <w:rFonts w:hint="eastAsia"/>
          </w:rPr>
          <w:t>中是显示不出来的，待分析。</w:t>
        </w:r>
      </w:ins>
    </w:p>
    <w:p w14:paraId="3A44AE8C" w14:textId="3D84D95D" w:rsidR="007447F8" w:rsidRDefault="007447F8">
      <w:pPr>
        <w:pStyle w:val="ListParagraph"/>
        <w:numPr>
          <w:ilvl w:val="0"/>
          <w:numId w:val="23"/>
        </w:numPr>
        <w:pPrChange w:id="22" w:author="Bella Bi" w:date="2017-11-23T15:53:00Z">
          <w:pPr/>
        </w:pPrChange>
      </w:pPr>
      <w:ins w:id="23" w:author="Bella Bi" w:date="2017-11-23T15:54:00Z">
        <w:r w:rsidRPr="007447F8">
          <w:rPr>
            <w:rFonts w:hint="eastAsia"/>
          </w:rPr>
          <w:t>在</w:t>
        </w:r>
        <w:proofErr w:type="spellStart"/>
        <w:r w:rsidRPr="007447F8">
          <w:rPr>
            <w:rFonts w:hint="eastAsia"/>
          </w:rPr>
          <w:t>WinForm</w:t>
        </w:r>
        <w:proofErr w:type="spellEnd"/>
        <w:r w:rsidRPr="007447F8">
          <w:rPr>
            <w:rFonts w:hint="eastAsia"/>
          </w:rPr>
          <w:t>有一个</w:t>
        </w:r>
        <w:r w:rsidRPr="007447F8">
          <w:rPr>
            <w:rFonts w:hint="eastAsia"/>
          </w:rPr>
          <w:t>Has Downhole</w:t>
        </w:r>
        <w:r w:rsidRPr="007447F8">
          <w:rPr>
            <w:rFonts w:hint="eastAsia"/>
          </w:rPr>
          <w:t>选择框，选中之后才可以填写</w:t>
        </w:r>
        <w:r w:rsidRPr="007447F8">
          <w:rPr>
            <w:rFonts w:hint="eastAsia"/>
          </w:rPr>
          <w:t>Downhole Well Location</w:t>
        </w:r>
        <w:r w:rsidRPr="007447F8">
          <w:rPr>
            <w:rFonts w:hint="eastAsia"/>
          </w:rPr>
          <w:t>的值，</w:t>
        </w:r>
        <w:r w:rsidRPr="007447F8">
          <w:rPr>
            <w:rFonts w:hint="eastAsia"/>
          </w:rPr>
          <w:t>Online</w:t>
        </w:r>
        <w:r w:rsidRPr="007447F8">
          <w:rPr>
            <w:rFonts w:hint="eastAsia"/>
          </w:rPr>
          <w:t>目前未实现这个逻辑</w:t>
        </w:r>
        <w:r>
          <w:rPr>
            <w:rFonts w:hint="eastAsia"/>
          </w:rPr>
          <w:t>，待分析。</w:t>
        </w:r>
      </w:ins>
    </w:p>
    <w:p w14:paraId="70F82235" w14:textId="77777777" w:rsidR="00C50ED7" w:rsidRDefault="00C50ED7" w:rsidP="006F3273"/>
    <w:p w14:paraId="7A453D71" w14:textId="77777777" w:rsidR="006F3273" w:rsidRDefault="00C338C0" w:rsidP="00C50ED7">
      <w:pPr>
        <w:pStyle w:val="Heading2"/>
      </w:pPr>
      <w:r>
        <w:t>RIG – Rig Identifier</w:t>
      </w:r>
    </w:p>
    <w:p w14:paraId="4D53115C" w14:textId="77777777" w:rsidR="00C50ED7" w:rsidRDefault="00C50ED7" w:rsidP="006F3273">
      <w:r>
        <w:t xml:space="preserve">Text Display: </w:t>
      </w:r>
      <w:bookmarkStart w:id="24" w:name="OLE_LINK11"/>
      <w:bookmarkStart w:id="25" w:name="OLE_LINK14"/>
      <w:r>
        <w:t xml:space="preserve">Rig Contractor Short Name (Prefix) + </w:t>
      </w:r>
      <w:proofErr w:type="gramStart"/>
      <w:r>
        <w:t>“ “</w:t>
      </w:r>
      <w:proofErr w:type="gramEnd"/>
      <w:r>
        <w:t xml:space="preserve"> + Rig Number</w:t>
      </w:r>
    </w:p>
    <w:bookmarkEnd w:id="24"/>
    <w:bookmarkEnd w:id="25"/>
    <w:p w14:paraId="06CDD343" w14:textId="77777777" w:rsidR="00CF0F6E" w:rsidRDefault="00CF0F6E" w:rsidP="00CF0F6E">
      <w:pPr>
        <w:rPr>
          <w:color w:val="FF0000"/>
        </w:rPr>
      </w:pPr>
      <w:r>
        <w:lastRenderedPageBreak/>
        <w:t xml:space="preserve">Font Color: </w:t>
      </w:r>
      <w:r w:rsidR="001E7888">
        <w:t xml:space="preserve"> Top Drive Rig – Red – RGB (#FFFFFF)</w:t>
      </w:r>
      <w:r w:rsidR="00B17C37">
        <w:t xml:space="preserve"> </w:t>
      </w:r>
      <w:r w:rsidR="00B17C37" w:rsidRPr="00B17C37">
        <w:rPr>
          <w:color w:val="FF0000"/>
        </w:rPr>
        <w:t xml:space="preserve">Instead of </w:t>
      </w:r>
      <w:proofErr w:type="spellStart"/>
      <w:r w:rsidR="00B17C37" w:rsidRPr="00B17C37">
        <w:rPr>
          <w:color w:val="FF0000"/>
        </w:rPr>
        <w:t>colour</w:t>
      </w:r>
      <w:proofErr w:type="spellEnd"/>
      <w:r w:rsidR="00B17C37" w:rsidRPr="00B17C37">
        <w:rPr>
          <w:color w:val="FF0000"/>
        </w:rPr>
        <w:t xml:space="preserve"> coding, use an </w:t>
      </w:r>
      <w:proofErr w:type="spellStart"/>
      <w:r w:rsidR="00B17C37" w:rsidRPr="00B17C37">
        <w:rPr>
          <w:color w:val="FF0000"/>
        </w:rPr>
        <w:t>asterix</w:t>
      </w:r>
      <w:proofErr w:type="spellEnd"/>
      <w:r w:rsidR="00B17C37" w:rsidRPr="00B17C37">
        <w:rPr>
          <w:color w:val="FF0000"/>
        </w:rPr>
        <w:t xml:space="preserve"> and hover over to say “THIS IS A TOP DRIVE RIG”</w:t>
      </w:r>
    </w:p>
    <w:p w14:paraId="212E66D7" w14:textId="77777777" w:rsidR="0042148D" w:rsidRDefault="0042148D" w:rsidP="00CF0F6E">
      <w:pPr>
        <w:rPr>
          <w:color w:val="FF0000"/>
        </w:rPr>
      </w:pPr>
    </w:p>
    <w:p w14:paraId="0C2C141C" w14:textId="77777777" w:rsidR="0042148D" w:rsidRPr="0042148D" w:rsidRDefault="0042148D" w:rsidP="00CF0F6E">
      <w:pPr>
        <w:rPr>
          <w:color w:val="00B050"/>
        </w:rPr>
      </w:pPr>
      <w:r w:rsidRPr="0042148D">
        <w:rPr>
          <w:color w:val="00B050"/>
        </w:rPr>
        <w:t>OK</w:t>
      </w:r>
    </w:p>
    <w:p w14:paraId="120C2D06" w14:textId="77777777" w:rsidR="001E7888" w:rsidRDefault="001E7888" w:rsidP="00CF0F6E">
      <w:r>
        <w:t xml:space="preserve">                      Regular Rig – White – RGB (#FFFFFF)</w:t>
      </w:r>
    </w:p>
    <w:p w14:paraId="7827F127" w14:textId="77777777" w:rsidR="00C50ED7" w:rsidRDefault="002252A2" w:rsidP="006F3273">
      <w:r w:rsidRPr="002252A2">
        <w:rPr>
          <w:b/>
        </w:rPr>
        <w:t xml:space="preserve">Derived Master Data User Story: </w:t>
      </w:r>
      <w:r>
        <w:t>Create Rig Database</w:t>
      </w:r>
    </w:p>
    <w:p w14:paraId="2F5B6B4A" w14:textId="77777777" w:rsidR="002252A2" w:rsidRDefault="002252A2" w:rsidP="006F3273">
      <w:bookmarkStart w:id="26" w:name="_Hlk496706436"/>
      <w:r w:rsidRPr="00C61573">
        <w:rPr>
          <w:b/>
        </w:rPr>
        <w:t>Derived eService User Story</w:t>
      </w:r>
      <w:bookmarkStart w:id="27" w:name="OLE_LINK4"/>
      <w:r w:rsidRPr="00C61573">
        <w:rPr>
          <w:b/>
        </w:rPr>
        <w:t xml:space="preserve">: </w:t>
      </w:r>
      <w:r>
        <w:rPr>
          <w:b/>
        </w:rPr>
        <w:t xml:space="preserve"> </w:t>
      </w:r>
      <w:r w:rsidRPr="002252A2">
        <w:t xml:space="preserve">Update Rig information to </w:t>
      </w:r>
      <w:bookmarkStart w:id="28" w:name="OLE_LINK3"/>
      <w:r w:rsidRPr="002252A2">
        <w:t xml:space="preserve">link up </w:t>
      </w:r>
      <w:bookmarkEnd w:id="28"/>
      <w:r w:rsidRPr="002252A2">
        <w:t>with Rig Database</w:t>
      </w:r>
    </w:p>
    <w:bookmarkEnd w:id="27"/>
    <w:p w14:paraId="68835926" w14:textId="77777777" w:rsidR="004839C5" w:rsidRDefault="004839C5" w:rsidP="004839C5">
      <w:pPr>
        <w:pStyle w:val="ListParagraph"/>
        <w:numPr>
          <w:ilvl w:val="0"/>
          <w:numId w:val="6"/>
        </w:numPr>
        <w:ind w:left="1080"/>
      </w:pPr>
      <w:r>
        <w:t>Change Rig Number to Dropdown list</w:t>
      </w:r>
    </w:p>
    <w:p w14:paraId="12000669" w14:textId="77777777" w:rsidR="004839C5" w:rsidRDefault="004839C5" w:rsidP="004839C5">
      <w:pPr>
        <w:pStyle w:val="ListParagraph"/>
        <w:numPr>
          <w:ilvl w:val="0"/>
          <w:numId w:val="6"/>
        </w:numPr>
        <w:ind w:left="1080"/>
      </w:pPr>
      <w:commentRangeStart w:id="29"/>
      <w:commentRangeStart w:id="30"/>
      <w:r>
        <w:t xml:space="preserve">Add “Rig Name” textbox </w:t>
      </w:r>
      <w:commentRangeEnd w:id="29"/>
      <w:r w:rsidR="00296534">
        <w:rPr>
          <w:rStyle w:val="CommentReference"/>
        </w:rPr>
        <w:commentReference w:id="29"/>
      </w:r>
      <w:commentRangeEnd w:id="30"/>
      <w:r w:rsidR="00ED0BEF">
        <w:rPr>
          <w:rStyle w:val="CommentReference"/>
        </w:rPr>
        <w:commentReference w:id="30"/>
      </w:r>
      <w:r>
        <w:t>, “Is Top Drive” checkbox , Size dropdown list, Thread Type dropdown list</w:t>
      </w:r>
    </w:p>
    <w:p w14:paraId="2602AA6F" w14:textId="77777777" w:rsidR="004839C5" w:rsidRDefault="004839C5" w:rsidP="004839C5">
      <w:pPr>
        <w:pStyle w:val="ListParagraph"/>
        <w:numPr>
          <w:ilvl w:val="0"/>
          <w:numId w:val="6"/>
        </w:numPr>
        <w:ind w:left="1080"/>
      </w:pPr>
      <w:r>
        <w:t>Change Rig Contractor, Rig Number as cascading dropdown list, when select a Rig Contractor, Rig Number will populate with the rig number of active rigs in Rig Database, Is Top Drive and Rig Name, Size, Thread Type will be populated.</w:t>
      </w:r>
    </w:p>
    <w:p w14:paraId="4F513851" w14:textId="77777777" w:rsidR="004839C5" w:rsidRDefault="004839C5" w:rsidP="004839C5">
      <w:pPr>
        <w:pStyle w:val="ListParagraph"/>
        <w:numPr>
          <w:ilvl w:val="0"/>
          <w:numId w:val="6"/>
        </w:numPr>
        <w:ind w:left="1080"/>
      </w:pPr>
      <w:r>
        <w:t>If there is a new rig, user needs to create a new rig from Rig Board before use it.</w:t>
      </w:r>
    </w:p>
    <w:p w14:paraId="79EA6D04" w14:textId="77777777" w:rsidR="004839C5" w:rsidRDefault="004839C5" w:rsidP="004839C5">
      <w:pPr>
        <w:pStyle w:val="ListParagraph"/>
        <w:numPr>
          <w:ilvl w:val="0"/>
          <w:numId w:val="6"/>
        </w:numPr>
        <w:ind w:left="1080"/>
      </w:pPr>
      <w:r>
        <w:t>Update rig information, user needs to update an existing rig from Rig Board.</w:t>
      </w:r>
    </w:p>
    <w:p w14:paraId="31651A61" w14:textId="77777777" w:rsidR="004839C5" w:rsidRDefault="004839C5" w:rsidP="004839C5">
      <w:pPr>
        <w:pStyle w:val="ListParagraph"/>
        <w:numPr>
          <w:ilvl w:val="0"/>
          <w:numId w:val="6"/>
        </w:numPr>
        <w:ind w:left="1080"/>
      </w:pPr>
      <w:r>
        <w:t xml:space="preserve">Size dropdown list items should be same as following code snippet. (from </w:t>
      </w:r>
      <w:proofErr w:type="spellStart"/>
      <w:r>
        <w:t>PlugLoadingHeadInfoPresenter.cs</w:t>
      </w:r>
      <w:proofErr w:type="spellEnd"/>
      <w:r>
        <w:t>)</w:t>
      </w:r>
    </w:p>
    <w:p w14:paraId="0EB1D2AF" w14:textId="77777777" w:rsidR="004839C5" w:rsidRDefault="004839C5" w:rsidP="004839C5">
      <w:r>
        <w:rPr>
          <w:noProof/>
        </w:rPr>
        <w:drawing>
          <wp:inline distT="0" distB="0" distL="0" distR="0" wp14:anchorId="340FFE81" wp14:editId="64A36437">
            <wp:extent cx="8229600" cy="60896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8229600" cy="608965"/>
                    </a:xfrm>
                    <a:prstGeom prst="rect">
                      <a:avLst/>
                    </a:prstGeom>
                  </pic:spPr>
                </pic:pic>
              </a:graphicData>
            </a:graphic>
          </wp:inline>
        </w:drawing>
      </w:r>
    </w:p>
    <w:p w14:paraId="56EC3613" w14:textId="77777777" w:rsidR="004839C5" w:rsidRDefault="004839C5" w:rsidP="004839C5">
      <w:pPr>
        <w:pStyle w:val="ListParagraph"/>
        <w:numPr>
          <w:ilvl w:val="0"/>
          <w:numId w:val="6"/>
        </w:numPr>
        <w:ind w:left="1080"/>
      </w:pPr>
      <w:r>
        <w:t xml:space="preserve">Thread Type dropdown list items are from </w:t>
      </w:r>
      <w:proofErr w:type="spellStart"/>
      <w:r>
        <w:rPr>
          <w:rFonts w:ascii="Consolas" w:hAnsi="Consolas" w:cs="Consolas"/>
          <w:color w:val="2B91AF"/>
          <w:sz w:val="19"/>
          <w:szCs w:val="19"/>
          <w:highlight w:val="white"/>
        </w:rPr>
        <w:t>CommonApplicationController</w:t>
      </w:r>
      <w:r>
        <w:rPr>
          <w:rFonts w:ascii="Consolas" w:hAnsi="Consolas" w:cs="Consolas"/>
          <w:color w:val="000000"/>
          <w:sz w:val="19"/>
          <w:szCs w:val="19"/>
          <w:highlight w:val="white"/>
        </w:rPr>
        <w:t>.DrillingThreadTypes</w:t>
      </w:r>
      <w:proofErr w:type="spellEnd"/>
      <w:proofErr w:type="gramStart"/>
      <w:r>
        <w:rPr>
          <w:rFonts w:ascii="Consolas" w:hAnsi="Consolas" w:cs="Consolas"/>
          <w:color w:val="000000"/>
          <w:sz w:val="19"/>
          <w:szCs w:val="19"/>
          <w:highlight w:val="white"/>
        </w:rPr>
        <w:t>;</w:t>
      </w:r>
      <w:r>
        <w:t>.</w:t>
      </w:r>
      <w:proofErr w:type="gramEnd"/>
    </w:p>
    <w:p w14:paraId="3EE36113" w14:textId="42E7044D" w:rsidR="004839C5" w:rsidRDefault="004839C5" w:rsidP="004839C5">
      <w:pPr>
        <w:pStyle w:val="ListParagraph"/>
        <w:numPr>
          <w:ilvl w:val="0"/>
          <w:numId w:val="6"/>
        </w:numPr>
        <w:ind w:left="1080"/>
      </w:pPr>
      <w:commentRangeStart w:id="31"/>
      <w:commentRangeStart w:id="32"/>
      <w:del w:id="33" w:author="Adam Wang" w:date="2017-11-03T12:34:00Z">
        <w:r w:rsidDel="00802A51">
          <w:delText>All fields are editable, and if manually entered record, a new rig will be added to rig database automatically</w:delText>
        </w:r>
      </w:del>
      <w:r>
        <w:t>.</w:t>
      </w:r>
      <w:commentRangeEnd w:id="31"/>
      <w:r w:rsidR="00296534">
        <w:rPr>
          <w:rStyle w:val="CommentReference"/>
        </w:rPr>
        <w:commentReference w:id="31"/>
      </w:r>
      <w:commentRangeEnd w:id="32"/>
      <w:ins w:id="34" w:author="Adam Wang" w:date="2017-11-03T12:33:00Z">
        <w:r w:rsidR="00802A51">
          <w:t xml:space="preserve">Rig Contractor and Rig Number are only selectable from available items, no new item allowed. </w:t>
        </w:r>
      </w:ins>
      <w:r w:rsidR="00ED0BEF">
        <w:rPr>
          <w:rStyle w:val="CommentReference"/>
        </w:rPr>
        <w:commentReference w:id="32"/>
      </w:r>
      <w:ins w:id="35" w:author="Adam Wang" w:date="2017-11-03T12:34:00Z">
        <w:r w:rsidR="00802A51">
          <w:t>Other fields are all read-only.</w:t>
        </w:r>
      </w:ins>
    </w:p>
    <w:p w14:paraId="7C1E0CD2" w14:textId="34CD5686" w:rsidR="002252A2" w:rsidRDefault="00393CA2" w:rsidP="006F3273">
      <w:r>
        <w:rPr>
          <w:noProof/>
        </w:rPr>
        <w:drawing>
          <wp:inline distT="0" distB="0" distL="0" distR="0" wp14:anchorId="447D24A7" wp14:editId="076466F6">
            <wp:extent cx="5943600" cy="59137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91372"/>
                    </a:xfrm>
                    <a:prstGeom prst="rect">
                      <a:avLst/>
                    </a:prstGeom>
                  </pic:spPr>
                </pic:pic>
              </a:graphicData>
            </a:graphic>
          </wp:inline>
        </w:drawing>
      </w:r>
    </w:p>
    <w:bookmarkEnd w:id="26"/>
    <w:p w14:paraId="27DEC7AE" w14:textId="77777777" w:rsidR="003B4ACC" w:rsidRPr="003B4ACC" w:rsidRDefault="003B4ACC" w:rsidP="006F3273">
      <w:pPr>
        <w:rPr>
          <w:b/>
        </w:rPr>
      </w:pPr>
      <w:r w:rsidRPr="003B4ACC">
        <w:rPr>
          <w:b/>
        </w:rPr>
        <w:t>Behavior</w:t>
      </w:r>
    </w:p>
    <w:p w14:paraId="289F2D90" w14:textId="77777777" w:rsidR="003B4ACC" w:rsidRDefault="00605F85" w:rsidP="00605F85">
      <w:r>
        <w:t>Right-click rig identifier, pops up context menu</w:t>
      </w:r>
    </w:p>
    <w:p w14:paraId="7DA3AE7F" w14:textId="77777777" w:rsidR="00605F85" w:rsidRDefault="00605F85" w:rsidP="00605F85">
      <w:pPr>
        <w:pStyle w:val="ListParagraph"/>
        <w:numPr>
          <w:ilvl w:val="0"/>
          <w:numId w:val="8"/>
        </w:numPr>
        <w:rPr>
          <w:ins w:id="36" w:author="Bella Bi" w:date="2017-11-23T16:30:00Z"/>
        </w:rPr>
      </w:pPr>
      <w:commentRangeStart w:id="37"/>
      <w:commentRangeStart w:id="38"/>
      <w:commentRangeStart w:id="39"/>
      <w:commentRangeStart w:id="40"/>
      <w:r>
        <w:t xml:space="preserve">Add New Rig. </w:t>
      </w:r>
      <w:commentRangeEnd w:id="37"/>
      <w:r w:rsidR="005E03AD">
        <w:rPr>
          <w:rStyle w:val="CommentReference"/>
        </w:rPr>
        <w:commentReference w:id="37"/>
      </w:r>
      <w:commentRangeEnd w:id="38"/>
      <w:r w:rsidR="000A5569">
        <w:rPr>
          <w:rStyle w:val="CommentReference"/>
        </w:rPr>
        <w:commentReference w:id="38"/>
      </w:r>
      <w:commentRangeEnd w:id="39"/>
      <w:r w:rsidR="005D78D1">
        <w:rPr>
          <w:rStyle w:val="CommentReference"/>
        </w:rPr>
        <w:commentReference w:id="39"/>
      </w:r>
      <w:commentRangeEnd w:id="40"/>
      <w:r w:rsidR="00595338">
        <w:rPr>
          <w:rStyle w:val="CommentReference"/>
        </w:rPr>
        <w:commentReference w:id="40"/>
      </w:r>
      <w:r>
        <w:t>Click to pops up a “Create New Rig” Window</w:t>
      </w:r>
    </w:p>
    <w:p w14:paraId="26A06731" w14:textId="3D8E186A" w:rsidR="00B83656" w:rsidRDefault="00B83656">
      <w:pPr>
        <w:pStyle w:val="ListParagraph"/>
        <w:numPr>
          <w:ilvl w:val="1"/>
          <w:numId w:val="8"/>
        </w:numPr>
        <w:pPrChange w:id="43" w:author="Bella Bi" w:date="2017-11-23T16:30:00Z">
          <w:pPr>
            <w:pStyle w:val="ListParagraph"/>
            <w:numPr>
              <w:numId w:val="8"/>
            </w:numPr>
            <w:ind w:hanging="360"/>
          </w:pPr>
        </w:pPrChange>
      </w:pPr>
      <w:ins w:id="44" w:author="Bella Bi" w:date="2017-11-23T16:31:00Z">
        <w:r w:rsidRPr="00B83656">
          <w:rPr>
            <w:rFonts w:hint="eastAsia"/>
          </w:rPr>
          <w:t>Rig Contractor</w:t>
        </w:r>
        <w:r w:rsidRPr="00B83656">
          <w:rPr>
            <w:rFonts w:hint="eastAsia"/>
          </w:rPr>
          <w:t>，</w:t>
        </w:r>
        <w:r w:rsidRPr="00B83656">
          <w:rPr>
            <w:rFonts w:hint="eastAsia"/>
          </w:rPr>
          <w:t xml:space="preserve"> Rig Size, Size, Thread Type</w:t>
        </w:r>
        <w:r w:rsidRPr="00B83656">
          <w:rPr>
            <w:rFonts w:hint="eastAsia"/>
          </w:rPr>
          <w:t>是下拉框</w:t>
        </w:r>
        <w:r>
          <w:rPr>
            <w:rFonts w:hint="eastAsia"/>
          </w:rPr>
          <w:t>，</w:t>
        </w:r>
        <w:r>
          <w:rPr>
            <w:rFonts w:hint="eastAsia"/>
          </w:rPr>
          <w:t>Rig</w:t>
        </w:r>
        <w:r>
          <w:t xml:space="preserve"> </w:t>
        </w:r>
        <w:proofErr w:type="spellStart"/>
        <w:r>
          <w:t>Contrator</w:t>
        </w:r>
        <w:proofErr w:type="spellEnd"/>
        <w:r>
          <w:t>下拉框需要加自动联想功能</w:t>
        </w:r>
      </w:ins>
    </w:p>
    <w:p w14:paraId="0B6A3F64" w14:textId="77777777" w:rsidR="00605F85" w:rsidRDefault="00605F85" w:rsidP="00605F85">
      <w:pPr>
        <w:pStyle w:val="ListParagraph"/>
        <w:numPr>
          <w:ilvl w:val="0"/>
          <w:numId w:val="8"/>
        </w:numPr>
      </w:pPr>
      <w:bookmarkStart w:id="45" w:name="OLE_LINK6"/>
      <w:bookmarkStart w:id="46" w:name="OLE_LINK7"/>
      <w:r>
        <w:t xml:space="preserve">Update the Rig. </w:t>
      </w:r>
      <w:bookmarkStart w:id="47" w:name="OLE_LINK5"/>
      <w:r>
        <w:t>Click to Pops up a “Update Rig” Window, Company and Rig Number is not changeable.</w:t>
      </w:r>
      <w:bookmarkEnd w:id="47"/>
    </w:p>
    <w:p w14:paraId="060E9F8C" w14:textId="77777777" w:rsidR="00605F85" w:rsidRDefault="003F5E6C" w:rsidP="00605F85">
      <w:pPr>
        <w:pStyle w:val="ListParagraph"/>
        <w:numPr>
          <w:ilvl w:val="0"/>
          <w:numId w:val="8"/>
        </w:numPr>
      </w:pPr>
      <w:r>
        <w:t>Down for maintenance. Click to change Rig status to “status 2 – Down for maintenance.”</w:t>
      </w:r>
    </w:p>
    <w:p w14:paraId="7A0B6485" w14:textId="77777777" w:rsidR="003F5E6C" w:rsidRDefault="003F5E6C" w:rsidP="00605F85">
      <w:pPr>
        <w:pStyle w:val="ListParagraph"/>
        <w:numPr>
          <w:ilvl w:val="0"/>
          <w:numId w:val="8"/>
        </w:numPr>
      </w:pPr>
      <w:r>
        <w:lastRenderedPageBreak/>
        <w:t>Down but holding equipment. Click to change Rig status to “status 2 –</w:t>
      </w:r>
      <w:r w:rsidRPr="003F5E6C">
        <w:t xml:space="preserve"> </w:t>
      </w:r>
      <w:r>
        <w:t>Down but holding equipment.”</w:t>
      </w:r>
    </w:p>
    <w:p w14:paraId="221C3808" w14:textId="77777777" w:rsidR="003F5E6C" w:rsidRDefault="003F5E6C" w:rsidP="00605F85">
      <w:pPr>
        <w:pStyle w:val="ListParagraph"/>
        <w:numPr>
          <w:ilvl w:val="0"/>
          <w:numId w:val="8"/>
        </w:numPr>
      </w:pPr>
      <w:r>
        <w:t>Down for weather. Click to change Rig status to “status 2 – Down for weather.”</w:t>
      </w:r>
    </w:p>
    <w:p w14:paraId="2F9E4C2C" w14:textId="77777777" w:rsidR="003F5E6C" w:rsidRDefault="003F5E6C" w:rsidP="00605F85">
      <w:pPr>
        <w:pStyle w:val="ListParagraph"/>
        <w:numPr>
          <w:ilvl w:val="0"/>
          <w:numId w:val="8"/>
        </w:numPr>
      </w:pPr>
      <w:r>
        <w:t>Down for new lease/licenses. Click to change Rig status to “status 2 –</w:t>
      </w:r>
      <w:r w:rsidRPr="003F5E6C">
        <w:t xml:space="preserve"> </w:t>
      </w:r>
      <w:r>
        <w:t>Down for new lease/licenses.”</w:t>
      </w:r>
    </w:p>
    <w:p w14:paraId="66DCEF7A" w14:textId="77777777" w:rsidR="003F5E6C" w:rsidRDefault="003F5E6C" w:rsidP="00605F85">
      <w:pPr>
        <w:pStyle w:val="ListParagraph"/>
        <w:numPr>
          <w:ilvl w:val="0"/>
          <w:numId w:val="8"/>
        </w:numPr>
      </w:pPr>
      <w:r>
        <w:t>Deactivate. Click to change status to “status 3 – Deactivated”</w:t>
      </w:r>
    </w:p>
    <w:p w14:paraId="44DBFDB4" w14:textId="77777777" w:rsidR="003F5E6C" w:rsidRDefault="003F5E6C" w:rsidP="00605F85">
      <w:pPr>
        <w:pStyle w:val="ListParagraph"/>
        <w:numPr>
          <w:ilvl w:val="0"/>
          <w:numId w:val="8"/>
        </w:numPr>
      </w:pPr>
      <w:r>
        <w:t>Activate. Click to change status to “Status 1 – Active”</w:t>
      </w:r>
    </w:p>
    <w:p w14:paraId="46A0A8D3" w14:textId="77777777" w:rsidR="003F5E6C" w:rsidRDefault="003F5E6C" w:rsidP="00C338C0">
      <w:pPr>
        <w:pStyle w:val="Heading2"/>
      </w:pPr>
      <w:bookmarkStart w:id="48" w:name="_Hlk495927197"/>
      <w:bookmarkEnd w:id="45"/>
      <w:bookmarkEnd w:id="46"/>
    </w:p>
    <w:p w14:paraId="1C79769A" w14:textId="77777777" w:rsidR="00C50ED7" w:rsidRDefault="00C50ED7" w:rsidP="00C338C0">
      <w:pPr>
        <w:pStyle w:val="Heading2"/>
      </w:pPr>
      <w:r>
        <w:t>JOB</w:t>
      </w:r>
      <w:r w:rsidR="00C338C0">
        <w:t xml:space="preserve"> – Job Type</w:t>
      </w:r>
    </w:p>
    <w:bookmarkEnd w:id="48"/>
    <w:p w14:paraId="7AC7C483" w14:textId="77777777" w:rsidR="004C36D5" w:rsidRDefault="00C50ED7" w:rsidP="006F3273">
      <w:r>
        <w:t>Text Display: Job Type Name</w:t>
      </w:r>
    </w:p>
    <w:p w14:paraId="5CCADC3C" w14:textId="77777777" w:rsidR="00C338C0" w:rsidRPr="00B17C37" w:rsidRDefault="00C338C0" w:rsidP="006F3273">
      <w:pPr>
        <w:rPr>
          <w:color w:val="FF0000"/>
        </w:rPr>
      </w:pPr>
      <w:r>
        <w:t xml:space="preserve">Background Color – High Profile Job - Red </w:t>
      </w:r>
      <w:proofErr w:type="gramStart"/>
      <w:r>
        <w:t>-  RGB</w:t>
      </w:r>
      <w:proofErr w:type="gramEnd"/>
      <w:r>
        <w:t>(#FF0000) (Need to confirm if this should apply to LSD more properly)</w:t>
      </w:r>
      <w:r w:rsidR="00B17C37">
        <w:t xml:space="preserve">  </w:t>
      </w:r>
      <w:r w:rsidR="00B17C37" w:rsidRPr="00B17C37">
        <w:rPr>
          <w:color w:val="FF0000"/>
        </w:rPr>
        <w:t>Should apply to job type window.</w:t>
      </w:r>
    </w:p>
    <w:p w14:paraId="6D6FD35E" w14:textId="77777777" w:rsidR="00C338C0" w:rsidRPr="0042148D" w:rsidRDefault="0042148D" w:rsidP="006F3273">
      <w:pPr>
        <w:rPr>
          <w:color w:val="00B050"/>
        </w:rPr>
      </w:pPr>
      <w:r w:rsidRPr="0042148D">
        <w:rPr>
          <w:color w:val="00B050"/>
        </w:rPr>
        <w:t>Confirmed</w:t>
      </w:r>
    </w:p>
    <w:p w14:paraId="760CBABA" w14:textId="77777777" w:rsidR="0042148D" w:rsidRDefault="0042148D" w:rsidP="006F3273"/>
    <w:p w14:paraId="61645BE4" w14:textId="77777777" w:rsidR="0042148D" w:rsidRDefault="0042148D" w:rsidP="006F3273"/>
    <w:p w14:paraId="62263070" w14:textId="77777777" w:rsidR="00C338C0" w:rsidRDefault="00C338C0" w:rsidP="00C338C0">
      <w:pPr>
        <w:pStyle w:val="Heading2"/>
      </w:pPr>
      <w:bookmarkStart w:id="49" w:name="_Hlk495927206"/>
      <w:commentRangeStart w:id="50"/>
      <w:r>
        <w:t>JOB DATE</w:t>
      </w:r>
      <w:commentRangeEnd w:id="50"/>
      <w:r w:rsidR="002436EE">
        <w:rPr>
          <w:rStyle w:val="CommentReference"/>
          <w:rFonts w:asciiTheme="minorHAnsi" w:eastAsiaTheme="minorEastAsia" w:hAnsiTheme="minorHAnsi" w:cstheme="minorBidi"/>
          <w:color w:val="auto"/>
        </w:rPr>
        <w:commentReference w:id="50"/>
      </w:r>
    </w:p>
    <w:bookmarkEnd w:id="49"/>
    <w:p w14:paraId="6E1D2721" w14:textId="77777777" w:rsidR="00C338C0" w:rsidRDefault="00C338C0" w:rsidP="006F3273"/>
    <w:p w14:paraId="6F731326" w14:textId="6272275A" w:rsidR="00C338C0" w:rsidRDefault="00C338C0" w:rsidP="006F3273">
      <w:pPr>
        <w:rPr>
          <w:ins w:id="51" w:author="Adam Wang" w:date="2017-11-15T17:33:00Z"/>
        </w:rPr>
      </w:pPr>
      <w:r>
        <w:t xml:space="preserve">Text Display: Different timestamp depends on Job status </w:t>
      </w:r>
    </w:p>
    <w:p w14:paraId="505C9756" w14:textId="55CD6F89" w:rsidR="006941EC" w:rsidRDefault="00DE05D1" w:rsidP="006F3273">
      <w:pPr>
        <w:rPr>
          <w:ins w:id="52" w:author="Adam Wang" w:date="2017-11-15T17:34:00Z"/>
        </w:rPr>
      </w:pPr>
      <w:commentRangeStart w:id="53"/>
      <w:ins w:id="54" w:author="Adam Wang" w:date="2017-11-15T17:33:00Z">
        <w:r>
          <w:t xml:space="preserve">Month: use 3 letters </w:t>
        </w:r>
      </w:ins>
      <w:ins w:id="55" w:author="Adam Wang" w:date="2017-11-15T17:34:00Z">
        <w:r>
          <w:t>abbreviation</w:t>
        </w:r>
      </w:ins>
      <w:ins w:id="56" w:author="Adam Wang" w:date="2017-11-15T17:33:00Z">
        <w:r>
          <w:t>.</w:t>
        </w:r>
      </w:ins>
    </w:p>
    <w:p w14:paraId="453CBF40" w14:textId="65262A93" w:rsidR="00DE05D1" w:rsidRDefault="00DE05D1" w:rsidP="006F3273">
      <w:pPr>
        <w:rPr>
          <w:ins w:id="57" w:author="Adam Wang" w:date="2017-11-15T17:33:00Z"/>
        </w:rPr>
      </w:pPr>
      <w:ins w:id="58" w:author="Adam Wang" w:date="2017-11-15T17:34:00Z">
        <w:r>
          <w:t>JAN, FEB, MAR, APR, MAY, JUN, JUL, AUG, SEP, OCT, NOV, DEC</w:t>
        </w:r>
      </w:ins>
      <w:commentRangeEnd w:id="53"/>
      <w:ins w:id="59" w:author="Adam Wang" w:date="2017-11-15T17:39:00Z">
        <w:r>
          <w:rPr>
            <w:rStyle w:val="CommentReference"/>
          </w:rPr>
          <w:commentReference w:id="53"/>
        </w:r>
      </w:ins>
    </w:p>
    <w:p w14:paraId="6659C49F" w14:textId="7EF75936" w:rsidR="006941EC" w:rsidRDefault="002436EE" w:rsidP="006F3273">
      <w:pPr>
        <w:rPr>
          <w:ins w:id="60" w:author="Bella Bi" w:date="2017-11-21T10:53:00Z"/>
        </w:rPr>
      </w:pPr>
      <w:ins w:id="61" w:author="Bella Bi" w:date="2017-11-21T10:52:00Z">
        <w:r>
          <w:t>DATE</w:t>
        </w:r>
        <w:r>
          <w:t>列数据</w:t>
        </w:r>
      </w:ins>
      <w:ins w:id="62" w:author="Bella Bi" w:date="2017-11-21T10:53:00Z">
        <w:r>
          <w:t>的操作</w:t>
        </w:r>
        <w:r>
          <w:rPr>
            <w:rFonts w:hint="eastAsia"/>
          </w:rPr>
          <w:t>：</w:t>
        </w:r>
      </w:ins>
    </w:p>
    <w:tbl>
      <w:tblPr>
        <w:tblW w:w="7890" w:type="dxa"/>
        <w:tblCellMar>
          <w:left w:w="0" w:type="dxa"/>
          <w:right w:w="0" w:type="dxa"/>
        </w:tblCellMar>
        <w:tblLook w:val="04A0" w:firstRow="1" w:lastRow="0" w:firstColumn="1" w:lastColumn="0" w:noHBand="0" w:noVBand="1"/>
      </w:tblPr>
      <w:tblGrid>
        <w:gridCol w:w="1620"/>
        <w:gridCol w:w="2140"/>
        <w:gridCol w:w="1900"/>
        <w:gridCol w:w="2230"/>
      </w:tblGrid>
      <w:tr w:rsidR="002436EE" w14:paraId="0BD59E45" w14:textId="77777777" w:rsidTr="00D156C5">
        <w:trPr>
          <w:trHeight w:val="300"/>
          <w:ins w:id="63" w:author="Bella Bi" w:date="2017-11-21T10:53:00Z"/>
        </w:trPr>
        <w:tc>
          <w:tcPr>
            <w:tcW w:w="16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48B07473" w14:textId="77777777" w:rsidR="002436EE" w:rsidRDefault="002436EE" w:rsidP="00D156C5">
            <w:pPr>
              <w:spacing w:after="0" w:line="240" w:lineRule="auto"/>
              <w:rPr>
                <w:ins w:id="64" w:author="Bella Bi" w:date="2017-11-21T10:53:00Z"/>
                <w:color w:val="000000"/>
              </w:rPr>
            </w:pPr>
            <w:ins w:id="65" w:author="Bella Bi" w:date="2017-11-21T10:53:00Z">
              <w:r>
                <w:rPr>
                  <w:rFonts w:ascii="Microsoft YaHei" w:eastAsia="Microsoft YaHei" w:hAnsi="Microsoft YaHei" w:hint="eastAsia"/>
                  <w:color w:val="000000"/>
                </w:rPr>
                <w:t>初始状态</w:t>
              </w:r>
            </w:ins>
          </w:p>
        </w:tc>
        <w:tc>
          <w:tcPr>
            <w:tcW w:w="21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14:paraId="347028D5" w14:textId="77777777" w:rsidR="002436EE" w:rsidRDefault="002436EE" w:rsidP="00D156C5">
            <w:pPr>
              <w:spacing w:after="0" w:line="240" w:lineRule="auto"/>
              <w:rPr>
                <w:ins w:id="66" w:author="Bella Bi" w:date="2017-11-21T10:53:00Z"/>
                <w:color w:val="000000"/>
              </w:rPr>
            </w:pPr>
            <w:ins w:id="67" w:author="Bella Bi" w:date="2017-11-21T10:53:00Z">
              <w:r>
                <w:rPr>
                  <w:rFonts w:ascii="Microsoft YaHei" w:eastAsia="Microsoft YaHei" w:hAnsi="Microsoft YaHei" w:hint="eastAsia"/>
                  <w:color w:val="000000"/>
                </w:rPr>
                <w:t>动作</w:t>
              </w:r>
            </w:ins>
          </w:p>
        </w:tc>
        <w:tc>
          <w:tcPr>
            <w:tcW w:w="190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14:paraId="4DDB510A" w14:textId="77777777" w:rsidR="002436EE" w:rsidRDefault="002436EE" w:rsidP="00D156C5">
            <w:pPr>
              <w:spacing w:after="0" w:line="240" w:lineRule="auto"/>
              <w:rPr>
                <w:ins w:id="68" w:author="Bella Bi" w:date="2017-11-21T10:53:00Z"/>
                <w:color w:val="000000"/>
              </w:rPr>
            </w:pPr>
            <w:ins w:id="69" w:author="Bella Bi" w:date="2017-11-21T10:53:00Z">
              <w:r>
                <w:rPr>
                  <w:rFonts w:ascii="Microsoft YaHei" w:eastAsia="Microsoft YaHei" w:hAnsi="Microsoft YaHei" w:hint="eastAsia"/>
                  <w:color w:val="000000"/>
                </w:rPr>
                <w:t>结束状态</w:t>
              </w:r>
            </w:ins>
          </w:p>
        </w:tc>
        <w:tc>
          <w:tcPr>
            <w:tcW w:w="22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14:paraId="71C0C86B" w14:textId="77777777" w:rsidR="002436EE" w:rsidRDefault="002436EE" w:rsidP="00D156C5">
            <w:pPr>
              <w:rPr>
                <w:ins w:id="70" w:author="Bella Bi" w:date="2017-11-21T10:53:00Z"/>
                <w:color w:val="000000"/>
              </w:rPr>
            </w:pPr>
          </w:p>
        </w:tc>
      </w:tr>
      <w:tr w:rsidR="002436EE" w14:paraId="71E13E13" w14:textId="77777777" w:rsidTr="00D156C5">
        <w:trPr>
          <w:trHeight w:val="300"/>
          <w:ins w:id="71" w:author="Bella Bi" w:date="2017-11-21T10:53:00Z"/>
        </w:trPr>
        <w:tc>
          <w:tcPr>
            <w:tcW w:w="162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1D25780A" w14:textId="77777777" w:rsidR="002436EE" w:rsidRDefault="002436EE" w:rsidP="00D156C5">
            <w:pPr>
              <w:spacing w:after="0" w:line="240" w:lineRule="auto"/>
              <w:rPr>
                <w:ins w:id="72" w:author="Bella Bi" w:date="2017-11-21T10:53:00Z"/>
                <w:rFonts w:ascii="Calibri" w:hAnsi="Calibri"/>
                <w:color w:val="000000"/>
              </w:rPr>
            </w:pPr>
            <w:bookmarkStart w:id="73" w:name="_Hlk499037793"/>
            <w:ins w:id="74" w:author="Bella Bi" w:date="2017-11-21T10:53:00Z">
              <w:r>
                <w:rPr>
                  <w:color w:val="000000"/>
                </w:rPr>
                <w:t>Alert</w:t>
              </w:r>
            </w:ins>
          </w:p>
        </w:tc>
        <w:tc>
          <w:tcPr>
            <w:tcW w:w="214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417AC93C" w14:textId="77777777" w:rsidR="002436EE" w:rsidRDefault="002436EE" w:rsidP="00D156C5">
            <w:pPr>
              <w:spacing w:after="0" w:line="240" w:lineRule="auto"/>
              <w:rPr>
                <w:ins w:id="75" w:author="Bella Bi" w:date="2017-11-21T10:53:00Z"/>
                <w:color w:val="000000"/>
              </w:rPr>
            </w:pPr>
            <w:ins w:id="76" w:author="Bella Bi" w:date="2017-11-21T10:53:00Z">
              <w:r>
                <w:rPr>
                  <w:color w:val="000000"/>
                </w:rPr>
                <w:t>Bid Lost</w:t>
              </w:r>
            </w:ins>
          </w:p>
        </w:tc>
        <w:tc>
          <w:tcPr>
            <w:tcW w:w="190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1E86E614" w14:textId="77777777" w:rsidR="002436EE" w:rsidRDefault="002436EE" w:rsidP="00D156C5">
            <w:pPr>
              <w:spacing w:after="0" w:line="240" w:lineRule="auto"/>
              <w:rPr>
                <w:ins w:id="77" w:author="Bella Bi" w:date="2017-11-21T10:53:00Z"/>
                <w:color w:val="000000"/>
              </w:rPr>
            </w:pPr>
            <w:ins w:id="78" w:author="Bella Bi" w:date="2017-11-21T10:53:00Z">
              <w:r>
                <w:rPr>
                  <w:color w:val="000000"/>
                </w:rPr>
                <w:t>Dropped</w:t>
              </w:r>
            </w:ins>
          </w:p>
        </w:tc>
        <w:tc>
          <w:tcPr>
            <w:tcW w:w="223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38355A98" w14:textId="77777777" w:rsidR="002436EE" w:rsidRDefault="002436EE" w:rsidP="00D156C5">
            <w:pPr>
              <w:rPr>
                <w:ins w:id="79" w:author="Bella Bi" w:date="2017-11-21T10:53:00Z"/>
                <w:color w:val="000000"/>
              </w:rPr>
            </w:pPr>
          </w:p>
        </w:tc>
      </w:tr>
      <w:tr w:rsidR="002436EE" w14:paraId="5DE6507E" w14:textId="77777777" w:rsidTr="00D156C5">
        <w:trPr>
          <w:trHeight w:val="300"/>
          <w:ins w:id="80" w:author="Bella Bi" w:date="2017-11-21T10:53:00Z"/>
        </w:trPr>
        <w:tc>
          <w:tcPr>
            <w:tcW w:w="162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69175C55" w14:textId="77777777" w:rsidR="002436EE" w:rsidRDefault="002436EE" w:rsidP="00D156C5">
            <w:pPr>
              <w:spacing w:after="0" w:line="240" w:lineRule="auto"/>
              <w:rPr>
                <w:ins w:id="81" w:author="Bella Bi" w:date="2017-11-21T10:53:00Z"/>
                <w:rFonts w:ascii="Times New Roman" w:eastAsia="Times New Roman" w:hAnsi="Times New Roman"/>
                <w:sz w:val="20"/>
                <w:szCs w:val="20"/>
              </w:rPr>
            </w:pPr>
          </w:p>
        </w:tc>
        <w:tc>
          <w:tcPr>
            <w:tcW w:w="214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403E056A" w14:textId="77777777" w:rsidR="002436EE" w:rsidRDefault="002436EE" w:rsidP="00D156C5">
            <w:pPr>
              <w:spacing w:after="0" w:line="240" w:lineRule="auto"/>
              <w:rPr>
                <w:ins w:id="82" w:author="Bella Bi" w:date="2017-11-21T10:53:00Z"/>
                <w:rFonts w:ascii="Calibri" w:hAnsi="Calibri"/>
                <w:color w:val="000000"/>
              </w:rPr>
            </w:pPr>
            <w:ins w:id="83" w:author="Bella Bi" w:date="2017-11-21T10:53:00Z">
              <w:r>
                <w:rPr>
                  <w:color w:val="000000"/>
                </w:rPr>
                <w:t>Confirmation Call</w:t>
              </w:r>
            </w:ins>
          </w:p>
        </w:tc>
        <w:tc>
          <w:tcPr>
            <w:tcW w:w="190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266299DD" w14:textId="77777777" w:rsidR="002436EE" w:rsidRDefault="002436EE" w:rsidP="00D156C5">
            <w:pPr>
              <w:spacing w:after="0" w:line="240" w:lineRule="auto"/>
              <w:rPr>
                <w:ins w:id="84" w:author="Bella Bi" w:date="2017-11-21T10:53:00Z"/>
                <w:color w:val="000000"/>
              </w:rPr>
            </w:pPr>
            <w:ins w:id="85" w:author="Bella Bi" w:date="2017-11-21T10:53:00Z">
              <w:r>
                <w:rPr>
                  <w:color w:val="000000"/>
                </w:rPr>
                <w:t>Confirmed</w:t>
              </w:r>
            </w:ins>
          </w:p>
        </w:tc>
        <w:tc>
          <w:tcPr>
            <w:tcW w:w="223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2FB56B68" w14:textId="77777777" w:rsidR="002436EE" w:rsidRDefault="002436EE" w:rsidP="00D156C5">
            <w:pPr>
              <w:rPr>
                <w:ins w:id="86" w:author="Bella Bi" w:date="2017-11-21T10:53:00Z"/>
                <w:color w:val="000000"/>
              </w:rPr>
            </w:pPr>
          </w:p>
        </w:tc>
      </w:tr>
      <w:tr w:rsidR="002436EE" w14:paraId="4E5E0ADD" w14:textId="77777777" w:rsidTr="00D156C5">
        <w:trPr>
          <w:trHeight w:val="300"/>
          <w:ins w:id="87" w:author="Bella Bi" w:date="2017-11-21T10:53:00Z"/>
        </w:trPr>
        <w:tc>
          <w:tcPr>
            <w:tcW w:w="162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67AAD833" w14:textId="77777777" w:rsidR="002436EE" w:rsidRDefault="002436EE" w:rsidP="00D156C5">
            <w:pPr>
              <w:spacing w:after="0" w:line="240" w:lineRule="auto"/>
              <w:rPr>
                <w:ins w:id="88" w:author="Bella Bi" w:date="2017-11-21T10:53:00Z"/>
                <w:rFonts w:ascii="Times New Roman" w:eastAsia="Times New Roman" w:hAnsi="Times New Roman"/>
                <w:sz w:val="20"/>
                <w:szCs w:val="20"/>
              </w:rPr>
            </w:pPr>
          </w:p>
        </w:tc>
        <w:tc>
          <w:tcPr>
            <w:tcW w:w="214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203501FC" w14:textId="77777777" w:rsidR="002436EE" w:rsidRDefault="002436EE" w:rsidP="00D156C5">
            <w:pPr>
              <w:spacing w:after="0" w:line="240" w:lineRule="auto"/>
              <w:rPr>
                <w:ins w:id="89" w:author="Bella Bi" w:date="2017-11-21T10:53:00Z"/>
                <w:rFonts w:ascii="Calibri" w:hAnsi="Calibri"/>
                <w:color w:val="000000"/>
              </w:rPr>
            </w:pPr>
            <w:ins w:id="90" w:author="Bella Bi" w:date="2017-11-21T10:53:00Z">
              <w:r>
                <w:rPr>
                  <w:color w:val="000000"/>
                </w:rPr>
                <w:t>First Call</w:t>
              </w:r>
            </w:ins>
          </w:p>
        </w:tc>
        <w:tc>
          <w:tcPr>
            <w:tcW w:w="190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2C99D1C7" w14:textId="77777777" w:rsidR="002436EE" w:rsidRDefault="002436EE" w:rsidP="00D156C5">
            <w:pPr>
              <w:spacing w:after="0" w:line="240" w:lineRule="auto"/>
              <w:rPr>
                <w:ins w:id="91" w:author="Bella Bi" w:date="2017-11-21T10:53:00Z"/>
                <w:color w:val="000000"/>
              </w:rPr>
            </w:pPr>
            <w:ins w:id="92" w:author="Bella Bi" w:date="2017-11-21T10:53:00Z">
              <w:r>
                <w:rPr>
                  <w:color w:val="000000"/>
                </w:rPr>
                <w:t>Pending</w:t>
              </w:r>
            </w:ins>
          </w:p>
        </w:tc>
        <w:tc>
          <w:tcPr>
            <w:tcW w:w="223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24117FBC" w14:textId="77777777" w:rsidR="002436EE" w:rsidRDefault="002436EE" w:rsidP="00D156C5">
            <w:pPr>
              <w:rPr>
                <w:ins w:id="93" w:author="Bella Bi" w:date="2017-11-21T10:53:00Z"/>
                <w:color w:val="000000"/>
              </w:rPr>
            </w:pPr>
          </w:p>
        </w:tc>
      </w:tr>
      <w:bookmarkEnd w:id="73"/>
      <w:tr w:rsidR="002436EE" w14:paraId="28262835" w14:textId="77777777" w:rsidTr="00D156C5">
        <w:trPr>
          <w:trHeight w:val="300"/>
          <w:ins w:id="94" w:author="Bella Bi" w:date="2017-11-21T10:53:00Z"/>
        </w:trPr>
        <w:tc>
          <w:tcPr>
            <w:tcW w:w="162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08D3A9A3" w14:textId="77777777" w:rsidR="002436EE" w:rsidRDefault="002436EE" w:rsidP="00D156C5">
            <w:pPr>
              <w:spacing w:after="0" w:line="240" w:lineRule="auto"/>
              <w:rPr>
                <w:ins w:id="95" w:author="Bella Bi" w:date="2017-11-21T10:53:00Z"/>
                <w:rFonts w:ascii="Calibri" w:hAnsi="Calibri"/>
                <w:color w:val="000000"/>
              </w:rPr>
            </w:pPr>
            <w:ins w:id="96" w:author="Bella Bi" w:date="2017-11-21T10:53:00Z">
              <w:r>
                <w:rPr>
                  <w:color w:val="000000"/>
                </w:rPr>
                <w:t>Pending</w:t>
              </w:r>
            </w:ins>
          </w:p>
        </w:tc>
        <w:tc>
          <w:tcPr>
            <w:tcW w:w="214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3B1F9487" w14:textId="77777777" w:rsidR="002436EE" w:rsidRDefault="002436EE" w:rsidP="00D156C5">
            <w:pPr>
              <w:spacing w:after="0" w:line="240" w:lineRule="auto"/>
              <w:rPr>
                <w:ins w:id="97" w:author="Bella Bi" w:date="2017-11-21T10:53:00Z"/>
                <w:color w:val="000000"/>
              </w:rPr>
            </w:pPr>
            <w:bookmarkStart w:id="98" w:name="OLE_LINK118"/>
            <w:ins w:id="99" w:author="Bella Bi" w:date="2017-11-21T10:53:00Z">
              <w:r>
                <w:rPr>
                  <w:color w:val="000000"/>
                </w:rPr>
                <w:t>Confirmation Call</w:t>
              </w:r>
              <w:bookmarkEnd w:id="98"/>
            </w:ins>
          </w:p>
        </w:tc>
        <w:tc>
          <w:tcPr>
            <w:tcW w:w="190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4591CF5E" w14:textId="77777777" w:rsidR="002436EE" w:rsidRDefault="002436EE" w:rsidP="00D156C5">
            <w:pPr>
              <w:spacing w:after="0" w:line="240" w:lineRule="auto"/>
              <w:rPr>
                <w:ins w:id="100" w:author="Bella Bi" w:date="2017-11-21T10:53:00Z"/>
                <w:color w:val="000000"/>
              </w:rPr>
            </w:pPr>
            <w:bookmarkStart w:id="101" w:name="OLE_LINK116"/>
            <w:bookmarkStart w:id="102" w:name="OLE_LINK117"/>
            <w:ins w:id="103" w:author="Bella Bi" w:date="2017-11-21T10:53:00Z">
              <w:r>
                <w:rPr>
                  <w:color w:val="000000"/>
                </w:rPr>
                <w:t>Confirmed</w:t>
              </w:r>
              <w:bookmarkEnd w:id="101"/>
              <w:bookmarkEnd w:id="102"/>
            </w:ins>
          </w:p>
        </w:tc>
        <w:tc>
          <w:tcPr>
            <w:tcW w:w="223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05CD1834" w14:textId="77777777" w:rsidR="002436EE" w:rsidRDefault="002436EE" w:rsidP="00D156C5">
            <w:pPr>
              <w:rPr>
                <w:ins w:id="104" w:author="Bella Bi" w:date="2017-11-21T10:53:00Z"/>
                <w:color w:val="000000"/>
              </w:rPr>
            </w:pPr>
          </w:p>
        </w:tc>
      </w:tr>
      <w:tr w:rsidR="002436EE" w14:paraId="770DECB5" w14:textId="77777777" w:rsidTr="00D156C5">
        <w:trPr>
          <w:trHeight w:val="300"/>
          <w:ins w:id="105" w:author="Bella Bi" w:date="2017-11-21T10:53:00Z"/>
        </w:trPr>
        <w:tc>
          <w:tcPr>
            <w:tcW w:w="162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5AE13E43" w14:textId="77777777" w:rsidR="002436EE" w:rsidRDefault="002436EE" w:rsidP="00D156C5">
            <w:pPr>
              <w:spacing w:after="0" w:line="240" w:lineRule="auto"/>
              <w:rPr>
                <w:ins w:id="106" w:author="Bella Bi" w:date="2017-11-21T10:53:00Z"/>
                <w:rFonts w:ascii="Times New Roman" w:eastAsia="Times New Roman" w:hAnsi="Times New Roman"/>
                <w:sz w:val="20"/>
                <w:szCs w:val="20"/>
              </w:rPr>
            </w:pPr>
          </w:p>
        </w:tc>
        <w:tc>
          <w:tcPr>
            <w:tcW w:w="214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0E1E7559" w14:textId="77777777" w:rsidR="002436EE" w:rsidRDefault="002436EE" w:rsidP="00D156C5">
            <w:pPr>
              <w:spacing w:after="0" w:line="240" w:lineRule="auto"/>
              <w:rPr>
                <w:ins w:id="107" w:author="Bella Bi" w:date="2017-11-21T10:53:00Z"/>
                <w:rFonts w:ascii="Calibri" w:hAnsi="Calibri"/>
                <w:color w:val="000000"/>
              </w:rPr>
            </w:pPr>
            <w:bookmarkStart w:id="108" w:name="OLE_LINK119"/>
            <w:bookmarkStart w:id="109" w:name="OLE_LINK120"/>
            <w:ins w:id="110" w:author="Bella Bi" w:date="2017-11-21T10:53:00Z">
              <w:r>
                <w:rPr>
                  <w:color w:val="000000"/>
                </w:rPr>
                <w:t>Cancel Job</w:t>
              </w:r>
              <w:bookmarkEnd w:id="108"/>
              <w:bookmarkEnd w:id="109"/>
            </w:ins>
          </w:p>
        </w:tc>
        <w:tc>
          <w:tcPr>
            <w:tcW w:w="190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4188851D" w14:textId="77777777" w:rsidR="002436EE" w:rsidRDefault="002436EE" w:rsidP="00D156C5">
            <w:pPr>
              <w:spacing w:after="0" w:line="240" w:lineRule="auto"/>
              <w:rPr>
                <w:ins w:id="111" w:author="Bella Bi" w:date="2017-11-21T10:53:00Z"/>
                <w:color w:val="000000"/>
              </w:rPr>
            </w:pPr>
            <w:ins w:id="112" w:author="Bella Bi" w:date="2017-11-21T10:53:00Z">
              <w:r>
                <w:rPr>
                  <w:color w:val="000000"/>
                </w:rPr>
                <w:t>Canceled</w:t>
              </w:r>
            </w:ins>
          </w:p>
        </w:tc>
        <w:tc>
          <w:tcPr>
            <w:tcW w:w="223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2D6782B4" w14:textId="77777777" w:rsidR="002436EE" w:rsidRDefault="002436EE" w:rsidP="00D156C5">
            <w:pPr>
              <w:spacing w:after="0" w:line="240" w:lineRule="auto"/>
              <w:rPr>
                <w:ins w:id="113" w:author="Bella Bi" w:date="2017-11-21T10:53:00Z"/>
                <w:color w:val="000000"/>
              </w:rPr>
            </w:pPr>
            <w:ins w:id="114" w:author="Bella Bi" w:date="2017-11-21T10:53:00Z">
              <w:r>
                <w:rPr>
                  <w:rFonts w:ascii="Microsoft YaHei" w:eastAsia="Microsoft YaHei" w:hAnsi="Microsoft YaHei" w:hint="eastAsia"/>
                  <w:color w:val="000000"/>
                </w:rPr>
                <w:t>目前这个状态没有标识</w:t>
              </w:r>
            </w:ins>
          </w:p>
        </w:tc>
      </w:tr>
      <w:tr w:rsidR="002436EE" w14:paraId="11188520" w14:textId="77777777" w:rsidTr="00D156C5">
        <w:trPr>
          <w:trHeight w:val="300"/>
          <w:ins w:id="115" w:author="Bella Bi" w:date="2017-11-21T10:53:00Z"/>
        </w:trPr>
        <w:tc>
          <w:tcPr>
            <w:tcW w:w="162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6C3EDA3B" w14:textId="77777777" w:rsidR="002436EE" w:rsidRDefault="002436EE" w:rsidP="00D156C5">
            <w:pPr>
              <w:spacing w:after="0" w:line="240" w:lineRule="auto"/>
              <w:rPr>
                <w:ins w:id="116" w:author="Bella Bi" w:date="2017-11-21T10:53:00Z"/>
                <w:color w:val="000000"/>
              </w:rPr>
            </w:pPr>
            <w:bookmarkStart w:id="117" w:name="_Hlk499037838"/>
            <w:ins w:id="118" w:author="Bella Bi" w:date="2017-11-21T10:53:00Z">
              <w:r>
                <w:rPr>
                  <w:color w:val="000000"/>
                </w:rPr>
                <w:t>Confirmed</w:t>
              </w:r>
            </w:ins>
          </w:p>
        </w:tc>
        <w:tc>
          <w:tcPr>
            <w:tcW w:w="214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4246FAA7" w14:textId="77777777" w:rsidR="002436EE" w:rsidRDefault="002436EE" w:rsidP="00D156C5">
            <w:pPr>
              <w:spacing w:after="0" w:line="240" w:lineRule="auto"/>
              <w:rPr>
                <w:ins w:id="119" w:author="Bella Bi" w:date="2017-11-21T10:53:00Z"/>
                <w:color w:val="000000"/>
              </w:rPr>
            </w:pPr>
            <w:ins w:id="120" w:author="Bella Bi" w:date="2017-11-21T10:53:00Z">
              <w:r>
                <w:rPr>
                  <w:color w:val="000000"/>
                </w:rPr>
                <w:t>Reschedule</w:t>
              </w:r>
            </w:ins>
          </w:p>
        </w:tc>
        <w:tc>
          <w:tcPr>
            <w:tcW w:w="190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380A9DD4" w14:textId="77777777" w:rsidR="002436EE" w:rsidRDefault="002436EE" w:rsidP="00D156C5">
            <w:pPr>
              <w:spacing w:after="0" w:line="240" w:lineRule="auto"/>
              <w:rPr>
                <w:ins w:id="121" w:author="Bella Bi" w:date="2017-11-21T10:53:00Z"/>
                <w:color w:val="000000"/>
              </w:rPr>
            </w:pPr>
            <w:ins w:id="122" w:author="Bella Bi" w:date="2017-11-21T10:53:00Z">
              <w:r>
                <w:rPr>
                  <w:color w:val="000000"/>
                </w:rPr>
                <w:t>Confirmed</w:t>
              </w:r>
            </w:ins>
          </w:p>
        </w:tc>
        <w:tc>
          <w:tcPr>
            <w:tcW w:w="223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0A559A99" w14:textId="77777777" w:rsidR="002436EE" w:rsidRDefault="002436EE" w:rsidP="00D156C5">
            <w:pPr>
              <w:rPr>
                <w:ins w:id="123" w:author="Bella Bi" w:date="2017-11-21T10:53:00Z"/>
                <w:color w:val="000000"/>
              </w:rPr>
            </w:pPr>
          </w:p>
        </w:tc>
      </w:tr>
      <w:tr w:rsidR="002436EE" w14:paraId="5446EB2F" w14:textId="77777777" w:rsidTr="00D156C5">
        <w:trPr>
          <w:trHeight w:val="300"/>
          <w:ins w:id="124" w:author="Bella Bi" w:date="2017-11-21T10:53:00Z"/>
        </w:trPr>
        <w:tc>
          <w:tcPr>
            <w:tcW w:w="162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74B7D02C" w14:textId="77777777" w:rsidR="002436EE" w:rsidRDefault="002436EE" w:rsidP="00D156C5">
            <w:pPr>
              <w:spacing w:after="0" w:line="240" w:lineRule="auto"/>
              <w:rPr>
                <w:ins w:id="125" w:author="Bella Bi" w:date="2017-11-21T10:53:00Z"/>
                <w:rFonts w:ascii="Times New Roman" w:eastAsia="Times New Roman" w:hAnsi="Times New Roman"/>
                <w:sz w:val="20"/>
                <w:szCs w:val="20"/>
              </w:rPr>
            </w:pPr>
          </w:p>
        </w:tc>
        <w:tc>
          <w:tcPr>
            <w:tcW w:w="214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4ABA26FD" w14:textId="77777777" w:rsidR="002436EE" w:rsidRDefault="002436EE" w:rsidP="00D156C5">
            <w:pPr>
              <w:spacing w:after="0" w:line="240" w:lineRule="auto"/>
              <w:rPr>
                <w:ins w:id="126" w:author="Bella Bi" w:date="2017-11-21T10:53:00Z"/>
                <w:rFonts w:ascii="Calibri" w:hAnsi="Calibri"/>
                <w:color w:val="000000"/>
              </w:rPr>
            </w:pPr>
            <w:ins w:id="127" w:author="Bella Bi" w:date="2017-11-21T10:53:00Z">
              <w:r>
                <w:rPr>
                  <w:color w:val="000000"/>
                </w:rPr>
                <w:t>On Hold</w:t>
              </w:r>
            </w:ins>
          </w:p>
        </w:tc>
        <w:tc>
          <w:tcPr>
            <w:tcW w:w="190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62768D40" w14:textId="77777777" w:rsidR="002436EE" w:rsidRDefault="002436EE" w:rsidP="00D156C5">
            <w:pPr>
              <w:spacing w:after="0" w:line="240" w:lineRule="auto"/>
              <w:rPr>
                <w:ins w:id="128" w:author="Bella Bi" w:date="2017-11-21T10:53:00Z"/>
                <w:color w:val="000000"/>
              </w:rPr>
            </w:pPr>
            <w:ins w:id="129" w:author="Bella Bi" w:date="2017-11-21T10:53:00Z">
              <w:r>
                <w:rPr>
                  <w:color w:val="000000"/>
                </w:rPr>
                <w:t>Pending</w:t>
              </w:r>
            </w:ins>
          </w:p>
        </w:tc>
        <w:tc>
          <w:tcPr>
            <w:tcW w:w="223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7915CC2E" w14:textId="77777777" w:rsidR="002436EE" w:rsidRDefault="002436EE" w:rsidP="00D156C5">
            <w:pPr>
              <w:rPr>
                <w:ins w:id="130" w:author="Bella Bi" w:date="2017-11-21T10:53:00Z"/>
                <w:color w:val="000000"/>
              </w:rPr>
            </w:pPr>
          </w:p>
        </w:tc>
      </w:tr>
      <w:tr w:rsidR="002436EE" w14:paraId="1398B224" w14:textId="77777777" w:rsidTr="00D156C5">
        <w:trPr>
          <w:trHeight w:val="300"/>
          <w:ins w:id="131" w:author="Bella Bi" w:date="2017-11-21T10:53:00Z"/>
        </w:trPr>
        <w:tc>
          <w:tcPr>
            <w:tcW w:w="162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3FB94842" w14:textId="77777777" w:rsidR="002436EE" w:rsidRDefault="002436EE" w:rsidP="00D156C5">
            <w:pPr>
              <w:spacing w:after="0" w:line="240" w:lineRule="auto"/>
              <w:rPr>
                <w:ins w:id="132" w:author="Bella Bi" w:date="2017-11-21T10:53:00Z"/>
                <w:rFonts w:ascii="Times New Roman" w:eastAsia="Times New Roman" w:hAnsi="Times New Roman"/>
                <w:sz w:val="20"/>
                <w:szCs w:val="20"/>
              </w:rPr>
            </w:pPr>
          </w:p>
        </w:tc>
        <w:tc>
          <w:tcPr>
            <w:tcW w:w="214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4215F22E" w14:textId="77777777" w:rsidR="002436EE" w:rsidRDefault="002436EE" w:rsidP="00D156C5">
            <w:pPr>
              <w:spacing w:after="0" w:line="240" w:lineRule="auto"/>
              <w:rPr>
                <w:ins w:id="133" w:author="Bella Bi" w:date="2017-11-21T10:53:00Z"/>
                <w:rFonts w:ascii="Calibri" w:hAnsi="Calibri"/>
                <w:color w:val="000000"/>
              </w:rPr>
            </w:pPr>
            <w:ins w:id="134" w:author="Bella Bi" w:date="2017-11-21T10:53:00Z">
              <w:r>
                <w:rPr>
                  <w:color w:val="000000"/>
                </w:rPr>
                <w:t>Cancel Job</w:t>
              </w:r>
            </w:ins>
          </w:p>
        </w:tc>
        <w:tc>
          <w:tcPr>
            <w:tcW w:w="190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5EF89F42" w14:textId="77777777" w:rsidR="002436EE" w:rsidRDefault="002436EE" w:rsidP="00D156C5">
            <w:pPr>
              <w:spacing w:after="0" w:line="240" w:lineRule="auto"/>
              <w:rPr>
                <w:ins w:id="135" w:author="Bella Bi" w:date="2017-11-21T10:53:00Z"/>
                <w:color w:val="000000"/>
              </w:rPr>
            </w:pPr>
            <w:ins w:id="136" w:author="Bella Bi" w:date="2017-11-21T10:53:00Z">
              <w:r>
                <w:rPr>
                  <w:color w:val="000000"/>
                </w:rPr>
                <w:t>Canceled</w:t>
              </w:r>
            </w:ins>
          </w:p>
        </w:tc>
        <w:tc>
          <w:tcPr>
            <w:tcW w:w="223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03028AEF" w14:textId="77777777" w:rsidR="002436EE" w:rsidRDefault="002436EE" w:rsidP="00D156C5">
            <w:pPr>
              <w:rPr>
                <w:ins w:id="137" w:author="Bella Bi" w:date="2017-11-21T10:53:00Z"/>
                <w:color w:val="000000"/>
              </w:rPr>
            </w:pPr>
          </w:p>
        </w:tc>
      </w:tr>
      <w:tr w:rsidR="002436EE" w14:paraId="54C5EFC1" w14:textId="77777777" w:rsidTr="00D156C5">
        <w:trPr>
          <w:trHeight w:val="300"/>
          <w:ins w:id="138" w:author="Bella Bi" w:date="2017-11-21T10:53:00Z"/>
        </w:trPr>
        <w:tc>
          <w:tcPr>
            <w:tcW w:w="162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63F6D536" w14:textId="77777777" w:rsidR="002436EE" w:rsidRDefault="002436EE" w:rsidP="00D156C5">
            <w:pPr>
              <w:spacing w:after="0" w:line="240" w:lineRule="auto"/>
              <w:rPr>
                <w:ins w:id="139" w:author="Bella Bi" w:date="2017-11-21T10:53:00Z"/>
                <w:rFonts w:ascii="Calibri" w:hAnsi="Calibri"/>
                <w:color w:val="000000"/>
              </w:rPr>
            </w:pPr>
            <w:bookmarkStart w:id="140" w:name="_Hlk499037854"/>
            <w:bookmarkEnd w:id="117"/>
            <w:ins w:id="141" w:author="Bella Bi" w:date="2017-11-21T10:53:00Z">
              <w:r>
                <w:rPr>
                  <w:color w:val="000000"/>
                </w:rPr>
                <w:t>Scheduled</w:t>
              </w:r>
            </w:ins>
          </w:p>
        </w:tc>
        <w:tc>
          <w:tcPr>
            <w:tcW w:w="214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0F5E6A10" w14:textId="77777777" w:rsidR="002436EE" w:rsidRDefault="002436EE" w:rsidP="00D156C5">
            <w:pPr>
              <w:spacing w:after="0" w:line="240" w:lineRule="auto"/>
              <w:rPr>
                <w:ins w:id="142" w:author="Bella Bi" w:date="2017-11-21T10:53:00Z"/>
                <w:color w:val="000000"/>
              </w:rPr>
            </w:pPr>
            <w:ins w:id="143" w:author="Bella Bi" w:date="2017-11-21T10:53:00Z">
              <w:r>
                <w:rPr>
                  <w:color w:val="000000"/>
                </w:rPr>
                <w:t>Call Out</w:t>
              </w:r>
            </w:ins>
          </w:p>
        </w:tc>
        <w:tc>
          <w:tcPr>
            <w:tcW w:w="190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34179B70" w14:textId="77777777" w:rsidR="002436EE" w:rsidRDefault="002436EE" w:rsidP="00D156C5">
            <w:pPr>
              <w:spacing w:after="0" w:line="240" w:lineRule="auto"/>
              <w:rPr>
                <w:ins w:id="144" w:author="Bella Bi" w:date="2017-11-21T10:53:00Z"/>
                <w:color w:val="000000"/>
              </w:rPr>
            </w:pPr>
            <w:ins w:id="145" w:author="Bella Bi" w:date="2017-11-21T10:53:00Z">
              <w:r>
                <w:rPr>
                  <w:color w:val="000000"/>
                </w:rPr>
                <w:t>Dispatched</w:t>
              </w:r>
            </w:ins>
          </w:p>
        </w:tc>
        <w:tc>
          <w:tcPr>
            <w:tcW w:w="223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08B2F74D" w14:textId="77777777" w:rsidR="002436EE" w:rsidRDefault="002436EE" w:rsidP="00D156C5">
            <w:pPr>
              <w:rPr>
                <w:ins w:id="146" w:author="Bella Bi" w:date="2017-11-21T10:53:00Z"/>
                <w:color w:val="000000"/>
              </w:rPr>
            </w:pPr>
          </w:p>
        </w:tc>
      </w:tr>
      <w:tr w:rsidR="002436EE" w14:paraId="7DEB1A52" w14:textId="77777777" w:rsidTr="00D156C5">
        <w:trPr>
          <w:trHeight w:val="300"/>
          <w:ins w:id="147" w:author="Bella Bi" w:date="2017-11-21T10:53:00Z"/>
        </w:trPr>
        <w:tc>
          <w:tcPr>
            <w:tcW w:w="162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488BB473" w14:textId="77777777" w:rsidR="002436EE" w:rsidRDefault="002436EE" w:rsidP="00D156C5">
            <w:pPr>
              <w:spacing w:after="0" w:line="240" w:lineRule="auto"/>
              <w:rPr>
                <w:ins w:id="148" w:author="Bella Bi" w:date="2017-11-21T10:53:00Z"/>
                <w:rFonts w:ascii="Times New Roman" w:eastAsia="Times New Roman" w:hAnsi="Times New Roman"/>
                <w:sz w:val="20"/>
                <w:szCs w:val="20"/>
              </w:rPr>
            </w:pPr>
          </w:p>
        </w:tc>
        <w:tc>
          <w:tcPr>
            <w:tcW w:w="214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32968ADA" w14:textId="77777777" w:rsidR="002436EE" w:rsidRDefault="002436EE" w:rsidP="00D156C5">
            <w:pPr>
              <w:spacing w:after="0" w:line="240" w:lineRule="auto"/>
              <w:rPr>
                <w:ins w:id="149" w:author="Bella Bi" w:date="2017-11-21T10:53:00Z"/>
                <w:rFonts w:ascii="Calibri" w:hAnsi="Calibri"/>
                <w:color w:val="000000"/>
              </w:rPr>
            </w:pPr>
            <w:ins w:id="150" w:author="Bella Bi" w:date="2017-11-21T10:53:00Z">
              <w:r>
                <w:rPr>
                  <w:color w:val="000000"/>
                </w:rPr>
                <w:t>Reschedule</w:t>
              </w:r>
            </w:ins>
          </w:p>
        </w:tc>
        <w:tc>
          <w:tcPr>
            <w:tcW w:w="190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54599653" w14:textId="77777777" w:rsidR="002436EE" w:rsidRDefault="002436EE" w:rsidP="00D156C5">
            <w:pPr>
              <w:spacing w:after="0" w:line="240" w:lineRule="auto"/>
              <w:rPr>
                <w:ins w:id="151" w:author="Bella Bi" w:date="2017-11-21T10:53:00Z"/>
                <w:color w:val="000000"/>
              </w:rPr>
            </w:pPr>
            <w:ins w:id="152" w:author="Bella Bi" w:date="2017-11-21T10:53:00Z">
              <w:r>
                <w:rPr>
                  <w:color w:val="000000"/>
                </w:rPr>
                <w:t>Confirmed</w:t>
              </w:r>
            </w:ins>
          </w:p>
        </w:tc>
        <w:tc>
          <w:tcPr>
            <w:tcW w:w="223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0BE8D2C9" w14:textId="77777777" w:rsidR="002436EE" w:rsidRDefault="002436EE" w:rsidP="00D156C5">
            <w:pPr>
              <w:rPr>
                <w:ins w:id="153" w:author="Bella Bi" w:date="2017-11-21T10:53:00Z"/>
                <w:color w:val="000000"/>
              </w:rPr>
            </w:pPr>
          </w:p>
        </w:tc>
      </w:tr>
      <w:tr w:rsidR="002436EE" w14:paraId="05FB5680" w14:textId="77777777" w:rsidTr="00D156C5">
        <w:trPr>
          <w:trHeight w:val="300"/>
          <w:ins w:id="154" w:author="Bella Bi" w:date="2017-11-21T10:53:00Z"/>
        </w:trPr>
        <w:tc>
          <w:tcPr>
            <w:tcW w:w="162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3F5DA98F" w14:textId="77777777" w:rsidR="002436EE" w:rsidRDefault="002436EE" w:rsidP="00D156C5">
            <w:pPr>
              <w:spacing w:after="0" w:line="240" w:lineRule="auto"/>
              <w:rPr>
                <w:ins w:id="155" w:author="Bella Bi" w:date="2017-11-21T10:53:00Z"/>
                <w:rFonts w:ascii="Times New Roman" w:eastAsia="Times New Roman" w:hAnsi="Times New Roman"/>
                <w:sz w:val="20"/>
                <w:szCs w:val="20"/>
              </w:rPr>
            </w:pPr>
          </w:p>
        </w:tc>
        <w:tc>
          <w:tcPr>
            <w:tcW w:w="214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073EB0D7" w14:textId="77777777" w:rsidR="002436EE" w:rsidRDefault="002436EE" w:rsidP="00D156C5">
            <w:pPr>
              <w:spacing w:after="0" w:line="240" w:lineRule="auto"/>
              <w:rPr>
                <w:ins w:id="156" w:author="Bella Bi" w:date="2017-11-21T10:53:00Z"/>
                <w:rFonts w:ascii="Calibri" w:hAnsi="Calibri"/>
                <w:color w:val="000000"/>
              </w:rPr>
            </w:pPr>
            <w:ins w:id="157" w:author="Bella Bi" w:date="2017-11-21T10:53:00Z">
              <w:r>
                <w:rPr>
                  <w:color w:val="000000"/>
                </w:rPr>
                <w:t>On Hold</w:t>
              </w:r>
            </w:ins>
          </w:p>
        </w:tc>
        <w:tc>
          <w:tcPr>
            <w:tcW w:w="190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0B12CC13" w14:textId="77777777" w:rsidR="002436EE" w:rsidRDefault="002436EE" w:rsidP="00D156C5">
            <w:pPr>
              <w:spacing w:after="0" w:line="240" w:lineRule="auto"/>
              <w:rPr>
                <w:ins w:id="158" w:author="Bella Bi" w:date="2017-11-21T10:53:00Z"/>
                <w:color w:val="000000"/>
              </w:rPr>
            </w:pPr>
            <w:ins w:id="159" w:author="Bella Bi" w:date="2017-11-21T10:53:00Z">
              <w:r>
                <w:rPr>
                  <w:color w:val="000000"/>
                </w:rPr>
                <w:t>Pending</w:t>
              </w:r>
            </w:ins>
          </w:p>
        </w:tc>
        <w:tc>
          <w:tcPr>
            <w:tcW w:w="223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6B2BAF92" w14:textId="77777777" w:rsidR="002436EE" w:rsidRDefault="002436EE" w:rsidP="00D156C5">
            <w:pPr>
              <w:rPr>
                <w:ins w:id="160" w:author="Bella Bi" w:date="2017-11-21T10:53:00Z"/>
                <w:color w:val="000000"/>
              </w:rPr>
            </w:pPr>
          </w:p>
        </w:tc>
      </w:tr>
      <w:tr w:rsidR="002436EE" w14:paraId="17540749" w14:textId="77777777" w:rsidTr="00D156C5">
        <w:trPr>
          <w:trHeight w:val="300"/>
          <w:ins w:id="161" w:author="Bella Bi" w:date="2017-11-21T10:53:00Z"/>
        </w:trPr>
        <w:tc>
          <w:tcPr>
            <w:tcW w:w="162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163213B1" w14:textId="77777777" w:rsidR="002436EE" w:rsidRDefault="002436EE" w:rsidP="00D156C5">
            <w:pPr>
              <w:spacing w:after="0" w:line="240" w:lineRule="auto"/>
              <w:rPr>
                <w:ins w:id="162" w:author="Bella Bi" w:date="2017-11-21T10:53:00Z"/>
                <w:rFonts w:ascii="Times New Roman" w:eastAsia="Times New Roman" w:hAnsi="Times New Roman"/>
                <w:sz w:val="20"/>
                <w:szCs w:val="20"/>
              </w:rPr>
            </w:pPr>
          </w:p>
        </w:tc>
        <w:tc>
          <w:tcPr>
            <w:tcW w:w="214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1A2A20B4" w14:textId="77777777" w:rsidR="002436EE" w:rsidRDefault="002436EE" w:rsidP="00D156C5">
            <w:pPr>
              <w:spacing w:after="0" w:line="240" w:lineRule="auto"/>
              <w:rPr>
                <w:ins w:id="163" w:author="Bella Bi" w:date="2017-11-21T10:53:00Z"/>
                <w:rFonts w:ascii="Calibri" w:hAnsi="Calibri"/>
                <w:color w:val="000000"/>
              </w:rPr>
            </w:pPr>
            <w:ins w:id="164" w:author="Bella Bi" w:date="2017-11-21T10:53:00Z">
              <w:r>
                <w:rPr>
                  <w:color w:val="000000"/>
                </w:rPr>
                <w:t>Cancel Job</w:t>
              </w:r>
            </w:ins>
          </w:p>
        </w:tc>
        <w:tc>
          <w:tcPr>
            <w:tcW w:w="190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5D356418" w14:textId="77777777" w:rsidR="002436EE" w:rsidRDefault="002436EE" w:rsidP="00D156C5">
            <w:pPr>
              <w:spacing w:after="0" w:line="240" w:lineRule="auto"/>
              <w:rPr>
                <w:ins w:id="165" w:author="Bella Bi" w:date="2017-11-21T10:53:00Z"/>
                <w:color w:val="000000"/>
              </w:rPr>
            </w:pPr>
            <w:ins w:id="166" w:author="Bella Bi" w:date="2017-11-21T10:53:00Z">
              <w:r>
                <w:rPr>
                  <w:color w:val="000000"/>
                </w:rPr>
                <w:t>Canceled</w:t>
              </w:r>
            </w:ins>
          </w:p>
        </w:tc>
        <w:tc>
          <w:tcPr>
            <w:tcW w:w="223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644DCA3A" w14:textId="77777777" w:rsidR="002436EE" w:rsidRDefault="002436EE" w:rsidP="00D156C5">
            <w:pPr>
              <w:spacing w:after="0" w:line="240" w:lineRule="auto"/>
              <w:rPr>
                <w:ins w:id="167" w:author="Bella Bi" w:date="2017-11-21T10:53:00Z"/>
                <w:color w:val="000000"/>
              </w:rPr>
            </w:pPr>
            <w:ins w:id="168" w:author="Bella Bi" w:date="2017-11-21T10:53:00Z">
              <w:r>
                <w:rPr>
                  <w:rFonts w:ascii="Microsoft YaHei" w:eastAsia="Microsoft YaHei" w:hAnsi="Microsoft YaHei" w:hint="eastAsia"/>
                  <w:color w:val="000000"/>
                </w:rPr>
                <w:t>目前这个状态没有标识</w:t>
              </w:r>
            </w:ins>
          </w:p>
        </w:tc>
      </w:tr>
      <w:bookmarkEnd w:id="140"/>
      <w:tr w:rsidR="002436EE" w14:paraId="14E02B87" w14:textId="77777777" w:rsidTr="00D156C5">
        <w:trPr>
          <w:trHeight w:val="300"/>
          <w:ins w:id="169" w:author="Bella Bi" w:date="2017-11-21T10:53:00Z"/>
        </w:trPr>
        <w:tc>
          <w:tcPr>
            <w:tcW w:w="162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0DA84ACC" w14:textId="77777777" w:rsidR="002436EE" w:rsidRDefault="002436EE" w:rsidP="00D156C5">
            <w:pPr>
              <w:spacing w:after="0" w:line="240" w:lineRule="auto"/>
              <w:rPr>
                <w:ins w:id="170" w:author="Bella Bi" w:date="2017-11-21T10:53:00Z"/>
                <w:color w:val="000000"/>
              </w:rPr>
            </w:pPr>
            <w:ins w:id="171" w:author="Bella Bi" w:date="2017-11-21T10:53:00Z">
              <w:r>
                <w:rPr>
                  <w:color w:val="000000"/>
                </w:rPr>
                <w:t>Dispatched</w:t>
              </w:r>
            </w:ins>
          </w:p>
        </w:tc>
        <w:tc>
          <w:tcPr>
            <w:tcW w:w="6270" w:type="dxa"/>
            <w:gridSpan w:val="3"/>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0C4A2E55" w14:textId="77777777" w:rsidR="002436EE" w:rsidRDefault="002436EE" w:rsidP="00D156C5">
            <w:pPr>
              <w:spacing w:after="0" w:line="240" w:lineRule="auto"/>
              <w:rPr>
                <w:ins w:id="172" w:author="Bella Bi" w:date="2017-11-21T10:53:00Z"/>
                <w:color w:val="000000"/>
              </w:rPr>
            </w:pPr>
            <w:ins w:id="173" w:author="Bella Bi" w:date="2017-11-21T10:53:00Z">
              <w:r>
                <w:rPr>
                  <w:rFonts w:ascii="Microsoft YaHei" w:eastAsia="Microsoft YaHei" w:hAnsi="Microsoft YaHei" w:hint="eastAsia"/>
                  <w:color w:val="000000"/>
                </w:rPr>
                <w:t>目前没操作，这些状态的转换是后台根据数据情况计算出来的。</w:t>
              </w:r>
            </w:ins>
          </w:p>
        </w:tc>
      </w:tr>
      <w:tr w:rsidR="002436EE" w14:paraId="2117B185" w14:textId="77777777" w:rsidTr="00D156C5">
        <w:trPr>
          <w:trHeight w:val="300"/>
          <w:ins w:id="174" w:author="Bella Bi" w:date="2017-11-21T10:53:00Z"/>
        </w:trPr>
        <w:tc>
          <w:tcPr>
            <w:tcW w:w="162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76F299CE" w14:textId="77777777" w:rsidR="002436EE" w:rsidRDefault="002436EE" w:rsidP="00D156C5">
            <w:pPr>
              <w:spacing w:after="0" w:line="240" w:lineRule="auto"/>
              <w:rPr>
                <w:ins w:id="175" w:author="Bella Bi" w:date="2017-11-21T10:53:00Z"/>
                <w:color w:val="000000"/>
              </w:rPr>
            </w:pPr>
            <w:ins w:id="176" w:author="Bella Bi" w:date="2017-11-21T10:53:00Z">
              <w:r>
                <w:rPr>
                  <w:color w:val="000000"/>
                </w:rPr>
                <w:t>In Progress</w:t>
              </w:r>
            </w:ins>
          </w:p>
        </w:tc>
        <w:tc>
          <w:tcPr>
            <w:tcW w:w="6270" w:type="dxa"/>
            <w:gridSpan w:val="3"/>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540363C7" w14:textId="77777777" w:rsidR="002436EE" w:rsidRDefault="002436EE" w:rsidP="00D156C5">
            <w:pPr>
              <w:spacing w:after="0" w:line="240" w:lineRule="auto"/>
              <w:rPr>
                <w:ins w:id="177" w:author="Bella Bi" w:date="2017-11-21T10:53:00Z"/>
                <w:color w:val="000000"/>
              </w:rPr>
            </w:pPr>
            <w:ins w:id="178" w:author="Bella Bi" w:date="2017-11-21T10:53:00Z">
              <w:r>
                <w:rPr>
                  <w:rFonts w:ascii="Microsoft YaHei" w:eastAsia="Microsoft YaHei" w:hAnsi="Microsoft YaHei" w:hint="eastAsia"/>
                  <w:color w:val="000000"/>
                </w:rPr>
                <w:t>目前没操作，这些状态的转换是后台根据数据情况计算出来的。</w:t>
              </w:r>
            </w:ins>
          </w:p>
        </w:tc>
      </w:tr>
      <w:tr w:rsidR="002436EE" w14:paraId="79582231" w14:textId="77777777" w:rsidTr="00D156C5">
        <w:trPr>
          <w:trHeight w:val="300"/>
          <w:ins w:id="179" w:author="Bella Bi" w:date="2017-11-21T10:53:00Z"/>
        </w:trPr>
        <w:tc>
          <w:tcPr>
            <w:tcW w:w="162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25020832" w14:textId="77777777" w:rsidR="002436EE" w:rsidRDefault="002436EE" w:rsidP="00D156C5">
            <w:pPr>
              <w:spacing w:after="0" w:line="240" w:lineRule="auto"/>
              <w:rPr>
                <w:ins w:id="180" w:author="Bella Bi" w:date="2017-11-21T10:53:00Z"/>
                <w:color w:val="000000"/>
              </w:rPr>
            </w:pPr>
            <w:ins w:id="181" w:author="Bella Bi" w:date="2017-11-21T10:53:00Z">
              <w:r>
                <w:rPr>
                  <w:color w:val="000000"/>
                </w:rPr>
                <w:t>Complete</w:t>
              </w:r>
            </w:ins>
          </w:p>
        </w:tc>
        <w:tc>
          <w:tcPr>
            <w:tcW w:w="6270" w:type="dxa"/>
            <w:gridSpan w:val="3"/>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5A012793" w14:textId="77777777" w:rsidR="002436EE" w:rsidRDefault="002436EE" w:rsidP="00D156C5">
            <w:pPr>
              <w:spacing w:after="0" w:line="240" w:lineRule="auto"/>
              <w:rPr>
                <w:ins w:id="182" w:author="Bella Bi" w:date="2017-11-21T10:53:00Z"/>
                <w:color w:val="000000"/>
              </w:rPr>
            </w:pPr>
            <w:ins w:id="183" w:author="Bella Bi" w:date="2017-11-21T10:53:00Z">
              <w:r>
                <w:rPr>
                  <w:rFonts w:ascii="Microsoft YaHei" w:eastAsia="Microsoft YaHei" w:hAnsi="Microsoft YaHei" w:hint="eastAsia"/>
                  <w:color w:val="000000"/>
                </w:rPr>
                <w:t>目前没操作，这些状态的转换是后台根据数据情况计算出来的。</w:t>
              </w:r>
            </w:ins>
          </w:p>
        </w:tc>
      </w:tr>
    </w:tbl>
    <w:p w14:paraId="72267702" w14:textId="77777777" w:rsidR="002436EE" w:rsidRDefault="002436EE" w:rsidP="006F3273"/>
    <w:p w14:paraId="2CB283E1" w14:textId="77777777" w:rsidR="00C338C0" w:rsidRPr="00871874" w:rsidRDefault="00C338C0" w:rsidP="00871874">
      <w:pPr>
        <w:pStyle w:val="Subtitle"/>
        <w:rPr>
          <w:rStyle w:val="IntenseEmphasis"/>
        </w:rPr>
      </w:pPr>
      <w:commentRangeStart w:id="184"/>
      <w:commentRangeStart w:id="185"/>
      <w:r w:rsidRPr="00871874">
        <w:rPr>
          <w:rStyle w:val="IntenseEmphasis"/>
        </w:rPr>
        <w:t>Job Status:</w:t>
      </w:r>
      <w:commentRangeEnd w:id="184"/>
      <w:r w:rsidR="0063330D">
        <w:rPr>
          <w:rStyle w:val="CommentReference"/>
          <w:color w:val="auto"/>
          <w:spacing w:val="0"/>
        </w:rPr>
        <w:commentReference w:id="184"/>
      </w:r>
      <w:commentRangeEnd w:id="185"/>
      <w:r w:rsidR="00757C3F">
        <w:rPr>
          <w:rStyle w:val="CommentReference"/>
          <w:color w:val="auto"/>
          <w:spacing w:val="0"/>
        </w:rPr>
        <w:commentReference w:id="185"/>
      </w:r>
    </w:p>
    <w:p w14:paraId="577A17F1" w14:textId="77777777" w:rsidR="00D57413" w:rsidRPr="00871874" w:rsidRDefault="00867D5A" w:rsidP="006F3273">
      <w:pPr>
        <w:rPr>
          <w:rStyle w:val="Strong"/>
        </w:rPr>
      </w:pPr>
      <w:r>
        <w:rPr>
          <w:rStyle w:val="Strong"/>
        </w:rPr>
        <w:t>Alerted</w:t>
      </w:r>
      <w:r w:rsidR="00B7636B" w:rsidRPr="00871874">
        <w:rPr>
          <w:rStyle w:val="Strong"/>
        </w:rPr>
        <w:t>:</w:t>
      </w:r>
    </w:p>
    <w:p w14:paraId="01F56427" w14:textId="77777777" w:rsidR="00B7636B" w:rsidRDefault="00B7636B" w:rsidP="006F3273">
      <w:r>
        <w:tab/>
        <w:t xml:space="preserve">Text Display: </w:t>
      </w:r>
      <w:r w:rsidR="00867D5A">
        <w:t>Estimated Job Date</w:t>
      </w:r>
    </w:p>
    <w:p w14:paraId="3E0FD95A" w14:textId="77777777" w:rsidR="00871874" w:rsidRDefault="00871874" w:rsidP="00871874">
      <w:pPr>
        <w:ind w:firstLine="720"/>
        <w:rPr>
          <w:color w:val="FF0000"/>
        </w:rPr>
      </w:pPr>
      <w:r>
        <w:t xml:space="preserve">Font Color: </w:t>
      </w:r>
      <w:r w:rsidR="00867D5A">
        <w:t>A</w:t>
      </w:r>
      <w:r w:rsidR="00867D5A" w:rsidRPr="00B17C37">
        <w:rPr>
          <w:strike/>
        </w:rPr>
        <w:t>mbe</w:t>
      </w:r>
      <w:r w:rsidR="00867D5A">
        <w:t>r</w:t>
      </w:r>
      <w:r>
        <w:t xml:space="preserve"> – </w:t>
      </w:r>
      <w:bookmarkStart w:id="186" w:name="OLE_LINK108"/>
      <w:r>
        <w:t>RGB</w:t>
      </w:r>
      <w:r w:rsidR="00BD02AB">
        <w:t xml:space="preserve"> </w:t>
      </w:r>
      <w:r>
        <w:t>(#FF</w:t>
      </w:r>
      <w:r w:rsidR="00867D5A">
        <w:t>BF</w:t>
      </w:r>
      <w:r>
        <w:t>00</w:t>
      </w:r>
      <w:proofErr w:type="gramStart"/>
      <w:r>
        <w:t>)</w:t>
      </w:r>
      <w:r w:rsidR="00B17C37">
        <w:t xml:space="preserve">  </w:t>
      </w:r>
      <w:bookmarkEnd w:id="186"/>
      <w:r w:rsidR="00B17C37" w:rsidRPr="00B17C37">
        <w:rPr>
          <w:color w:val="FF0000"/>
        </w:rPr>
        <w:t>RED</w:t>
      </w:r>
      <w:proofErr w:type="gramEnd"/>
      <w:r w:rsidR="00B17C37" w:rsidRPr="00B17C37">
        <w:rPr>
          <w:color w:val="FF0000"/>
        </w:rPr>
        <w:t xml:space="preserve"> – shows date only</w:t>
      </w:r>
    </w:p>
    <w:p w14:paraId="42A52728" w14:textId="77777777" w:rsidR="00461FE0" w:rsidRPr="00461FE0" w:rsidRDefault="00461FE0" w:rsidP="00871874">
      <w:pPr>
        <w:ind w:firstLine="720"/>
        <w:rPr>
          <w:ins w:id="187" w:author="Adam Wang" w:date="2017-11-08T16:42:00Z"/>
          <w:b/>
          <w:color w:val="00B050"/>
          <w:rPrChange w:id="188" w:author="Adam Wang" w:date="2017-11-08T16:42:00Z">
            <w:rPr>
              <w:ins w:id="189" w:author="Adam Wang" w:date="2017-11-08T16:42:00Z"/>
              <w:color w:val="00B050"/>
            </w:rPr>
          </w:rPrChange>
        </w:rPr>
      </w:pPr>
      <w:ins w:id="190" w:author="Adam Wang" w:date="2017-11-08T16:42:00Z">
        <w:r w:rsidRPr="00461FE0">
          <w:rPr>
            <w:b/>
            <w:color w:val="00B050"/>
            <w:rPrChange w:id="191" w:author="Adam Wang" w:date="2017-11-08T16:42:00Z">
              <w:rPr>
                <w:color w:val="00B050"/>
              </w:rPr>
            </w:rPrChange>
          </w:rPr>
          <w:t>Business Scenario</w:t>
        </w:r>
      </w:ins>
    </w:p>
    <w:p w14:paraId="0112197C" w14:textId="54DBEE8A" w:rsidR="0042148D" w:rsidRDefault="0042148D" w:rsidP="00871874">
      <w:pPr>
        <w:ind w:firstLine="720"/>
        <w:rPr>
          <w:ins w:id="192" w:author="Adam Wang" w:date="2017-11-08T16:48:00Z"/>
          <w:color w:val="00B050"/>
        </w:rPr>
      </w:pPr>
      <w:del w:id="193" w:author="Adam Wang" w:date="2017-11-08T16:42:00Z">
        <w:r w:rsidRPr="0042148D" w:rsidDel="00461FE0">
          <w:rPr>
            <w:color w:val="00B050"/>
          </w:rPr>
          <w:delText>OK</w:delText>
        </w:r>
      </w:del>
    </w:p>
    <w:p w14:paraId="145B0924" w14:textId="690DBB03" w:rsidR="00461FE0" w:rsidRDefault="00461FE0" w:rsidP="00871874">
      <w:pPr>
        <w:ind w:firstLine="720"/>
        <w:rPr>
          <w:ins w:id="194" w:author="Adam Wang" w:date="2017-11-08T16:50:00Z"/>
          <w:color w:val="00B050"/>
        </w:rPr>
      </w:pPr>
      <w:ins w:id="195" w:author="Adam Wang" w:date="2017-11-08T16:48:00Z">
        <w:r>
          <w:rPr>
            <w:color w:val="00B050"/>
          </w:rPr>
          <w:t xml:space="preserve">Client Solution or client gives a call regarding potential job, the minimum </w:t>
        </w:r>
      </w:ins>
      <w:ins w:id="196" w:author="Adam Wang" w:date="2017-11-08T16:49:00Z">
        <w:r>
          <w:rPr>
            <w:color w:val="00B050"/>
          </w:rPr>
          <w:t>information</w:t>
        </w:r>
      </w:ins>
      <w:ins w:id="197" w:author="Adam Wang" w:date="2017-11-08T16:48:00Z">
        <w:r>
          <w:rPr>
            <w:color w:val="00B050"/>
          </w:rPr>
          <w:t xml:space="preserve"> </w:t>
        </w:r>
      </w:ins>
      <w:ins w:id="198" w:author="Adam Wang" w:date="2017-11-08T16:49:00Z">
        <w:r>
          <w:rPr>
            <w:color w:val="00B050"/>
          </w:rPr>
          <w:t>may only Client name</w:t>
        </w:r>
      </w:ins>
      <w:ins w:id="199" w:author="Adam Wang" w:date="2017-11-08T16:51:00Z">
        <w:r w:rsidR="00522610">
          <w:rPr>
            <w:color w:val="00B050"/>
          </w:rPr>
          <w:t xml:space="preserve"> and rough estimated job date</w:t>
        </w:r>
      </w:ins>
      <w:ins w:id="200" w:author="Adam Wang" w:date="2017-11-08T16:49:00Z">
        <w:r>
          <w:rPr>
            <w:color w:val="00B050"/>
          </w:rPr>
          <w:t xml:space="preserve">, and client may not be current Sanjel client. </w:t>
        </w:r>
      </w:ins>
      <w:ins w:id="201" w:author="Adam Wang" w:date="2017-11-08T16:50:00Z">
        <w:r>
          <w:rPr>
            <w:color w:val="00B050"/>
          </w:rPr>
          <w:t>Temporary client need to be added.</w:t>
        </w:r>
      </w:ins>
    </w:p>
    <w:p w14:paraId="69EDF884" w14:textId="174E32E1" w:rsidR="00522610" w:rsidRPr="0042148D" w:rsidRDefault="00522610" w:rsidP="00871874">
      <w:pPr>
        <w:ind w:firstLine="720"/>
        <w:rPr>
          <w:color w:val="00B050"/>
        </w:rPr>
      </w:pPr>
      <w:ins w:id="202" w:author="Adam Wang" w:date="2017-11-08T16:50:00Z">
        <w:r>
          <w:rPr>
            <w:color w:val="00B050"/>
          </w:rPr>
          <w:t xml:space="preserve">Question: </w:t>
        </w:r>
      </w:ins>
      <w:ins w:id="203" w:author="Adam Wang" w:date="2017-11-08T16:51:00Z">
        <w:r>
          <w:rPr>
            <w:color w:val="00B050"/>
          </w:rPr>
          <w:t xml:space="preserve"> Where should be the entry point? Need to discover further.</w:t>
        </w:r>
      </w:ins>
    </w:p>
    <w:p w14:paraId="2E684E9D" w14:textId="77777777" w:rsidR="00D57413" w:rsidRPr="00871874" w:rsidRDefault="00867D5A" w:rsidP="006F3273">
      <w:pPr>
        <w:rPr>
          <w:rStyle w:val="Strong"/>
        </w:rPr>
      </w:pPr>
      <w:r>
        <w:rPr>
          <w:rStyle w:val="Strong"/>
        </w:rPr>
        <w:t>Pending</w:t>
      </w:r>
      <w:r w:rsidR="00D57413" w:rsidRPr="00871874">
        <w:rPr>
          <w:rStyle w:val="Strong"/>
        </w:rPr>
        <w:t>:</w:t>
      </w:r>
    </w:p>
    <w:p w14:paraId="729CA916" w14:textId="2E02A939" w:rsidR="00D57413" w:rsidRDefault="00867D5A" w:rsidP="00D57413">
      <w:pPr>
        <w:ind w:firstLine="720"/>
        <w:rPr>
          <w:ins w:id="204" w:author="Adam Wang" w:date="2017-11-08T16:52:00Z"/>
          <w:color w:val="FF0000"/>
        </w:rPr>
      </w:pPr>
      <w:r>
        <w:t xml:space="preserve">Font Color: </w:t>
      </w:r>
      <w:r w:rsidRPr="00B17C37">
        <w:rPr>
          <w:strike/>
        </w:rPr>
        <w:t>Pink</w:t>
      </w:r>
      <w:r>
        <w:t xml:space="preserve"> – RGB</w:t>
      </w:r>
      <w:r w:rsidR="00BD02AB">
        <w:t xml:space="preserve"> </w:t>
      </w:r>
      <w:bookmarkStart w:id="205" w:name="OLE_LINK15"/>
      <w:bookmarkStart w:id="206" w:name="OLE_LINK16"/>
      <w:bookmarkStart w:id="207" w:name="OLE_LINK106"/>
      <w:bookmarkStart w:id="208" w:name="OLE_LINK107"/>
      <w:r>
        <w:t>(</w:t>
      </w:r>
      <w:r w:rsidRPr="00867D5A">
        <w:t>#FFC0CB</w:t>
      </w:r>
      <w:bookmarkEnd w:id="205"/>
      <w:bookmarkEnd w:id="206"/>
      <w:r w:rsidR="00D57413">
        <w:t>)</w:t>
      </w:r>
      <w:r w:rsidR="00B17C37">
        <w:t xml:space="preserve"> </w:t>
      </w:r>
      <w:bookmarkEnd w:id="207"/>
      <w:bookmarkEnd w:id="208"/>
      <w:r w:rsidR="00B17C37" w:rsidRPr="00B17C37">
        <w:rPr>
          <w:color w:val="FF0000"/>
        </w:rPr>
        <w:t>RED – Shows date AND time</w:t>
      </w:r>
    </w:p>
    <w:p w14:paraId="3722AE20" w14:textId="05874509" w:rsidR="00522610" w:rsidRPr="00C256B9" w:rsidRDefault="00522610" w:rsidP="00D57413">
      <w:pPr>
        <w:ind w:firstLine="720"/>
        <w:rPr>
          <w:ins w:id="209" w:author="Adam Wang" w:date="2017-11-08T16:52:00Z"/>
          <w:b/>
          <w:color w:val="FF0000"/>
          <w:rPrChange w:id="210" w:author="Adam Wang" w:date="2017-11-09T14:03:00Z">
            <w:rPr>
              <w:ins w:id="211" w:author="Adam Wang" w:date="2017-11-08T16:52:00Z"/>
              <w:color w:val="FF0000"/>
            </w:rPr>
          </w:rPrChange>
        </w:rPr>
      </w:pPr>
      <w:ins w:id="212" w:author="Adam Wang" w:date="2017-11-08T16:52:00Z">
        <w:r w:rsidRPr="00C256B9">
          <w:rPr>
            <w:b/>
            <w:color w:val="FF0000"/>
            <w:rPrChange w:id="213" w:author="Adam Wang" w:date="2017-11-09T14:03:00Z">
              <w:rPr>
                <w:color w:val="FF0000"/>
              </w:rPr>
            </w:rPrChange>
          </w:rPr>
          <w:t>Business Scenario</w:t>
        </w:r>
      </w:ins>
    </w:p>
    <w:p w14:paraId="31702A56" w14:textId="000676AE" w:rsidR="00522610" w:rsidRDefault="00522610" w:rsidP="00D57413">
      <w:pPr>
        <w:ind w:firstLine="720"/>
        <w:rPr>
          <w:ins w:id="214" w:author="Adam Wang" w:date="2017-11-09T14:18:00Z"/>
          <w:color w:val="FF0000"/>
        </w:rPr>
      </w:pPr>
      <w:bookmarkStart w:id="215" w:name="OLE_LINK111"/>
      <w:ins w:id="216" w:author="Adam Wang" w:date="2017-11-08T16:52:00Z">
        <w:r>
          <w:rPr>
            <w:color w:val="FF0000"/>
          </w:rPr>
          <w:t xml:space="preserve">A client is called for a job request, </w:t>
        </w:r>
      </w:ins>
      <w:ins w:id="217" w:author="Adam Wang" w:date="2017-11-08T16:53:00Z">
        <w:r>
          <w:rPr>
            <w:color w:val="FF0000"/>
          </w:rPr>
          <w:t xml:space="preserve">detail job information should be entered in call sheet such as </w:t>
        </w:r>
      </w:ins>
      <w:ins w:id="218" w:author="Adam Wang" w:date="2017-11-08T16:52:00Z">
        <w:r>
          <w:rPr>
            <w:color w:val="FF0000"/>
          </w:rPr>
          <w:t>client, job type, estimated job date, well location, service poin</w:t>
        </w:r>
      </w:ins>
      <w:ins w:id="219" w:author="Adam Wang" w:date="2017-11-08T16:54:00Z">
        <w:r>
          <w:rPr>
            <w:color w:val="FF0000"/>
          </w:rPr>
          <w:t>t</w:t>
        </w:r>
      </w:ins>
    </w:p>
    <w:bookmarkEnd w:id="215"/>
    <w:p w14:paraId="13039268" w14:textId="684861FE" w:rsidR="00BF1456" w:rsidRDefault="00BF1456" w:rsidP="00D57413">
      <w:pPr>
        <w:ind w:firstLine="720"/>
        <w:rPr>
          <w:ins w:id="220" w:author="Adam Wang" w:date="2017-11-09T14:18:00Z"/>
          <w:color w:val="FF0000"/>
        </w:rPr>
      </w:pPr>
    </w:p>
    <w:p w14:paraId="3BE42EE8" w14:textId="1A280649" w:rsidR="00BF1456" w:rsidRDefault="00BF1456">
      <w:pPr>
        <w:pStyle w:val="ListParagraph"/>
        <w:numPr>
          <w:ilvl w:val="0"/>
          <w:numId w:val="20"/>
        </w:numPr>
        <w:rPr>
          <w:ins w:id="221" w:author="Adam Wang" w:date="2017-11-09T14:18:00Z"/>
          <w:color w:val="FF0000"/>
        </w:rPr>
        <w:pPrChange w:id="222" w:author="Adam Wang" w:date="2017-11-09T14:18:00Z">
          <w:pPr>
            <w:ind w:firstLine="720"/>
          </w:pPr>
        </w:pPrChange>
      </w:pPr>
      <w:ins w:id="223" w:author="Adam Wang" w:date="2017-11-09T14:18:00Z">
        <w:r w:rsidRPr="00BF1456">
          <w:rPr>
            <w:color w:val="FF0000"/>
            <w:rPrChange w:id="224" w:author="Adam Wang" w:date="2017-11-09T14:18:00Z">
              <w:rPr/>
            </w:rPrChange>
          </w:rPr>
          <w:t>Status Condition</w:t>
        </w:r>
      </w:ins>
    </w:p>
    <w:p w14:paraId="0C85E9AD" w14:textId="65E3298C" w:rsidR="00BF1456" w:rsidRDefault="00BF1456">
      <w:pPr>
        <w:ind w:left="1080"/>
        <w:rPr>
          <w:ins w:id="225" w:author="Adam Wang" w:date="2017-11-09T14:19:00Z"/>
          <w:color w:val="FF0000"/>
        </w:rPr>
        <w:pPrChange w:id="226" w:author="Adam Wang" w:date="2017-11-09T14:18:00Z">
          <w:pPr>
            <w:ind w:firstLine="720"/>
          </w:pPr>
        </w:pPrChange>
      </w:pPr>
      <w:ins w:id="227" w:author="Adam Wang" w:date="2017-11-09T14:18:00Z">
        <w:r>
          <w:rPr>
            <w:color w:val="FF0000"/>
          </w:rPr>
          <w:t xml:space="preserve">In </w:t>
        </w:r>
        <w:proofErr w:type="spellStart"/>
        <w:r>
          <w:rPr>
            <w:color w:val="FF0000"/>
          </w:rPr>
          <w:t>CallSheet</w:t>
        </w:r>
        <w:proofErr w:type="spellEnd"/>
        <w:r>
          <w:rPr>
            <w:color w:val="FF0000"/>
          </w:rPr>
          <w:t>-&gt;</w:t>
        </w:r>
        <w:proofErr w:type="spellStart"/>
        <w:r>
          <w:rPr>
            <w:color w:val="FF0000"/>
          </w:rPr>
          <w:t>Fist</w:t>
        </w:r>
        <w:proofErr w:type="spellEnd"/>
        <w:r>
          <w:rPr>
            <w:color w:val="FF0000"/>
          </w:rPr>
          <w:t xml:space="preserve"> Call, </w:t>
        </w:r>
      </w:ins>
      <w:bookmarkStart w:id="228" w:name="OLE_LINK112"/>
      <w:bookmarkStart w:id="229" w:name="OLE_LINK113"/>
      <w:ins w:id="230" w:author="Adam Wang" w:date="2017-11-09T14:19:00Z">
        <w:r>
          <w:rPr>
            <w:color w:val="FF0000"/>
          </w:rPr>
          <w:t>“Expected Time on Location”</w:t>
        </w:r>
      </w:ins>
      <w:ins w:id="231" w:author="Adam Wang" w:date="2017-11-09T14:34:00Z">
        <w:r w:rsidR="00DB0220">
          <w:rPr>
            <w:color w:val="FF0000"/>
          </w:rPr>
          <w:t xml:space="preserve"> </w:t>
        </w:r>
        <w:proofErr w:type="gramStart"/>
        <w:r w:rsidR="00DB0220">
          <w:rPr>
            <w:color w:val="FF0000"/>
          </w:rPr>
          <w:t xml:space="preserve">checkbox </w:t>
        </w:r>
      </w:ins>
      <w:ins w:id="232" w:author="Adam Wang" w:date="2017-11-09T14:19:00Z">
        <w:r>
          <w:rPr>
            <w:color w:val="FF0000"/>
          </w:rPr>
          <w:t xml:space="preserve"> is</w:t>
        </w:r>
        <w:proofErr w:type="gramEnd"/>
        <w:r>
          <w:rPr>
            <w:color w:val="FF0000"/>
          </w:rPr>
          <w:t xml:space="preserve"> </w:t>
        </w:r>
        <w:r w:rsidRPr="00560E80">
          <w:rPr>
            <w:color w:val="FF0000"/>
            <w:highlight w:val="yellow"/>
            <w:rPrChange w:id="233" w:author="Adam Wang" w:date="2017-11-09T14:42:00Z">
              <w:rPr>
                <w:color w:val="FF0000"/>
              </w:rPr>
            </w:rPrChange>
          </w:rPr>
          <w:t>checked</w:t>
        </w:r>
        <w:bookmarkEnd w:id="228"/>
        <w:bookmarkEnd w:id="229"/>
        <w:r>
          <w:rPr>
            <w:color w:val="FF0000"/>
          </w:rPr>
          <w:t xml:space="preserve">. </w:t>
        </w:r>
      </w:ins>
      <w:ins w:id="234" w:author="Adam Wang" w:date="2017-11-09T14:21:00Z">
        <w:r>
          <w:rPr>
            <w:color w:val="FF0000"/>
          </w:rPr>
          <w:t xml:space="preserve">Call Sheet status is </w:t>
        </w:r>
        <w:r w:rsidRPr="00560E80">
          <w:rPr>
            <w:color w:val="FF0000"/>
            <w:highlight w:val="yellow"/>
            <w:rPrChange w:id="235" w:author="Adam Wang" w:date="2017-11-09T14:42:00Z">
              <w:rPr>
                <w:color w:val="FF0000"/>
              </w:rPr>
            </w:rPrChange>
          </w:rPr>
          <w:t>In-Progress</w:t>
        </w:r>
        <w:r>
          <w:rPr>
            <w:color w:val="FF0000"/>
          </w:rPr>
          <w:t xml:space="preserve"> at this time.</w:t>
        </w:r>
      </w:ins>
    </w:p>
    <w:p w14:paraId="3D3829D3" w14:textId="2EA9515B" w:rsidR="00BF1456" w:rsidRDefault="00BF1456">
      <w:pPr>
        <w:ind w:left="1080"/>
        <w:rPr>
          <w:ins w:id="236" w:author="Adam Wang" w:date="2017-11-09T14:19:00Z"/>
          <w:color w:val="FF0000"/>
        </w:rPr>
        <w:pPrChange w:id="237" w:author="Adam Wang" w:date="2017-11-09T14:18:00Z">
          <w:pPr>
            <w:ind w:firstLine="720"/>
          </w:pPr>
        </w:pPrChange>
      </w:pPr>
    </w:p>
    <w:p w14:paraId="30A2D166" w14:textId="5A25DE10" w:rsidR="00BF1456" w:rsidRDefault="00BF1456">
      <w:pPr>
        <w:ind w:left="1080"/>
        <w:rPr>
          <w:ins w:id="238" w:author="Adam Wang" w:date="2017-11-09T14:33:00Z"/>
          <w:color w:val="FF0000"/>
        </w:rPr>
        <w:pPrChange w:id="239" w:author="Adam Wang" w:date="2017-11-09T14:18:00Z">
          <w:pPr>
            <w:ind w:firstLine="720"/>
          </w:pPr>
        </w:pPrChange>
      </w:pPr>
      <w:ins w:id="240" w:author="Adam Wang" w:date="2017-11-09T14:20:00Z">
        <w:r>
          <w:rPr>
            <w:color w:val="FF0000"/>
          </w:rPr>
          <w:t>Display Format</w:t>
        </w:r>
      </w:ins>
    </w:p>
    <w:p w14:paraId="79C4E859" w14:textId="307C2A7A" w:rsidR="00DB0220" w:rsidRDefault="00DB0220">
      <w:pPr>
        <w:ind w:left="1080"/>
        <w:rPr>
          <w:ins w:id="241" w:author="Adam Wang" w:date="2017-11-09T14:22:00Z"/>
          <w:color w:val="FF0000"/>
        </w:rPr>
        <w:pPrChange w:id="242" w:author="Adam Wang" w:date="2017-11-09T14:18:00Z">
          <w:pPr>
            <w:ind w:firstLine="720"/>
          </w:pPr>
        </w:pPrChange>
      </w:pPr>
      <w:ins w:id="243" w:author="Adam Wang" w:date="2017-11-09T14:33:00Z">
        <w:r>
          <w:rPr>
            <w:color w:val="FF0000"/>
          </w:rPr>
          <w:t xml:space="preserve">Display the time value in </w:t>
        </w:r>
      </w:ins>
      <w:ins w:id="244" w:author="Adam Wang" w:date="2017-11-09T14:34:00Z">
        <w:r>
          <w:rPr>
            <w:color w:val="FF0000"/>
          </w:rPr>
          <w:t xml:space="preserve">textbox after </w:t>
        </w:r>
      </w:ins>
      <w:ins w:id="245" w:author="Adam Wang" w:date="2017-11-09T14:35:00Z">
        <w:r>
          <w:rPr>
            <w:color w:val="FF0000"/>
          </w:rPr>
          <w:t xml:space="preserve">“Expected Time on Location” checkbox  </w:t>
        </w:r>
      </w:ins>
    </w:p>
    <w:p w14:paraId="18F56D4D" w14:textId="2BD571C4" w:rsidR="00BF1456" w:rsidRDefault="00BF1456">
      <w:pPr>
        <w:ind w:left="1080"/>
        <w:rPr>
          <w:ins w:id="246" w:author="Adam Wang" w:date="2017-11-09T14:27:00Z"/>
          <w:color w:val="FF0000"/>
        </w:rPr>
        <w:pPrChange w:id="247" w:author="Adam Wang" w:date="2017-11-09T14:18:00Z">
          <w:pPr>
            <w:ind w:firstLine="720"/>
          </w:pPr>
        </w:pPrChange>
      </w:pPr>
      <w:ins w:id="248" w:author="Adam Wang" w:date="2017-11-09T14:22:00Z">
        <w:r>
          <w:rPr>
            <w:color w:val="FF0000"/>
          </w:rPr>
          <w:lastRenderedPageBreak/>
          <w:t xml:space="preserve">Date (Month in English, date in numeric) + space + Time </w:t>
        </w:r>
        <w:proofErr w:type="gramStart"/>
        <w:r>
          <w:rPr>
            <w:color w:val="FF0000"/>
          </w:rPr>
          <w:t>( in</w:t>
        </w:r>
        <w:proofErr w:type="gramEnd"/>
        <w:r>
          <w:rPr>
            <w:color w:val="FF0000"/>
          </w:rPr>
          <w:t xml:space="preserve"> 24hours format)</w:t>
        </w:r>
      </w:ins>
    </w:p>
    <w:p w14:paraId="367A497D" w14:textId="0C621FB9" w:rsidR="00DB0220" w:rsidRDefault="00DB0220">
      <w:pPr>
        <w:ind w:left="1080"/>
        <w:rPr>
          <w:ins w:id="249" w:author="Adam Wang" w:date="2017-11-09T14:27:00Z"/>
          <w:color w:val="FF0000"/>
        </w:rPr>
        <w:pPrChange w:id="250" w:author="Adam Wang" w:date="2017-11-09T14:18:00Z">
          <w:pPr>
            <w:ind w:firstLine="720"/>
          </w:pPr>
        </w:pPrChange>
      </w:pPr>
    </w:p>
    <w:p w14:paraId="2B67B17C" w14:textId="4A0E6A3A" w:rsidR="00DB0220" w:rsidRDefault="00DB0220">
      <w:pPr>
        <w:ind w:left="1080"/>
        <w:rPr>
          <w:ins w:id="251" w:author="Adam Wang" w:date="2017-11-09T14:22:00Z"/>
          <w:color w:val="FF0000"/>
        </w:rPr>
        <w:pPrChange w:id="252" w:author="Adam Wang" w:date="2017-11-09T14:18:00Z">
          <w:pPr>
            <w:ind w:firstLine="720"/>
          </w:pPr>
        </w:pPrChange>
      </w:pPr>
      <w:ins w:id="253" w:author="Adam Wang" w:date="2017-11-09T14:27:00Z">
        <w:r>
          <w:rPr>
            <w:color w:val="FF0000"/>
          </w:rPr>
          <w:t xml:space="preserve">Tooltip text: </w:t>
        </w:r>
      </w:ins>
      <w:ins w:id="254" w:author="Adam Wang" w:date="2017-11-09T14:28:00Z">
        <w:r>
          <w:rPr>
            <w:color w:val="FF0000"/>
          </w:rPr>
          <w:t>“</w:t>
        </w:r>
      </w:ins>
      <w:ins w:id="255" w:author="Adam Wang" w:date="2017-11-09T14:27:00Z">
        <w:r>
          <w:rPr>
            <w:color w:val="FF0000"/>
          </w:rPr>
          <w:t>Job is pending, Expected</w:t>
        </w:r>
      </w:ins>
      <w:ins w:id="256" w:author="Adam Wang" w:date="2017-11-09T14:28:00Z">
        <w:r>
          <w:rPr>
            <w:color w:val="FF0000"/>
          </w:rPr>
          <w:t xml:space="preserve"> time on location is </w:t>
        </w:r>
      </w:ins>
      <w:ins w:id="257" w:author="Adam Wang" w:date="2017-11-09T15:39:00Z">
        <w:r w:rsidR="000B2A4F">
          <w:rPr>
            <w:color w:val="FF0000"/>
          </w:rPr>
          <w:t>{</w:t>
        </w:r>
      </w:ins>
      <w:ins w:id="258" w:author="Adam Wang" w:date="2017-11-09T14:28:00Z">
        <w:r>
          <w:rPr>
            <w:color w:val="FF0000"/>
          </w:rPr>
          <w:t>June 20, 10:30</w:t>
        </w:r>
      </w:ins>
      <w:ins w:id="259" w:author="Adam Wang" w:date="2017-11-09T15:39:00Z">
        <w:r w:rsidR="000B2A4F">
          <w:rPr>
            <w:color w:val="FF0000"/>
          </w:rPr>
          <w:t>}</w:t>
        </w:r>
      </w:ins>
      <w:ins w:id="260" w:author="Adam Wang" w:date="2017-11-09T14:28:00Z">
        <w:r>
          <w:rPr>
            <w:color w:val="FF0000"/>
          </w:rPr>
          <w:t>.</w:t>
        </w:r>
      </w:ins>
    </w:p>
    <w:p w14:paraId="267CD09B" w14:textId="78EFE301" w:rsidR="00BF1456" w:rsidRDefault="00BF1456">
      <w:pPr>
        <w:ind w:left="1080"/>
        <w:rPr>
          <w:ins w:id="261" w:author="Adam Wang" w:date="2017-11-09T14:20:00Z"/>
          <w:color w:val="FF0000"/>
        </w:rPr>
        <w:pPrChange w:id="262" w:author="Adam Wang" w:date="2017-11-09T14:18:00Z">
          <w:pPr>
            <w:ind w:firstLine="720"/>
          </w:pPr>
        </w:pPrChange>
      </w:pPr>
      <w:ins w:id="263" w:author="Adam Wang" w:date="2017-11-09T14:24:00Z">
        <w:r>
          <w:rPr>
            <w:noProof/>
          </w:rPr>
          <w:drawing>
            <wp:inline distT="0" distB="0" distL="0" distR="0" wp14:anchorId="25E4A5E2" wp14:editId="4FBCA724">
              <wp:extent cx="1380952" cy="857143"/>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380952" cy="857143"/>
                      </a:xfrm>
                      <a:prstGeom prst="rect">
                        <a:avLst/>
                      </a:prstGeom>
                    </pic:spPr>
                  </pic:pic>
                </a:graphicData>
              </a:graphic>
            </wp:inline>
          </w:drawing>
        </w:r>
      </w:ins>
    </w:p>
    <w:p w14:paraId="28880712" w14:textId="77777777" w:rsidR="00BF1456" w:rsidRPr="00BF1456" w:rsidRDefault="00BF1456">
      <w:pPr>
        <w:ind w:left="1080"/>
        <w:rPr>
          <w:ins w:id="264" w:author="Adam Wang" w:date="2017-11-09T14:18:00Z"/>
          <w:color w:val="FF0000"/>
          <w:rPrChange w:id="265" w:author="Adam Wang" w:date="2017-11-09T14:18:00Z">
            <w:rPr>
              <w:ins w:id="266" w:author="Adam Wang" w:date="2017-11-09T14:18:00Z"/>
            </w:rPr>
          </w:rPrChange>
        </w:rPr>
        <w:pPrChange w:id="267" w:author="Adam Wang" w:date="2017-11-09T14:18:00Z">
          <w:pPr>
            <w:ind w:firstLine="720"/>
          </w:pPr>
        </w:pPrChange>
      </w:pPr>
    </w:p>
    <w:p w14:paraId="2879EB66" w14:textId="77777777" w:rsidR="00BF1456" w:rsidRDefault="00BF1456" w:rsidP="00D57413">
      <w:pPr>
        <w:ind w:firstLine="720"/>
        <w:rPr>
          <w:color w:val="FF0000"/>
        </w:rPr>
      </w:pPr>
    </w:p>
    <w:p w14:paraId="7F0FA457" w14:textId="69382D7E" w:rsidR="0042148D" w:rsidRPr="0042148D" w:rsidDel="00522610" w:rsidRDefault="0042148D" w:rsidP="00D57413">
      <w:pPr>
        <w:ind w:firstLine="720"/>
        <w:rPr>
          <w:del w:id="268" w:author="Adam Wang" w:date="2017-11-08T16:54:00Z"/>
          <w:color w:val="00B050"/>
        </w:rPr>
      </w:pPr>
      <w:del w:id="269" w:author="Adam Wang" w:date="2017-11-08T16:54:00Z">
        <w:r w:rsidRPr="0042148D" w:rsidDel="00522610">
          <w:rPr>
            <w:color w:val="00B050"/>
          </w:rPr>
          <w:delText>OK</w:delText>
        </w:r>
      </w:del>
    </w:p>
    <w:p w14:paraId="1620A30E" w14:textId="77777777" w:rsidR="00C338C0" w:rsidRPr="00871874" w:rsidRDefault="00867D5A" w:rsidP="006F3273">
      <w:pPr>
        <w:rPr>
          <w:rStyle w:val="Strong"/>
        </w:rPr>
      </w:pPr>
      <w:r>
        <w:rPr>
          <w:rStyle w:val="Strong"/>
        </w:rPr>
        <w:t>C</w:t>
      </w:r>
      <w:r w:rsidR="00C338C0" w:rsidRPr="00871874">
        <w:rPr>
          <w:rStyle w:val="Strong"/>
        </w:rPr>
        <w:t xml:space="preserve">onfirmed: </w:t>
      </w:r>
    </w:p>
    <w:p w14:paraId="7D1C16E4" w14:textId="1364FA54" w:rsidR="00C338C0" w:rsidRDefault="00C338C0" w:rsidP="00C338C0">
      <w:pPr>
        <w:ind w:firstLine="720"/>
        <w:rPr>
          <w:ins w:id="270" w:author="Adam Wang" w:date="2017-11-09T14:24:00Z"/>
          <w:color w:val="FF0000"/>
        </w:rPr>
      </w:pPr>
      <w:r>
        <w:t xml:space="preserve">Font Color: </w:t>
      </w:r>
      <w:r w:rsidR="00BD02AB">
        <w:t>Green</w:t>
      </w:r>
      <w:r>
        <w:t xml:space="preserve"> – RGB</w:t>
      </w:r>
      <w:r w:rsidR="00BD02AB">
        <w:t xml:space="preserve"> </w:t>
      </w:r>
      <w:r>
        <w:t>(#00FF00)</w:t>
      </w:r>
      <w:r w:rsidR="00B17C37">
        <w:t xml:space="preserve"> </w:t>
      </w:r>
      <w:r w:rsidR="00B17C37" w:rsidRPr="00B17C37">
        <w:rPr>
          <w:color w:val="FF0000"/>
        </w:rPr>
        <w:t>Good</w:t>
      </w:r>
    </w:p>
    <w:p w14:paraId="7D25F6B3" w14:textId="77777777" w:rsidR="00BF1456" w:rsidRPr="00430CDF" w:rsidRDefault="00BF1456" w:rsidP="00BF1456">
      <w:pPr>
        <w:ind w:firstLine="720"/>
        <w:rPr>
          <w:ins w:id="271" w:author="Adam Wang" w:date="2017-11-09T14:25:00Z"/>
          <w:b/>
          <w:color w:val="FF0000"/>
        </w:rPr>
      </w:pPr>
      <w:bookmarkStart w:id="272" w:name="_Hlk498001679"/>
      <w:ins w:id="273" w:author="Adam Wang" w:date="2017-11-09T14:25:00Z">
        <w:r w:rsidRPr="00430CDF">
          <w:rPr>
            <w:b/>
            <w:color w:val="FF0000"/>
          </w:rPr>
          <w:t>Business Scenario</w:t>
        </w:r>
      </w:ins>
    </w:p>
    <w:p w14:paraId="3476373A" w14:textId="28C0B99E" w:rsidR="00BF1456" w:rsidRDefault="00BF1456" w:rsidP="00BF1456">
      <w:pPr>
        <w:ind w:firstLine="720"/>
        <w:rPr>
          <w:ins w:id="274" w:author="Adam Wang" w:date="2017-11-09T14:25:00Z"/>
          <w:color w:val="FF0000"/>
        </w:rPr>
      </w:pPr>
      <w:ins w:id="275" w:author="Adam Wang" w:date="2017-11-09T14:25:00Z">
        <w:r>
          <w:rPr>
            <w:color w:val="FF0000"/>
          </w:rPr>
          <w:t xml:space="preserve">A client is called </w:t>
        </w:r>
        <w:r>
          <w:rPr>
            <w:rFonts w:hint="eastAsia"/>
            <w:color w:val="FF0000"/>
          </w:rPr>
          <w:t xml:space="preserve">to confirm a pending job or directly call for </w:t>
        </w:r>
      </w:ins>
      <w:ins w:id="276" w:author="Adam Wang" w:date="2017-11-09T14:38:00Z">
        <w:r w:rsidR="00560E80">
          <w:rPr>
            <w:color w:val="FF0000"/>
          </w:rPr>
          <w:t>requesting</w:t>
        </w:r>
      </w:ins>
      <w:ins w:id="277" w:author="Adam Wang" w:date="2017-11-09T14:25:00Z">
        <w:r>
          <w:rPr>
            <w:rFonts w:hint="eastAsia"/>
            <w:color w:val="FF0000"/>
          </w:rPr>
          <w:t xml:space="preserve"> a job</w:t>
        </w:r>
      </w:ins>
      <w:ins w:id="278" w:author="Adam Wang" w:date="2017-11-09T14:38:00Z">
        <w:r w:rsidR="00560E80">
          <w:rPr>
            <w:color w:val="FF0000"/>
          </w:rPr>
          <w:t xml:space="preserve"> with confirmation</w:t>
        </w:r>
      </w:ins>
      <w:ins w:id="279" w:author="Adam Wang" w:date="2017-11-09T14:25:00Z">
        <w:r>
          <w:rPr>
            <w:color w:val="FF0000"/>
          </w:rPr>
          <w:t>, detail job information should be entered in call sheet such as client, job type, estimated job date, well location, service point</w:t>
        </w:r>
      </w:ins>
    </w:p>
    <w:p w14:paraId="36316BD6" w14:textId="77777777" w:rsidR="00BF1456" w:rsidRDefault="00BF1456" w:rsidP="00BF1456">
      <w:pPr>
        <w:ind w:firstLine="720"/>
        <w:rPr>
          <w:ins w:id="280" w:author="Adam Wang" w:date="2017-11-09T14:25:00Z"/>
          <w:color w:val="FF0000"/>
        </w:rPr>
      </w:pPr>
    </w:p>
    <w:p w14:paraId="2102BA53" w14:textId="77777777" w:rsidR="00BF1456" w:rsidRDefault="00BF1456" w:rsidP="00BF1456">
      <w:pPr>
        <w:pStyle w:val="ListParagraph"/>
        <w:numPr>
          <w:ilvl w:val="0"/>
          <w:numId w:val="20"/>
        </w:numPr>
        <w:rPr>
          <w:ins w:id="281" w:author="Adam Wang" w:date="2017-11-09T14:25:00Z"/>
          <w:color w:val="FF0000"/>
        </w:rPr>
      </w:pPr>
      <w:ins w:id="282" w:author="Adam Wang" w:date="2017-11-09T14:25:00Z">
        <w:r w:rsidRPr="00430CDF">
          <w:rPr>
            <w:color w:val="FF0000"/>
          </w:rPr>
          <w:t>Status Condition</w:t>
        </w:r>
      </w:ins>
    </w:p>
    <w:p w14:paraId="00B2C3DE" w14:textId="47BE6F6A" w:rsidR="00BF1456" w:rsidRDefault="00BF1456" w:rsidP="00BF1456">
      <w:pPr>
        <w:ind w:left="1080"/>
        <w:rPr>
          <w:ins w:id="283" w:author="Adam Wang" w:date="2017-11-09T14:25:00Z"/>
          <w:color w:val="FF0000"/>
        </w:rPr>
      </w:pPr>
      <w:ins w:id="284" w:author="Adam Wang" w:date="2017-11-09T14:25:00Z">
        <w:r>
          <w:rPr>
            <w:color w:val="FF0000"/>
          </w:rPr>
          <w:t xml:space="preserve">In </w:t>
        </w:r>
        <w:proofErr w:type="spellStart"/>
        <w:r>
          <w:rPr>
            <w:color w:val="FF0000"/>
          </w:rPr>
          <w:t>CallSheet</w:t>
        </w:r>
        <w:proofErr w:type="spellEnd"/>
        <w:r>
          <w:rPr>
            <w:color w:val="FF0000"/>
          </w:rPr>
          <w:t>-&gt;</w:t>
        </w:r>
        <w:proofErr w:type="spellStart"/>
        <w:r>
          <w:rPr>
            <w:color w:val="FF0000"/>
          </w:rPr>
          <w:t>Fist</w:t>
        </w:r>
        <w:proofErr w:type="spellEnd"/>
        <w:r>
          <w:rPr>
            <w:color w:val="FF0000"/>
          </w:rPr>
          <w:t xml:space="preserve"> Call, “Expected Time on Location”</w:t>
        </w:r>
      </w:ins>
      <w:ins w:id="285" w:author="Adam Wang" w:date="2017-11-09T14:35:00Z">
        <w:r w:rsidR="00DB0220">
          <w:rPr>
            <w:color w:val="FF0000"/>
          </w:rPr>
          <w:t xml:space="preserve"> checkbox</w:t>
        </w:r>
      </w:ins>
      <w:ins w:id="286" w:author="Adam Wang" w:date="2017-11-09T14:25:00Z">
        <w:r>
          <w:rPr>
            <w:color w:val="FF0000"/>
          </w:rPr>
          <w:t xml:space="preserve"> is </w:t>
        </w:r>
      </w:ins>
      <w:ins w:id="287" w:author="Adam Wang" w:date="2017-11-09T14:26:00Z">
        <w:r w:rsidR="00DB0220" w:rsidRPr="00560E80">
          <w:rPr>
            <w:color w:val="FF0000"/>
            <w:highlight w:val="yellow"/>
            <w:rPrChange w:id="288" w:author="Adam Wang" w:date="2017-11-09T14:42:00Z">
              <w:rPr>
                <w:color w:val="FF0000"/>
              </w:rPr>
            </w:rPrChange>
          </w:rPr>
          <w:t>un</w:t>
        </w:r>
      </w:ins>
      <w:ins w:id="289" w:author="Adam Wang" w:date="2017-11-09T14:25:00Z">
        <w:r w:rsidRPr="00560E80">
          <w:rPr>
            <w:color w:val="FF0000"/>
            <w:highlight w:val="yellow"/>
            <w:rPrChange w:id="290" w:author="Adam Wang" w:date="2017-11-09T14:42:00Z">
              <w:rPr>
                <w:color w:val="FF0000"/>
              </w:rPr>
            </w:rPrChange>
          </w:rPr>
          <w:t>checked</w:t>
        </w:r>
        <w:r>
          <w:rPr>
            <w:color w:val="FF0000"/>
          </w:rPr>
          <w:t xml:space="preserve">. Call Sheet status is </w:t>
        </w:r>
        <w:r w:rsidRPr="00560E80">
          <w:rPr>
            <w:color w:val="FF0000"/>
            <w:highlight w:val="yellow"/>
            <w:rPrChange w:id="291" w:author="Adam Wang" w:date="2017-11-09T14:42:00Z">
              <w:rPr>
                <w:color w:val="FF0000"/>
              </w:rPr>
            </w:rPrChange>
          </w:rPr>
          <w:t>In-Progress</w:t>
        </w:r>
        <w:r>
          <w:rPr>
            <w:color w:val="FF0000"/>
          </w:rPr>
          <w:t xml:space="preserve"> at this time.</w:t>
        </w:r>
      </w:ins>
    </w:p>
    <w:p w14:paraId="529E9C83" w14:textId="213379EF" w:rsidR="00BF1456" w:rsidRDefault="00BF1456" w:rsidP="00BF1456">
      <w:pPr>
        <w:ind w:left="1080"/>
        <w:rPr>
          <w:ins w:id="292" w:author="Adam Wang" w:date="2017-11-09T14:36:00Z"/>
          <w:color w:val="FF0000"/>
        </w:rPr>
      </w:pPr>
      <w:ins w:id="293" w:author="Adam Wang" w:date="2017-11-09T14:25:00Z">
        <w:r>
          <w:rPr>
            <w:color w:val="FF0000"/>
          </w:rPr>
          <w:t>Display Format</w:t>
        </w:r>
      </w:ins>
    </w:p>
    <w:p w14:paraId="080990E8" w14:textId="4AA0133D" w:rsidR="00DB0220" w:rsidRDefault="00DB0220" w:rsidP="00DB0220">
      <w:pPr>
        <w:ind w:left="1080"/>
        <w:rPr>
          <w:ins w:id="294" w:author="Adam Wang" w:date="2017-11-09T14:36:00Z"/>
          <w:color w:val="FF0000"/>
        </w:rPr>
      </w:pPr>
      <w:ins w:id="295" w:author="Adam Wang" w:date="2017-11-09T14:36:00Z">
        <w:r>
          <w:rPr>
            <w:color w:val="FF0000"/>
          </w:rPr>
          <w:t xml:space="preserve">Display the time value in </w:t>
        </w:r>
        <w:proofErr w:type="gramStart"/>
        <w:r>
          <w:rPr>
            <w:color w:val="FF0000"/>
          </w:rPr>
          <w:t>textbox  “</w:t>
        </w:r>
        <w:proofErr w:type="gramEnd"/>
        <w:r>
          <w:rPr>
            <w:color w:val="FF0000"/>
          </w:rPr>
          <w:t xml:space="preserve">Requested </w:t>
        </w:r>
        <w:proofErr w:type="spellStart"/>
        <w:r>
          <w:rPr>
            <w:color w:val="FF0000"/>
          </w:rPr>
          <w:t>DateTime</w:t>
        </w:r>
        <w:proofErr w:type="spellEnd"/>
        <w:r>
          <w:rPr>
            <w:color w:val="FF0000"/>
          </w:rPr>
          <w:t xml:space="preserve">”  </w:t>
        </w:r>
      </w:ins>
    </w:p>
    <w:p w14:paraId="29E721BC" w14:textId="1AC0719A" w:rsidR="00BF1456" w:rsidRDefault="00BF1456" w:rsidP="00BF1456">
      <w:pPr>
        <w:ind w:left="1080"/>
        <w:rPr>
          <w:ins w:id="296" w:author="Adam Wang" w:date="2017-11-09T14:27:00Z"/>
          <w:color w:val="FF0000"/>
        </w:rPr>
      </w:pPr>
      <w:ins w:id="297" w:author="Adam Wang" w:date="2017-11-09T14:25:00Z">
        <w:r>
          <w:rPr>
            <w:color w:val="FF0000"/>
          </w:rPr>
          <w:t xml:space="preserve">Date (Month in English, date in numeric) + space + Time </w:t>
        </w:r>
        <w:proofErr w:type="gramStart"/>
        <w:r>
          <w:rPr>
            <w:color w:val="FF0000"/>
          </w:rPr>
          <w:t>( in</w:t>
        </w:r>
        <w:proofErr w:type="gramEnd"/>
        <w:r>
          <w:rPr>
            <w:color w:val="FF0000"/>
          </w:rPr>
          <w:t xml:space="preserve"> 24hours format)</w:t>
        </w:r>
      </w:ins>
    </w:p>
    <w:p w14:paraId="28C75EEC" w14:textId="3A8BD7EE" w:rsidR="00DB0220" w:rsidRDefault="00DB0220" w:rsidP="00DB0220">
      <w:pPr>
        <w:ind w:left="1080"/>
        <w:rPr>
          <w:ins w:id="298" w:author="Adam Wang" w:date="2017-11-09T14:36:00Z"/>
          <w:color w:val="FF0000"/>
        </w:rPr>
      </w:pPr>
      <w:ins w:id="299" w:author="Adam Wang" w:date="2017-11-09T14:36:00Z">
        <w:r>
          <w:rPr>
            <w:color w:val="FF0000"/>
          </w:rPr>
          <w:t xml:space="preserve">Tooltip text: “Job is </w:t>
        </w:r>
      </w:ins>
      <w:ins w:id="300" w:author="Adam Wang" w:date="2017-11-09T14:37:00Z">
        <w:r>
          <w:rPr>
            <w:color w:val="FF0000"/>
          </w:rPr>
          <w:t>Confirmed</w:t>
        </w:r>
      </w:ins>
      <w:ins w:id="301" w:author="Adam Wang" w:date="2017-11-09T14:36:00Z">
        <w:r w:rsidR="007E429D">
          <w:rPr>
            <w:color w:val="FF0000"/>
          </w:rPr>
          <w:t>, e</w:t>
        </w:r>
        <w:r>
          <w:rPr>
            <w:color w:val="FF0000"/>
          </w:rPr>
          <w:t xml:space="preserve">xpected time on location is </w:t>
        </w:r>
      </w:ins>
      <w:ins w:id="302" w:author="Adam Wang" w:date="2017-11-09T15:39:00Z">
        <w:r w:rsidR="000B2A4F">
          <w:rPr>
            <w:color w:val="FF0000"/>
          </w:rPr>
          <w:t>{</w:t>
        </w:r>
      </w:ins>
      <w:ins w:id="303" w:author="Adam Wang" w:date="2017-11-09T14:36:00Z">
        <w:r>
          <w:rPr>
            <w:color w:val="FF0000"/>
          </w:rPr>
          <w:t>June 20, 10:30</w:t>
        </w:r>
      </w:ins>
      <w:ins w:id="304" w:author="Adam Wang" w:date="2017-11-09T15:39:00Z">
        <w:r w:rsidR="000B2A4F">
          <w:rPr>
            <w:color w:val="FF0000"/>
          </w:rPr>
          <w:t>}</w:t>
        </w:r>
      </w:ins>
      <w:ins w:id="305" w:author="Adam Wang" w:date="2017-11-09T14:36:00Z">
        <w:r>
          <w:rPr>
            <w:color w:val="FF0000"/>
          </w:rPr>
          <w:t>.</w:t>
        </w:r>
      </w:ins>
    </w:p>
    <w:bookmarkEnd w:id="272"/>
    <w:p w14:paraId="63D2DF82" w14:textId="7196A1A8" w:rsidR="00DB0220" w:rsidRDefault="00DB0220" w:rsidP="00BF1456">
      <w:pPr>
        <w:ind w:left="1080"/>
        <w:rPr>
          <w:ins w:id="306" w:author="Adam Wang" w:date="2017-11-09T14:37:00Z"/>
          <w:color w:val="FF0000"/>
        </w:rPr>
      </w:pPr>
    </w:p>
    <w:p w14:paraId="3AC4A417" w14:textId="50451E58" w:rsidR="00DB0220" w:rsidRDefault="00DB0220" w:rsidP="00BF1456">
      <w:pPr>
        <w:ind w:left="1080"/>
        <w:rPr>
          <w:ins w:id="307" w:author="Adam Wang" w:date="2017-11-09T14:25:00Z"/>
          <w:color w:val="FF0000"/>
        </w:rPr>
      </w:pPr>
      <w:ins w:id="308" w:author="Adam Wang" w:date="2017-11-09T14:37:00Z">
        <w:r>
          <w:rPr>
            <w:noProof/>
          </w:rPr>
          <w:drawing>
            <wp:inline distT="0" distB="0" distL="0" distR="0" wp14:anchorId="06AA04CB" wp14:editId="438685A9">
              <wp:extent cx="1419048" cy="117142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419048" cy="1171429"/>
                      </a:xfrm>
                      <a:prstGeom prst="rect">
                        <a:avLst/>
                      </a:prstGeom>
                    </pic:spPr>
                  </pic:pic>
                </a:graphicData>
              </a:graphic>
            </wp:inline>
          </w:drawing>
        </w:r>
      </w:ins>
    </w:p>
    <w:p w14:paraId="23E431B9" w14:textId="77777777" w:rsidR="00BF1456" w:rsidRDefault="00BF1456" w:rsidP="00C338C0">
      <w:pPr>
        <w:ind w:firstLine="720"/>
      </w:pPr>
    </w:p>
    <w:p w14:paraId="39A71B9E" w14:textId="77777777" w:rsidR="00867D5A" w:rsidRPr="00871874" w:rsidRDefault="008A7816" w:rsidP="00867D5A">
      <w:pPr>
        <w:rPr>
          <w:rStyle w:val="Strong"/>
        </w:rPr>
      </w:pPr>
      <w:r>
        <w:rPr>
          <w:rStyle w:val="Strong"/>
        </w:rPr>
        <w:lastRenderedPageBreak/>
        <w:t>Scheduled</w:t>
      </w:r>
      <w:r w:rsidR="00867D5A" w:rsidRPr="00871874">
        <w:rPr>
          <w:rStyle w:val="Strong"/>
        </w:rPr>
        <w:t xml:space="preserve">: </w:t>
      </w:r>
    </w:p>
    <w:p w14:paraId="5ADB60BA" w14:textId="398581CD" w:rsidR="00867D5A" w:rsidRDefault="00867D5A" w:rsidP="00867D5A">
      <w:pPr>
        <w:ind w:firstLine="720"/>
        <w:rPr>
          <w:ins w:id="309" w:author="Adam Wang" w:date="2017-11-09T14:38:00Z"/>
          <w:color w:val="FF0000"/>
        </w:rPr>
      </w:pPr>
      <w:r>
        <w:t xml:space="preserve">Font Color: </w:t>
      </w:r>
      <w:r w:rsidR="00BD02AB">
        <w:t>Light Blue</w:t>
      </w:r>
      <w:r>
        <w:t xml:space="preserve"> – RGB</w:t>
      </w:r>
      <w:r w:rsidR="00BD02AB">
        <w:t xml:space="preserve"> </w:t>
      </w:r>
      <w:r>
        <w:t>(#</w:t>
      </w:r>
      <w:del w:id="310" w:author="Adam Wang" w:date="2017-11-09T14:44:00Z">
        <w:r w:rsidDel="00560E80">
          <w:delText>00FF00</w:delText>
        </w:r>
      </w:del>
      <w:bookmarkStart w:id="311" w:name="OLE_LINK105"/>
      <w:ins w:id="312" w:author="Adam Wang" w:date="2017-11-09T14:44:00Z">
        <w:r w:rsidR="00560E80">
          <w:t>00FFFF</w:t>
        </w:r>
      </w:ins>
      <w:bookmarkEnd w:id="311"/>
      <w:r>
        <w:t>)</w:t>
      </w:r>
      <w:r w:rsidR="00B17C37">
        <w:t xml:space="preserve"> </w:t>
      </w:r>
      <w:r w:rsidR="00B17C37" w:rsidRPr="00B17C37">
        <w:rPr>
          <w:color w:val="FF0000"/>
        </w:rPr>
        <w:t>Good</w:t>
      </w:r>
    </w:p>
    <w:p w14:paraId="01BF8555" w14:textId="77777777" w:rsidR="00560E80" w:rsidRPr="00430CDF" w:rsidRDefault="00560E80" w:rsidP="00560E80">
      <w:pPr>
        <w:ind w:firstLine="720"/>
        <w:rPr>
          <w:ins w:id="313" w:author="Adam Wang" w:date="2017-11-09T14:39:00Z"/>
          <w:b/>
          <w:color w:val="FF0000"/>
        </w:rPr>
      </w:pPr>
      <w:ins w:id="314" w:author="Adam Wang" w:date="2017-11-09T14:39:00Z">
        <w:r w:rsidRPr="00430CDF">
          <w:rPr>
            <w:b/>
            <w:color w:val="FF0000"/>
          </w:rPr>
          <w:t>Business Scenario</w:t>
        </w:r>
      </w:ins>
    </w:p>
    <w:p w14:paraId="2B6AD0CB" w14:textId="7703AE2E" w:rsidR="00560E80" w:rsidRDefault="00560E80" w:rsidP="00560E80">
      <w:pPr>
        <w:ind w:firstLine="720"/>
        <w:rPr>
          <w:ins w:id="315" w:author="Adam Wang" w:date="2017-11-09T14:39:00Z"/>
          <w:color w:val="FF0000"/>
        </w:rPr>
      </w:pPr>
      <w:ins w:id="316" w:author="Adam Wang" w:date="2017-11-09T14:39:00Z">
        <w:r>
          <w:rPr>
            <w:color w:val="FF0000"/>
          </w:rPr>
          <w:t xml:space="preserve">After a job is confirmed, dispatcher start to fill in necessary information and schedule </w:t>
        </w:r>
      </w:ins>
      <w:ins w:id="317" w:author="Adam Wang" w:date="2017-11-09T14:40:00Z">
        <w:r>
          <w:rPr>
            <w:color w:val="FF0000"/>
          </w:rPr>
          <w:t>necessary</w:t>
        </w:r>
      </w:ins>
      <w:ins w:id="318" w:author="Adam Wang" w:date="2017-11-09T14:39:00Z">
        <w:r>
          <w:rPr>
            <w:color w:val="FF0000"/>
          </w:rPr>
          <w:t xml:space="preserve"> </w:t>
        </w:r>
      </w:ins>
      <w:ins w:id="319" w:author="Adam Wang" w:date="2017-11-09T14:40:00Z">
        <w:r>
          <w:rPr>
            <w:color w:val="FF0000"/>
          </w:rPr>
          <w:t>resources, once all validations are passed, that means the job is properly scheduled.</w:t>
        </w:r>
      </w:ins>
    </w:p>
    <w:p w14:paraId="3BD8B718" w14:textId="77777777" w:rsidR="00560E80" w:rsidRDefault="00560E80" w:rsidP="00560E80">
      <w:pPr>
        <w:ind w:firstLine="720"/>
        <w:rPr>
          <w:ins w:id="320" w:author="Adam Wang" w:date="2017-11-09T14:39:00Z"/>
          <w:color w:val="FF0000"/>
        </w:rPr>
      </w:pPr>
    </w:p>
    <w:p w14:paraId="03F4D8CE" w14:textId="77777777" w:rsidR="00560E80" w:rsidRDefault="00560E80" w:rsidP="00560E80">
      <w:pPr>
        <w:pStyle w:val="ListParagraph"/>
        <w:numPr>
          <w:ilvl w:val="0"/>
          <w:numId w:val="20"/>
        </w:numPr>
        <w:rPr>
          <w:ins w:id="321" w:author="Adam Wang" w:date="2017-11-09T14:39:00Z"/>
          <w:color w:val="FF0000"/>
        </w:rPr>
      </w:pPr>
      <w:ins w:id="322" w:author="Adam Wang" w:date="2017-11-09T14:39:00Z">
        <w:r w:rsidRPr="00430CDF">
          <w:rPr>
            <w:color w:val="FF0000"/>
          </w:rPr>
          <w:t>Status Condition</w:t>
        </w:r>
      </w:ins>
    </w:p>
    <w:p w14:paraId="632E1C71" w14:textId="657D7AA9" w:rsidR="00560E80" w:rsidRDefault="00560E80" w:rsidP="00560E80">
      <w:pPr>
        <w:ind w:left="1080"/>
        <w:rPr>
          <w:ins w:id="323" w:author="Adam Wang" w:date="2017-11-09T14:39:00Z"/>
          <w:color w:val="FF0000"/>
        </w:rPr>
      </w:pPr>
      <w:ins w:id="324" w:author="Adam Wang" w:date="2017-11-09T14:39:00Z">
        <w:r>
          <w:rPr>
            <w:color w:val="FF0000"/>
          </w:rPr>
          <w:t xml:space="preserve">In </w:t>
        </w:r>
        <w:proofErr w:type="spellStart"/>
        <w:r>
          <w:rPr>
            <w:color w:val="FF0000"/>
          </w:rPr>
          <w:t>CallSheet</w:t>
        </w:r>
        <w:proofErr w:type="spellEnd"/>
        <w:r>
          <w:rPr>
            <w:color w:val="FF0000"/>
          </w:rPr>
          <w:t>-&gt;</w:t>
        </w:r>
        <w:proofErr w:type="spellStart"/>
        <w:r>
          <w:rPr>
            <w:color w:val="FF0000"/>
          </w:rPr>
          <w:t>Fist</w:t>
        </w:r>
        <w:proofErr w:type="spellEnd"/>
        <w:r>
          <w:rPr>
            <w:color w:val="FF0000"/>
          </w:rPr>
          <w:t xml:space="preserve"> Call, “Expected Time on Location” checkbox is </w:t>
        </w:r>
        <w:r w:rsidRPr="00560E80">
          <w:rPr>
            <w:color w:val="FF0000"/>
            <w:highlight w:val="yellow"/>
            <w:rPrChange w:id="325" w:author="Adam Wang" w:date="2017-11-09T14:42:00Z">
              <w:rPr>
                <w:color w:val="FF0000"/>
              </w:rPr>
            </w:rPrChange>
          </w:rPr>
          <w:t>unchecked</w:t>
        </w:r>
        <w:r>
          <w:rPr>
            <w:color w:val="FF0000"/>
          </w:rPr>
          <w:t xml:space="preserve">. Call Sheet status is </w:t>
        </w:r>
      </w:ins>
      <w:proofErr w:type="spellStart"/>
      <w:ins w:id="326" w:author="Adam Wang" w:date="2017-11-09T14:41:00Z">
        <w:r w:rsidRPr="00560E80">
          <w:rPr>
            <w:color w:val="FF0000"/>
            <w:highlight w:val="yellow"/>
            <w:rPrChange w:id="327" w:author="Adam Wang" w:date="2017-11-09T14:41:00Z">
              <w:rPr>
                <w:color w:val="FF0000"/>
              </w:rPr>
            </w:rPrChange>
          </w:rPr>
          <w:t>Reday</w:t>
        </w:r>
      </w:ins>
      <w:proofErr w:type="spellEnd"/>
      <w:ins w:id="328" w:author="Adam Wang" w:date="2017-11-09T14:39:00Z">
        <w:r>
          <w:rPr>
            <w:color w:val="FF0000"/>
          </w:rPr>
          <w:t xml:space="preserve"> at this time.</w:t>
        </w:r>
      </w:ins>
    </w:p>
    <w:p w14:paraId="7B06116F" w14:textId="77777777" w:rsidR="00560E80" w:rsidRDefault="00560E80" w:rsidP="00560E80">
      <w:pPr>
        <w:ind w:left="1080"/>
        <w:rPr>
          <w:ins w:id="329" w:author="Adam Wang" w:date="2017-11-09T14:39:00Z"/>
          <w:color w:val="FF0000"/>
        </w:rPr>
      </w:pPr>
      <w:ins w:id="330" w:author="Adam Wang" w:date="2017-11-09T14:39:00Z">
        <w:r>
          <w:rPr>
            <w:color w:val="FF0000"/>
          </w:rPr>
          <w:t>Display Format</w:t>
        </w:r>
      </w:ins>
    </w:p>
    <w:p w14:paraId="32D7CF3A" w14:textId="77777777" w:rsidR="00560E80" w:rsidRDefault="00560E80" w:rsidP="00560E80">
      <w:pPr>
        <w:ind w:left="1080"/>
        <w:rPr>
          <w:ins w:id="331" w:author="Adam Wang" w:date="2017-11-09T14:39:00Z"/>
          <w:color w:val="FF0000"/>
        </w:rPr>
      </w:pPr>
      <w:ins w:id="332" w:author="Adam Wang" w:date="2017-11-09T14:39:00Z">
        <w:r>
          <w:rPr>
            <w:color w:val="FF0000"/>
          </w:rPr>
          <w:t xml:space="preserve">Display the time value in </w:t>
        </w:r>
        <w:proofErr w:type="gramStart"/>
        <w:r>
          <w:rPr>
            <w:color w:val="FF0000"/>
          </w:rPr>
          <w:t>textbox  “</w:t>
        </w:r>
        <w:proofErr w:type="gramEnd"/>
        <w:r>
          <w:rPr>
            <w:color w:val="FF0000"/>
          </w:rPr>
          <w:t xml:space="preserve">Requested </w:t>
        </w:r>
        <w:proofErr w:type="spellStart"/>
        <w:r>
          <w:rPr>
            <w:color w:val="FF0000"/>
          </w:rPr>
          <w:t>DateTime</w:t>
        </w:r>
        <w:proofErr w:type="spellEnd"/>
        <w:r>
          <w:rPr>
            <w:color w:val="FF0000"/>
          </w:rPr>
          <w:t xml:space="preserve">”  </w:t>
        </w:r>
      </w:ins>
    </w:p>
    <w:p w14:paraId="1C35C04F" w14:textId="77777777" w:rsidR="00560E80" w:rsidRDefault="00560E80" w:rsidP="00560E80">
      <w:pPr>
        <w:ind w:left="1080"/>
        <w:rPr>
          <w:ins w:id="333" w:author="Adam Wang" w:date="2017-11-09T14:39:00Z"/>
          <w:color w:val="FF0000"/>
        </w:rPr>
      </w:pPr>
      <w:ins w:id="334" w:author="Adam Wang" w:date="2017-11-09T14:39:00Z">
        <w:r>
          <w:rPr>
            <w:color w:val="FF0000"/>
          </w:rPr>
          <w:t xml:space="preserve">Date (Month in English, date in numeric) + space + Time </w:t>
        </w:r>
        <w:proofErr w:type="gramStart"/>
        <w:r>
          <w:rPr>
            <w:color w:val="FF0000"/>
          </w:rPr>
          <w:t>( in</w:t>
        </w:r>
        <w:proofErr w:type="gramEnd"/>
        <w:r>
          <w:rPr>
            <w:color w:val="FF0000"/>
          </w:rPr>
          <w:t xml:space="preserve"> 24hours format)</w:t>
        </w:r>
      </w:ins>
    </w:p>
    <w:p w14:paraId="551F612D" w14:textId="7824EDB0" w:rsidR="00560E80" w:rsidRDefault="00560E80" w:rsidP="00560E80">
      <w:pPr>
        <w:ind w:left="1080"/>
        <w:rPr>
          <w:ins w:id="335" w:author="Adam Wang" w:date="2017-11-09T14:44:00Z"/>
          <w:color w:val="FF0000"/>
        </w:rPr>
      </w:pPr>
      <w:ins w:id="336" w:author="Adam Wang" w:date="2017-11-09T14:39:00Z">
        <w:r>
          <w:rPr>
            <w:color w:val="FF0000"/>
          </w:rPr>
          <w:t>Tooltip text: “</w:t>
        </w:r>
      </w:ins>
      <w:ins w:id="337" w:author="Adam Wang" w:date="2017-11-09T14:42:00Z">
        <w:r>
          <w:rPr>
            <w:color w:val="FF0000"/>
          </w:rPr>
          <w:t xml:space="preserve">Resources are </w:t>
        </w:r>
      </w:ins>
      <w:ins w:id="338" w:author="Adam Wang" w:date="2017-11-09T14:43:00Z">
        <w:r>
          <w:rPr>
            <w:color w:val="FF0000"/>
          </w:rPr>
          <w:t>scheduled</w:t>
        </w:r>
      </w:ins>
      <w:ins w:id="339" w:author="Adam Wang" w:date="2017-11-09T14:39:00Z">
        <w:r w:rsidR="007E429D">
          <w:rPr>
            <w:color w:val="FF0000"/>
          </w:rPr>
          <w:t>, e</w:t>
        </w:r>
        <w:r>
          <w:rPr>
            <w:color w:val="FF0000"/>
          </w:rPr>
          <w:t xml:space="preserve">xpected time on location is </w:t>
        </w:r>
      </w:ins>
      <w:ins w:id="340" w:author="Adam Wang" w:date="2017-11-09T15:39:00Z">
        <w:r w:rsidR="000B2A4F">
          <w:rPr>
            <w:color w:val="FF0000"/>
          </w:rPr>
          <w:t>{</w:t>
        </w:r>
      </w:ins>
      <w:ins w:id="341" w:author="Adam Wang" w:date="2017-11-09T14:39:00Z">
        <w:r>
          <w:rPr>
            <w:color w:val="FF0000"/>
          </w:rPr>
          <w:t>June 20, 10:30</w:t>
        </w:r>
      </w:ins>
      <w:ins w:id="342" w:author="Adam Wang" w:date="2017-11-09T15:39:00Z">
        <w:r w:rsidR="000B2A4F">
          <w:rPr>
            <w:color w:val="FF0000"/>
          </w:rPr>
          <w:t>}</w:t>
        </w:r>
      </w:ins>
      <w:ins w:id="343" w:author="Adam Wang" w:date="2017-11-09T14:39:00Z">
        <w:r>
          <w:rPr>
            <w:color w:val="FF0000"/>
          </w:rPr>
          <w:t>.</w:t>
        </w:r>
      </w:ins>
    </w:p>
    <w:p w14:paraId="6707AB81" w14:textId="3E47550A" w:rsidR="00560E80" w:rsidRDefault="00560E80" w:rsidP="00560E80">
      <w:pPr>
        <w:ind w:left="1080"/>
        <w:rPr>
          <w:ins w:id="344" w:author="Adam Wang" w:date="2017-11-09T14:39:00Z"/>
          <w:color w:val="FF0000"/>
        </w:rPr>
      </w:pPr>
      <w:ins w:id="345" w:author="Adam Wang" w:date="2017-11-09T14:44:00Z">
        <w:r>
          <w:rPr>
            <w:noProof/>
          </w:rPr>
          <w:drawing>
            <wp:inline distT="0" distB="0" distL="0" distR="0" wp14:anchorId="5196312E" wp14:editId="09E995AB">
              <wp:extent cx="1419048" cy="1047619"/>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419048" cy="1047619"/>
                      </a:xfrm>
                      <a:prstGeom prst="rect">
                        <a:avLst/>
                      </a:prstGeom>
                    </pic:spPr>
                  </pic:pic>
                </a:graphicData>
              </a:graphic>
            </wp:inline>
          </w:drawing>
        </w:r>
      </w:ins>
    </w:p>
    <w:p w14:paraId="3173AB88" w14:textId="77777777" w:rsidR="00560E80" w:rsidRDefault="00560E80" w:rsidP="00867D5A">
      <w:pPr>
        <w:ind w:firstLine="720"/>
      </w:pPr>
    </w:p>
    <w:p w14:paraId="2D1AA1BA" w14:textId="77777777" w:rsidR="00871874" w:rsidRPr="008A7816" w:rsidRDefault="008A7816" w:rsidP="00871874">
      <w:pPr>
        <w:rPr>
          <w:rStyle w:val="Strong"/>
        </w:rPr>
      </w:pPr>
      <w:bookmarkStart w:id="346" w:name="OLE_LINK109"/>
      <w:bookmarkStart w:id="347" w:name="OLE_LINK110"/>
      <w:r>
        <w:rPr>
          <w:rStyle w:val="Strong"/>
        </w:rPr>
        <w:t>Dispatched</w:t>
      </w:r>
      <w:bookmarkEnd w:id="346"/>
      <w:bookmarkEnd w:id="347"/>
      <w:r>
        <w:rPr>
          <w:rStyle w:val="Strong"/>
        </w:rPr>
        <w:t xml:space="preserve"> (</w:t>
      </w:r>
      <w:r w:rsidR="00867D5A" w:rsidRPr="008A7816">
        <w:rPr>
          <w:rStyle w:val="Strong"/>
        </w:rPr>
        <w:t>C</w:t>
      </w:r>
      <w:r w:rsidR="00871874" w:rsidRPr="008A7816">
        <w:rPr>
          <w:rStyle w:val="Strong"/>
        </w:rPr>
        <w:t>alled</w:t>
      </w:r>
      <w:r w:rsidR="00867D5A" w:rsidRPr="008A7816">
        <w:rPr>
          <w:rStyle w:val="Strong"/>
        </w:rPr>
        <w:t xml:space="preserve"> Out</w:t>
      </w:r>
      <w:r>
        <w:rPr>
          <w:rStyle w:val="Strong"/>
        </w:rPr>
        <w:t>)</w:t>
      </w:r>
    </w:p>
    <w:p w14:paraId="71BB3475" w14:textId="59C0478F" w:rsidR="00871874" w:rsidRDefault="00871874" w:rsidP="00871874">
      <w:pPr>
        <w:ind w:firstLine="720"/>
        <w:rPr>
          <w:ins w:id="348" w:author="Adam Wang" w:date="2017-11-09T14:45:00Z"/>
        </w:rPr>
      </w:pPr>
      <w:r w:rsidRPr="008A7816">
        <w:t xml:space="preserve">Font Color: </w:t>
      </w:r>
      <w:r w:rsidR="00BD02AB" w:rsidRPr="008A7816">
        <w:t>Yellow – RGB (#FFFF00</w:t>
      </w:r>
      <w:r w:rsidRPr="008A7816">
        <w:t>)</w:t>
      </w:r>
    </w:p>
    <w:p w14:paraId="75D2FB4A" w14:textId="77777777" w:rsidR="00560E80" w:rsidRPr="00430CDF" w:rsidRDefault="00560E80" w:rsidP="00560E80">
      <w:pPr>
        <w:ind w:firstLine="720"/>
        <w:rPr>
          <w:ins w:id="349" w:author="Adam Wang" w:date="2017-11-09T14:45:00Z"/>
          <w:b/>
          <w:color w:val="FF0000"/>
        </w:rPr>
      </w:pPr>
      <w:ins w:id="350" w:author="Adam Wang" w:date="2017-11-09T14:45:00Z">
        <w:r w:rsidRPr="00430CDF">
          <w:rPr>
            <w:b/>
            <w:color w:val="FF0000"/>
          </w:rPr>
          <w:t>Business Scenario</w:t>
        </w:r>
      </w:ins>
    </w:p>
    <w:p w14:paraId="39FF378D" w14:textId="77777777" w:rsidR="00560E80" w:rsidRDefault="00560E80" w:rsidP="00560E80">
      <w:pPr>
        <w:ind w:firstLine="720"/>
        <w:rPr>
          <w:ins w:id="351" w:author="Adam Wang" w:date="2017-11-09T14:45:00Z"/>
          <w:color w:val="FF0000"/>
        </w:rPr>
      </w:pPr>
      <w:ins w:id="352" w:author="Adam Wang" w:date="2017-11-09T14:45:00Z">
        <w:r>
          <w:rPr>
            <w:color w:val="FF0000"/>
          </w:rPr>
          <w:t>After a job is confirmed, dispatcher start to fill in necessary information and schedule necessary resources, once all validations are passed, that means the job is properly scheduled.</w:t>
        </w:r>
      </w:ins>
    </w:p>
    <w:p w14:paraId="0F02E4D5" w14:textId="77777777" w:rsidR="00560E80" w:rsidRDefault="00560E80" w:rsidP="00560E80">
      <w:pPr>
        <w:ind w:firstLine="720"/>
        <w:rPr>
          <w:ins w:id="353" w:author="Adam Wang" w:date="2017-11-09T14:45:00Z"/>
          <w:color w:val="FF0000"/>
        </w:rPr>
      </w:pPr>
    </w:p>
    <w:p w14:paraId="7D11733A" w14:textId="77777777" w:rsidR="00560E80" w:rsidRDefault="00560E80" w:rsidP="00560E80">
      <w:pPr>
        <w:pStyle w:val="ListParagraph"/>
        <w:numPr>
          <w:ilvl w:val="0"/>
          <w:numId w:val="20"/>
        </w:numPr>
        <w:rPr>
          <w:ins w:id="354" w:author="Adam Wang" w:date="2017-11-09T14:45:00Z"/>
          <w:color w:val="FF0000"/>
        </w:rPr>
      </w:pPr>
      <w:ins w:id="355" w:author="Adam Wang" w:date="2017-11-09T14:45:00Z">
        <w:r w:rsidRPr="00430CDF">
          <w:rPr>
            <w:color w:val="FF0000"/>
          </w:rPr>
          <w:t>Status Condition</w:t>
        </w:r>
      </w:ins>
    </w:p>
    <w:p w14:paraId="217E6C96" w14:textId="34DBEFDA" w:rsidR="00560E80" w:rsidRDefault="00560E80" w:rsidP="00560E80">
      <w:pPr>
        <w:ind w:left="1080"/>
        <w:rPr>
          <w:ins w:id="356" w:author="Adam Wang" w:date="2017-11-09T14:45:00Z"/>
          <w:color w:val="FF0000"/>
        </w:rPr>
      </w:pPr>
      <w:commentRangeStart w:id="357"/>
      <w:ins w:id="358" w:author="Adam Wang" w:date="2017-11-09T14:45:00Z">
        <w:r>
          <w:rPr>
            <w:color w:val="FF0000"/>
          </w:rPr>
          <w:t xml:space="preserve">In </w:t>
        </w:r>
        <w:proofErr w:type="spellStart"/>
        <w:r>
          <w:rPr>
            <w:color w:val="FF0000"/>
          </w:rPr>
          <w:t>CallSheet</w:t>
        </w:r>
        <w:proofErr w:type="spellEnd"/>
        <w:r>
          <w:rPr>
            <w:color w:val="FF0000"/>
          </w:rPr>
          <w:t>-&gt;</w:t>
        </w:r>
        <w:proofErr w:type="spellStart"/>
        <w:r>
          <w:rPr>
            <w:color w:val="FF0000"/>
          </w:rPr>
          <w:t>Fist</w:t>
        </w:r>
        <w:proofErr w:type="spellEnd"/>
        <w:r>
          <w:rPr>
            <w:color w:val="FF0000"/>
          </w:rPr>
          <w:t xml:space="preserve"> Call, “Expected Time on Location” checkbox is </w:t>
        </w:r>
        <w:r w:rsidRPr="00430CDF">
          <w:rPr>
            <w:color w:val="FF0000"/>
            <w:highlight w:val="yellow"/>
          </w:rPr>
          <w:t>unchecked</w:t>
        </w:r>
        <w:r>
          <w:rPr>
            <w:color w:val="FF0000"/>
          </w:rPr>
          <w:t xml:space="preserve">. </w:t>
        </w:r>
      </w:ins>
      <w:ins w:id="359" w:author="Adam Wang" w:date="2017-11-13T17:34:00Z">
        <w:r w:rsidR="006004EF">
          <w:rPr>
            <w:color w:val="FF0000"/>
          </w:rPr>
          <w:t xml:space="preserve">“Is this call made?” </w:t>
        </w:r>
      </w:ins>
      <w:ins w:id="360" w:author="Adam Wang" w:date="2017-11-09T15:29:00Z">
        <w:r w:rsidR="006004EF">
          <w:rPr>
            <w:color w:val="FF0000"/>
          </w:rPr>
          <w:t>in “Call Information (Call Out)</w:t>
        </w:r>
      </w:ins>
      <w:ins w:id="361" w:author="Adam Wang" w:date="2017-11-13T17:34:00Z">
        <w:r w:rsidR="006004EF">
          <w:rPr>
            <w:color w:val="FF0000"/>
          </w:rPr>
          <w:t xml:space="preserve"> is checked.</w:t>
        </w:r>
        <w:commentRangeEnd w:id="357"/>
        <w:r w:rsidR="006004EF">
          <w:rPr>
            <w:rStyle w:val="CommentReference"/>
          </w:rPr>
          <w:commentReference w:id="357"/>
        </w:r>
      </w:ins>
    </w:p>
    <w:p w14:paraId="0A187B5B" w14:textId="77777777" w:rsidR="00560E80" w:rsidRDefault="00560E80" w:rsidP="00560E80">
      <w:pPr>
        <w:ind w:left="1080"/>
        <w:rPr>
          <w:ins w:id="362" w:author="Adam Wang" w:date="2017-11-09T14:45:00Z"/>
          <w:color w:val="FF0000"/>
        </w:rPr>
      </w:pPr>
      <w:ins w:id="363" w:author="Adam Wang" w:date="2017-11-09T14:45:00Z">
        <w:r>
          <w:rPr>
            <w:color w:val="FF0000"/>
          </w:rPr>
          <w:t>Display Format</w:t>
        </w:r>
      </w:ins>
    </w:p>
    <w:p w14:paraId="684102C3" w14:textId="77777777" w:rsidR="00560E80" w:rsidRDefault="00560E80" w:rsidP="00560E80">
      <w:pPr>
        <w:ind w:left="1080"/>
        <w:rPr>
          <w:ins w:id="364" w:author="Adam Wang" w:date="2017-11-09T14:45:00Z"/>
          <w:color w:val="FF0000"/>
        </w:rPr>
      </w:pPr>
      <w:ins w:id="365" w:author="Adam Wang" w:date="2017-11-09T14:45:00Z">
        <w:r>
          <w:rPr>
            <w:color w:val="FF0000"/>
          </w:rPr>
          <w:t xml:space="preserve">Display the time value in </w:t>
        </w:r>
        <w:proofErr w:type="gramStart"/>
        <w:r>
          <w:rPr>
            <w:color w:val="FF0000"/>
          </w:rPr>
          <w:t>textbox  “</w:t>
        </w:r>
        <w:proofErr w:type="gramEnd"/>
        <w:r>
          <w:rPr>
            <w:color w:val="FF0000"/>
          </w:rPr>
          <w:t xml:space="preserve">Requested </w:t>
        </w:r>
        <w:proofErr w:type="spellStart"/>
        <w:r>
          <w:rPr>
            <w:color w:val="FF0000"/>
          </w:rPr>
          <w:t>DateTime</w:t>
        </w:r>
        <w:proofErr w:type="spellEnd"/>
        <w:r>
          <w:rPr>
            <w:color w:val="FF0000"/>
          </w:rPr>
          <w:t xml:space="preserve">”  </w:t>
        </w:r>
      </w:ins>
    </w:p>
    <w:p w14:paraId="2113CF3B" w14:textId="77777777" w:rsidR="00560E80" w:rsidRDefault="00560E80" w:rsidP="00560E80">
      <w:pPr>
        <w:ind w:left="1080"/>
        <w:rPr>
          <w:ins w:id="366" w:author="Adam Wang" w:date="2017-11-09T14:45:00Z"/>
          <w:color w:val="FF0000"/>
        </w:rPr>
      </w:pPr>
      <w:ins w:id="367" w:author="Adam Wang" w:date="2017-11-09T14:45:00Z">
        <w:r>
          <w:rPr>
            <w:color w:val="FF0000"/>
          </w:rPr>
          <w:t xml:space="preserve">Date (Month in English, date in numeric) + space + Time </w:t>
        </w:r>
        <w:proofErr w:type="gramStart"/>
        <w:r>
          <w:rPr>
            <w:color w:val="FF0000"/>
          </w:rPr>
          <w:t>( in</w:t>
        </w:r>
        <w:proofErr w:type="gramEnd"/>
        <w:r>
          <w:rPr>
            <w:color w:val="FF0000"/>
          </w:rPr>
          <w:t xml:space="preserve"> 24hours format)</w:t>
        </w:r>
      </w:ins>
    </w:p>
    <w:p w14:paraId="1001BC7D" w14:textId="0594B16C" w:rsidR="00560E80" w:rsidRDefault="00560E80" w:rsidP="00560E80">
      <w:pPr>
        <w:ind w:left="1080"/>
        <w:rPr>
          <w:ins w:id="368" w:author="Adam Wang" w:date="2017-11-09T15:30:00Z"/>
          <w:color w:val="FF0000"/>
        </w:rPr>
      </w:pPr>
      <w:ins w:id="369" w:author="Adam Wang" w:date="2017-11-09T14:45:00Z">
        <w:r>
          <w:rPr>
            <w:color w:val="FF0000"/>
          </w:rPr>
          <w:lastRenderedPageBreak/>
          <w:t>Tooltip text: “</w:t>
        </w:r>
      </w:ins>
      <w:ins w:id="370" w:author="Adam Wang" w:date="2017-11-09T15:27:00Z">
        <w:r w:rsidR="00D85436">
          <w:rPr>
            <w:color w:val="FF0000"/>
          </w:rPr>
          <w:t>Crew is called</w:t>
        </w:r>
      </w:ins>
      <w:ins w:id="371" w:author="Adam Wang" w:date="2017-11-09T15:29:00Z">
        <w:r w:rsidR="007E429D">
          <w:rPr>
            <w:color w:val="FF0000"/>
          </w:rPr>
          <w:t xml:space="preserve"> out</w:t>
        </w:r>
      </w:ins>
      <w:ins w:id="372" w:author="Adam Wang" w:date="2017-11-09T14:45:00Z">
        <w:r w:rsidR="007E429D">
          <w:rPr>
            <w:color w:val="FF0000"/>
          </w:rPr>
          <w:t>, e</w:t>
        </w:r>
        <w:r>
          <w:rPr>
            <w:color w:val="FF0000"/>
          </w:rPr>
          <w:t xml:space="preserve">xpected time on location is </w:t>
        </w:r>
      </w:ins>
      <w:ins w:id="373" w:author="Adam Wang" w:date="2017-11-09T15:38:00Z">
        <w:r w:rsidR="000B2A4F">
          <w:rPr>
            <w:color w:val="FF0000"/>
          </w:rPr>
          <w:t>{</w:t>
        </w:r>
      </w:ins>
      <w:ins w:id="374" w:author="Adam Wang" w:date="2017-11-09T14:45:00Z">
        <w:r>
          <w:rPr>
            <w:color w:val="FF0000"/>
          </w:rPr>
          <w:t>June 20, 10:30</w:t>
        </w:r>
      </w:ins>
      <w:ins w:id="375" w:author="Adam Wang" w:date="2017-11-09T15:38:00Z">
        <w:r w:rsidR="000B2A4F">
          <w:rPr>
            <w:color w:val="FF0000"/>
          </w:rPr>
          <w:t>}</w:t>
        </w:r>
      </w:ins>
      <w:ins w:id="376" w:author="Adam Wang" w:date="2017-11-09T14:45:00Z">
        <w:r>
          <w:rPr>
            <w:color w:val="FF0000"/>
          </w:rPr>
          <w:t>.</w:t>
        </w:r>
      </w:ins>
    </w:p>
    <w:p w14:paraId="29017427" w14:textId="56D14099" w:rsidR="007E429D" w:rsidRDefault="007E429D" w:rsidP="00560E80">
      <w:pPr>
        <w:ind w:left="1080"/>
        <w:rPr>
          <w:ins w:id="377" w:author="Adam Wang" w:date="2017-11-09T14:45:00Z"/>
          <w:color w:val="FF0000"/>
        </w:rPr>
      </w:pPr>
      <w:ins w:id="378" w:author="Adam Wang" w:date="2017-11-09T15:30:00Z">
        <w:r>
          <w:rPr>
            <w:noProof/>
          </w:rPr>
          <w:drawing>
            <wp:inline distT="0" distB="0" distL="0" distR="0" wp14:anchorId="34A809BF" wp14:editId="2D8AA7E6">
              <wp:extent cx="1647619" cy="14000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647619" cy="1400000"/>
                      </a:xfrm>
                      <a:prstGeom prst="rect">
                        <a:avLst/>
                      </a:prstGeom>
                    </pic:spPr>
                  </pic:pic>
                </a:graphicData>
              </a:graphic>
            </wp:inline>
          </w:drawing>
        </w:r>
      </w:ins>
    </w:p>
    <w:p w14:paraId="408628AB" w14:textId="77777777" w:rsidR="00560E80" w:rsidRPr="008A7816" w:rsidRDefault="00560E80" w:rsidP="00871874">
      <w:pPr>
        <w:ind w:firstLine="720"/>
      </w:pPr>
    </w:p>
    <w:p w14:paraId="35D86F2E" w14:textId="77777777" w:rsidR="00BD02AB" w:rsidRPr="008A7816" w:rsidRDefault="00BD02AB" w:rsidP="00BD02AB">
      <w:pPr>
        <w:rPr>
          <w:rStyle w:val="Strong"/>
        </w:rPr>
      </w:pPr>
      <w:r w:rsidRPr="008A7816">
        <w:rPr>
          <w:rStyle w:val="Strong"/>
        </w:rPr>
        <w:t>In Progress</w:t>
      </w:r>
    </w:p>
    <w:p w14:paraId="4B2E0928" w14:textId="697520F2" w:rsidR="00BD02AB" w:rsidRDefault="00BD02AB" w:rsidP="00871874">
      <w:pPr>
        <w:ind w:firstLine="720"/>
        <w:rPr>
          <w:ins w:id="379" w:author="Adam Wang" w:date="2017-11-09T15:30:00Z"/>
          <w:strike/>
        </w:rPr>
      </w:pPr>
      <w:r w:rsidRPr="008A7816">
        <w:t>Font Color: Blue – RGB (#00FF00</w:t>
      </w:r>
      <w:r w:rsidRPr="00B17C37">
        <w:rPr>
          <w:strike/>
        </w:rPr>
        <w:t>)</w:t>
      </w:r>
      <w:r w:rsidR="00B17C37">
        <w:rPr>
          <w:strike/>
        </w:rPr>
        <w:t xml:space="preserve">  </w:t>
      </w:r>
    </w:p>
    <w:p w14:paraId="711B2AC6" w14:textId="77777777" w:rsidR="007E429D" w:rsidRPr="00430CDF" w:rsidRDefault="007E429D" w:rsidP="007E429D">
      <w:pPr>
        <w:ind w:firstLine="720"/>
        <w:rPr>
          <w:ins w:id="380" w:author="Adam Wang" w:date="2017-11-09T15:30:00Z"/>
          <w:b/>
          <w:color w:val="FF0000"/>
        </w:rPr>
      </w:pPr>
      <w:ins w:id="381" w:author="Adam Wang" w:date="2017-11-09T15:30:00Z">
        <w:r w:rsidRPr="00430CDF">
          <w:rPr>
            <w:b/>
            <w:color w:val="FF0000"/>
          </w:rPr>
          <w:t>Business Scenario</w:t>
        </w:r>
      </w:ins>
    </w:p>
    <w:p w14:paraId="3A44F3AD" w14:textId="7644399E" w:rsidR="007E429D" w:rsidRDefault="007E429D" w:rsidP="007E429D">
      <w:pPr>
        <w:ind w:firstLine="720"/>
        <w:rPr>
          <w:ins w:id="382" w:author="Adam Wang" w:date="2017-11-09T15:30:00Z"/>
          <w:color w:val="FF0000"/>
        </w:rPr>
      </w:pPr>
      <w:ins w:id="383" w:author="Adam Wang" w:date="2017-11-09T15:30:00Z">
        <w:r>
          <w:rPr>
            <w:color w:val="FF0000"/>
          </w:rPr>
          <w:t xml:space="preserve">After a job is dispatched, dispatcher, calls out the crew for executing the job. </w:t>
        </w:r>
      </w:ins>
      <w:ins w:id="384" w:author="Adam Wang" w:date="2017-11-09T15:31:00Z">
        <w:r>
          <w:rPr>
            <w:color w:val="FF0000"/>
          </w:rPr>
          <w:t>When field supervisor exports the call sheet to create job, that means the job is getting into operation.</w:t>
        </w:r>
      </w:ins>
    </w:p>
    <w:p w14:paraId="2F7E1B5A" w14:textId="77777777" w:rsidR="007E429D" w:rsidRDefault="007E429D" w:rsidP="007E429D">
      <w:pPr>
        <w:pStyle w:val="ListParagraph"/>
        <w:numPr>
          <w:ilvl w:val="0"/>
          <w:numId w:val="20"/>
        </w:numPr>
        <w:rPr>
          <w:ins w:id="385" w:author="Adam Wang" w:date="2017-11-09T15:30:00Z"/>
          <w:color w:val="FF0000"/>
        </w:rPr>
      </w:pPr>
      <w:ins w:id="386" w:author="Adam Wang" w:date="2017-11-09T15:30:00Z">
        <w:r w:rsidRPr="00430CDF">
          <w:rPr>
            <w:color w:val="FF0000"/>
          </w:rPr>
          <w:t>Status Condition</w:t>
        </w:r>
      </w:ins>
    </w:p>
    <w:p w14:paraId="13EC0B2A" w14:textId="310FBC80" w:rsidR="007E429D" w:rsidRDefault="007E429D" w:rsidP="007E429D">
      <w:pPr>
        <w:ind w:left="1080"/>
        <w:rPr>
          <w:ins w:id="387" w:author="Adam Wang" w:date="2017-11-09T15:30:00Z"/>
          <w:color w:val="FF0000"/>
        </w:rPr>
      </w:pPr>
      <w:ins w:id="388" w:author="Adam Wang" w:date="2017-11-09T15:30:00Z">
        <w:r>
          <w:rPr>
            <w:color w:val="FF0000"/>
          </w:rPr>
          <w:t xml:space="preserve">In </w:t>
        </w:r>
        <w:proofErr w:type="spellStart"/>
        <w:r>
          <w:rPr>
            <w:color w:val="FF0000"/>
          </w:rPr>
          <w:t>CallSheet</w:t>
        </w:r>
        <w:proofErr w:type="spellEnd"/>
        <w:r>
          <w:rPr>
            <w:color w:val="FF0000"/>
          </w:rPr>
          <w:t xml:space="preserve">-&gt; Call Sheet status is </w:t>
        </w:r>
      </w:ins>
      <w:ins w:id="389" w:author="Adam Wang" w:date="2017-11-09T15:32:00Z">
        <w:r>
          <w:rPr>
            <w:color w:val="FF0000"/>
          </w:rPr>
          <w:t>Locked</w:t>
        </w:r>
      </w:ins>
      <w:ins w:id="390" w:author="Adam Wang" w:date="2017-11-09T15:30:00Z">
        <w:r>
          <w:rPr>
            <w:color w:val="FF0000"/>
          </w:rPr>
          <w:t xml:space="preserve"> at this time. </w:t>
        </w:r>
      </w:ins>
      <w:ins w:id="391" w:author="Adam Wang" w:date="2017-11-09T15:32:00Z">
        <w:r>
          <w:rPr>
            <w:color w:val="FF0000"/>
          </w:rPr>
          <w:t>And job package created from this call sheet is not sent to server.</w:t>
        </w:r>
      </w:ins>
    </w:p>
    <w:p w14:paraId="61750EF7" w14:textId="77777777" w:rsidR="007E429D" w:rsidRDefault="007E429D" w:rsidP="007E429D">
      <w:pPr>
        <w:ind w:left="1080"/>
        <w:rPr>
          <w:ins w:id="392" w:author="Adam Wang" w:date="2017-11-09T15:30:00Z"/>
          <w:color w:val="FF0000"/>
        </w:rPr>
      </w:pPr>
      <w:ins w:id="393" w:author="Adam Wang" w:date="2017-11-09T15:30:00Z">
        <w:r>
          <w:rPr>
            <w:color w:val="FF0000"/>
          </w:rPr>
          <w:t>Display Format</w:t>
        </w:r>
      </w:ins>
    </w:p>
    <w:p w14:paraId="62CC0939" w14:textId="77777777" w:rsidR="007E429D" w:rsidRDefault="007E429D" w:rsidP="007E429D">
      <w:pPr>
        <w:ind w:left="1080"/>
        <w:rPr>
          <w:ins w:id="394" w:author="Adam Wang" w:date="2017-11-09T15:30:00Z"/>
          <w:color w:val="FF0000"/>
        </w:rPr>
      </w:pPr>
      <w:ins w:id="395" w:author="Adam Wang" w:date="2017-11-09T15:30:00Z">
        <w:r>
          <w:rPr>
            <w:color w:val="FF0000"/>
          </w:rPr>
          <w:t xml:space="preserve">Display the time value in </w:t>
        </w:r>
        <w:proofErr w:type="gramStart"/>
        <w:r>
          <w:rPr>
            <w:color w:val="FF0000"/>
          </w:rPr>
          <w:t>textbox  “</w:t>
        </w:r>
        <w:proofErr w:type="gramEnd"/>
        <w:r>
          <w:rPr>
            <w:color w:val="FF0000"/>
          </w:rPr>
          <w:t xml:space="preserve">Requested </w:t>
        </w:r>
        <w:proofErr w:type="spellStart"/>
        <w:r>
          <w:rPr>
            <w:color w:val="FF0000"/>
          </w:rPr>
          <w:t>DateTime</w:t>
        </w:r>
        <w:proofErr w:type="spellEnd"/>
        <w:r>
          <w:rPr>
            <w:color w:val="FF0000"/>
          </w:rPr>
          <w:t xml:space="preserve">”  </w:t>
        </w:r>
      </w:ins>
    </w:p>
    <w:p w14:paraId="488AB456" w14:textId="77777777" w:rsidR="007E429D" w:rsidRDefault="007E429D" w:rsidP="007E429D">
      <w:pPr>
        <w:ind w:left="1080"/>
        <w:rPr>
          <w:ins w:id="396" w:author="Adam Wang" w:date="2017-11-09T15:30:00Z"/>
          <w:color w:val="FF0000"/>
        </w:rPr>
      </w:pPr>
      <w:ins w:id="397" w:author="Adam Wang" w:date="2017-11-09T15:30:00Z">
        <w:r>
          <w:rPr>
            <w:color w:val="FF0000"/>
          </w:rPr>
          <w:t xml:space="preserve">Date (Month in English, date in numeric) + space + Time </w:t>
        </w:r>
        <w:proofErr w:type="gramStart"/>
        <w:r>
          <w:rPr>
            <w:color w:val="FF0000"/>
          </w:rPr>
          <w:t>( in</w:t>
        </w:r>
        <w:proofErr w:type="gramEnd"/>
        <w:r>
          <w:rPr>
            <w:color w:val="FF0000"/>
          </w:rPr>
          <w:t xml:space="preserve"> 24hours format)</w:t>
        </w:r>
      </w:ins>
    </w:p>
    <w:p w14:paraId="0C351EE9" w14:textId="2A656535" w:rsidR="007E429D" w:rsidRDefault="007E429D" w:rsidP="007E429D">
      <w:pPr>
        <w:ind w:left="1080"/>
        <w:rPr>
          <w:ins w:id="398" w:author="Adam Wang" w:date="2017-11-09T15:30:00Z"/>
          <w:color w:val="FF0000"/>
        </w:rPr>
      </w:pPr>
      <w:ins w:id="399" w:author="Adam Wang" w:date="2017-11-09T15:30:00Z">
        <w:r>
          <w:rPr>
            <w:color w:val="FF0000"/>
          </w:rPr>
          <w:t>Tooltip text: “</w:t>
        </w:r>
      </w:ins>
      <w:ins w:id="400" w:author="Adam Wang" w:date="2017-11-09T15:33:00Z">
        <w:r>
          <w:rPr>
            <w:color w:val="FF0000"/>
          </w:rPr>
          <w:t>Job is in progress</w:t>
        </w:r>
      </w:ins>
      <w:ins w:id="401" w:author="Adam Wang" w:date="2017-11-09T15:30:00Z">
        <w:r>
          <w:rPr>
            <w:color w:val="FF0000"/>
          </w:rPr>
          <w:t xml:space="preserve">, expected time on location is </w:t>
        </w:r>
      </w:ins>
      <w:ins w:id="402" w:author="Adam Wang" w:date="2017-11-09T15:38:00Z">
        <w:r w:rsidR="000B2A4F">
          <w:rPr>
            <w:color w:val="FF0000"/>
          </w:rPr>
          <w:t>{</w:t>
        </w:r>
      </w:ins>
      <w:ins w:id="403" w:author="Adam Wang" w:date="2017-11-09T15:30:00Z">
        <w:r>
          <w:rPr>
            <w:color w:val="FF0000"/>
          </w:rPr>
          <w:t>June 20, 10:30</w:t>
        </w:r>
      </w:ins>
      <w:ins w:id="404" w:author="Adam Wang" w:date="2017-11-09T15:38:00Z">
        <w:r w:rsidR="000B2A4F">
          <w:rPr>
            <w:color w:val="FF0000"/>
          </w:rPr>
          <w:t>}</w:t>
        </w:r>
      </w:ins>
      <w:ins w:id="405" w:author="Adam Wang" w:date="2017-11-09T15:30:00Z">
        <w:r>
          <w:rPr>
            <w:color w:val="FF0000"/>
          </w:rPr>
          <w:t>.</w:t>
        </w:r>
      </w:ins>
    </w:p>
    <w:p w14:paraId="4D7DE085" w14:textId="5B7830A9" w:rsidR="007E429D" w:rsidRPr="00B17C37" w:rsidRDefault="007E429D" w:rsidP="00871874">
      <w:pPr>
        <w:ind w:firstLine="720"/>
      </w:pPr>
      <w:ins w:id="406" w:author="Adam Wang" w:date="2017-11-09T15:33:00Z">
        <w:r>
          <w:rPr>
            <w:noProof/>
          </w:rPr>
          <w:drawing>
            <wp:inline distT="0" distB="0" distL="0" distR="0" wp14:anchorId="2CEFB8BC" wp14:editId="038EC903">
              <wp:extent cx="1495238" cy="126666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495238" cy="1266667"/>
                      </a:xfrm>
                      <a:prstGeom prst="rect">
                        <a:avLst/>
                      </a:prstGeom>
                    </pic:spPr>
                  </pic:pic>
                </a:graphicData>
              </a:graphic>
            </wp:inline>
          </w:drawing>
        </w:r>
      </w:ins>
    </w:p>
    <w:p w14:paraId="40222E61" w14:textId="77777777" w:rsidR="00C338C0" w:rsidRPr="00871874" w:rsidRDefault="00C81919" w:rsidP="006F3273">
      <w:pPr>
        <w:rPr>
          <w:rStyle w:val="Strong"/>
        </w:rPr>
      </w:pPr>
      <w:r>
        <w:rPr>
          <w:rStyle w:val="Strong"/>
        </w:rPr>
        <w:t>C</w:t>
      </w:r>
      <w:r w:rsidR="00C338C0" w:rsidRPr="00871874">
        <w:rPr>
          <w:rStyle w:val="Strong"/>
        </w:rPr>
        <w:t>ompleted</w:t>
      </w:r>
    </w:p>
    <w:p w14:paraId="7A5A19D3" w14:textId="77777777" w:rsidR="00C338C0" w:rsidRDefault="00C338C0" w:rsidP="00C338C0">
      <w:pPr>
        <w:ind w:firstLine="720"/>
      </w:pPr>
      <w:r>
        <w:t>Font Color: White – RGB</w:t>
      </w:r>
      <w:r w:rsidR="00BD02AB">
        <w:t xml:space="preserve"> </w:t>
      </w:r>
      <w:r>
        <w:t>(#FFFFFF)</w:t>
      </w:r>
    </w:p>
    <w:p w14:paraId="2A4F9476" w14:textId="77777777" w:rsidR="007E429D" w:rsidRPr="00430CDF" w:rsidRDefault="007E429D" w:rsidP="007E429D">
      <w:pPr>
        <w:ind w:firstLine="720"/>
        <w:rPr>
          <w:ins w:id="407" w:author="Adam Wang" w:date="2017-11-09T15:34:00Z"/>
          <w:b/>
          <w:color w:val="FF0000"/>
        </w:rPr>
      </w:pPr>
      <w:ins w:id="408" w:author="Adam Wang" w:date="2017-11-09T15:34:00Z">
        <w:r w:rsidRPr="00430CDF">
          <w:rPr>
            <w:b/>
            <w:color w:val="FF0000"/>
          </w:rPr>
          <w:t>Business Scenario</w:t>
        </w:r>
      </w:ins>
    </w:p>
    <w:p w14:paraId="49FF43F0" w14:textId="77777777" w:rsidR="007E429D" w:rsidRDefault="007E429D" w:rsidP="007E429D">
      <w:pPr>
        <w:ind w:firstLine="720"/>
        <w:rPr>
          <w:ins w:id="409" w:author="Adam Wang" w:date="2017-11-09T15:34:00Z"/>
          <w:color w:val="FF0000"/>
        </w:rPr>
      </w:pPr>
      <w:ins w:id="410" w:author="Adam Wang" w:date="2017-11-09T15:34:00Z">
        <w:r>
          <w:rPr>
            <w:color w:val="FF0000"/>
          </w:rPr>
          <w:t>After a job is dispatched, dispatcher, calls out the crew for executing the job. When field supervisor exports the call sheet to create job, that means the job is getting into operation.</w:t>
        </w:r>
      </w:ins>
    </w:p>
    <w:p w14:paraId="60DE3C8E" w14:textId="77777777" w:rsidR="007E429D" w:rsidRDefault="007E429D" w:rsidP="007E429D">
      <w:pPr>
        <w:pStyle w:val="ListParagraph"/>
        <w:numPr>
          <w:ilvl w:val="0"/>
          <w:numId w:val="20"/>
        </w:numPr>
        <w:rPr>
          <w:ins w:id="411" w:author="Adam Wang" w:date="2017-11-09T15:34:00Z"/>
          <w:color w:val="FF0000"/>
        </w:rPr>
      </w:pPr>
      <w:ins w:id="412" w:author="Adam Wang" w:date="2017-11-09T15:34:00Z">
        <w:r w:rsidRPr="00430CDF">
          <w:rPr>
            <w:color w:val="FF0000"/>
          </w:rPr>
          <w:lastRenderedPageBreak/>
          <w:t>Status Condition</w:t>
        </w:r>
      </w:ins>
    </w:p>
    <w:p w14:paraId="48C602C8" w14:textId="2FA67C2C" w:rsidR="007E429D" w:rsidRDefault="007E429D" w:rsidP="007E429D">
      <w:pPr>
        <w:ind w:left="1080"/>
        <w:rPr>
          <w:ins w:id="413" w:author="Adam Wang" w:date="2017-11-09T15:34:00Z"/>
          <w:color w:val="FF0000"/>
        </w:rPr>
      </w:pPr>
      <w:ins w:id="414" w:author="Adam Wang" w:date="2017-11-09T15:34:00Z">
        <w:r>
          <w:rPr>
            <w:color w:val="FF0000"/>
          </w:rPr>
          <w:t xml:space="preserve">In </w:t>
        </w:r>
        <w:proofErr w:type="spellStart"/>
        <w:r>
          <w:rPr>
            <w:color w:val="FF0000"/>
          </w:rPr>
          <w:t>CallSheet</w:t>
        </w:r>
        <w:proofErr w:type="spellEnd"/>
        <w:r>
          <w:rPr>
            <w:color w:val="FF0000"/>
          </w:rPr>
          <w:t>-&gt; Call Sheet status is Locked at this time. And job package created from this call sheet is sent to server.</w:t>
        </w:r>
      </w:ins>
    </w:p>
    <w:p w14:paraId="6F657B69" w14:textId="77777777" w:rsidR="007E429D" w:rsidRDefault="007E429D" w:rsidP="007E429D">
      <w:pPr>
        <w:ind w:left="1080"/>
        <w:rPr>
          <w:ins w:id="415" w:author="Adam Wang" w:date="2017-11-09T15:34:00Z"/>
          <w:color w:val="FF0000"/>
        </w:rPr>
      </w:pPr>
      <w:ins w:id="416" w:author="Adam Wang" w:date="2017-11-09T15:34:00Z">
        <w:r>
          <w:rPr>
            <w:color w:val="FF0000"/>
          </w:rPr>
          <w:t>Display Format</w:t>
        </w:r>
      </w:ins>
    </w:p>
    <w:p w14:paraId="233C534C" w14:textId="744E22F4" w:rsidR="007E429D" w:rsidRDefault="007E429D" w:rsidP="007E429D">
      <w:pPr>
        <w:ind w:left="1080"/>
        <w:rPr>
          <w:ins w:id="417" w:author="Adam Wang" w:date="2017-11-09T15:34:00Z"/>
          <w:color w:val="FF0000"/>
        </w:rPr>
      </w:pPr>
      <w:ins w:id="418" w:author="Adam Wang" w:date="2017-11-09T15:34:00Z">
        <w:r>
          <w:rPr>
            <w:color w:val="FF0000"/>
          </w:rPr>
          <w:t xml:space="preserve">Display the time value in </w:t>
        </w:r>
        <w:proofErr w:type="gramStart"/>
        <w:r>
          <w:rPr>
            <w:color w:val="FF0000"/>
          </w:rPr>
          <w:t>textbox  “</w:t>
        </w:r>
      </w:ins>
      <w:proofErr w:type="gramEnd"/>
      <w:ins w:id="419" w:author="Adam Wang" w:date="2017-11-09T15:35:00Z">
        <w:r>
          <w:rPr>
            <w:color w:val="FF0000"/>
          </w:rPr>
          <w:t>Job Date</w:t>
        </w:r>
      </w:ins>
      <w:ins w:id="420" w:author="Adam Wang" w:date="2017-11-09T15:34:00Z">
        <w:r>
          <w:rPr>
            <w:color w:val="FF0000"/>
          </w:rPr>
          <w:t xml:space="preserve">”  </w:t>
        </w:r>
      </w:ins>
    </w:p>
    <w:p w14:paraId="5C5450AA" w14:textId="2F49C9E9" w:rsidR="007E429D" w:rsidRDefault="007E429D" w:rsidP="007E429D">
      <w:pPr>
        <w:ind w:left="1080"/>
        <w:rPr>
          <w:ins w:id="421" w:author="Adam Wang" w:date="2017-11-09T15:34:00Z"/>
          <w:color w:val="FF0000"/>
        </w:rPr>
      </w:pPr>
      <w:ins w:id="422" w:author="Adam Wang" w:date="2017-11-09T15:34:00Z">
        <w:r>
          <w:rPr>
            <w:color w:val="FF0000"/>
          </w:rPr>
          <w:t>Date (Month in English, date in numeric</w:t>
        </w:r>
      </w:ins>
      <w:ins w:id="423" w:author="Adam Wang" w:date="2017-11-09T15:40:00Z">
        <w:r w:rsidR="007E458F">
          <w:rPr>
            <w:color w:val="FF0000"/>
          </w:rPr>
          <w:t>, year in 4 digits</w:t>
        </w:r>
      </w:ins>
      <w:ins w:id="424" w:author="Adam Wang" w:date="2017-11-09T15:34:00Z">
        <w:r>
          <w:rPr>
            <w:color w:val="FF0000"/>
          </w:rPr>
          <w:t xml:space="preserve">) </w:t>
        </w:r>
      </w:ins>
    </w:p>
    <w:p w14:paraId="29A78398" w14:textId="42E592BB" w:rsidR="007E429D" w:rsidRDefault="007E429D" w:rsidP="007E429D">
      <w:pPr>
        <w:ind w:left="1080"/>
        <w:rPr>
          <w:ins w:id="425" w:author="Adam Wang" w:date="2017-11-09T15:40:00Z"/>
          <w:color w:val="FF0000"/>
        </w:rPr>
      </w:pPr>
      <w:ins w:id="426" w:author="Adam Wang" w:date="2017-11-09T15:34:00Z">
        <w:r>
          <w:rPr>
            <w:color w:val="FF0000"/>
          </w:rPr>
          <w:t>Tooltip text: “</w:t>
        </w:r>
        <w:r w:rsidR="000B2A4F">
          <w:rPr>
            <w:color w:val="FF0000"/>
          </w:rPr>
          <w:t>Job</w:t>
        </w:r>
      </w:ins>
      <w:ins w:id="427" w:author="Adam Wang" w:date="2017-11-09T15:38:00Z">
        <w:r w:rsidR="000B2A4F">
          <w:rPr>
            <w:color w:val="FF0000"/>
          </w:rPr>
          <w:t xml:space="preserve"> {#456754} </w:t>
        </w:r>
      </w:ins>
      <w:ins w:id="428" w:author="Adam Wang" w:date="2017-11-09T15:34:00Z">
        <w:r w:rsidR="000B2A4F">
          <w:rPr>
            <w:color w:val="FF0000"/>
          </w:rPr>
          <w:t>has been</w:t>
        </w:r>
        <w:r>
          <w:rPr>
            <w:color w:val="FF0000"/>
          </w:rPr>
          <w:t xml:space="preserve"> </w:t>
        </w:r>
      </w:ins>
      <w:ins w:id="429" w:author="Adam Wang" w:date="2017-11-09T15:37:00Z">
        <w:r w:rsidR="000B2A4F">
          <w:rPr>
            <w:color w:val="FF0000"/>
          </w:rPr>
          <w:t>completed</w:t>
        </w:r>
      </w:ins>
      <w:ins w:id="430" w:author="Adam Wang" w:date="2017-11-09T15:34:00Z">
        <w:r w:rsidR="000B2A4F">
          <w:rPr>
            <w:color w:val="FF0000"/>
          </w:rPr>
          <w:t xml:space="preserve"> on </w:t>
        </w:r>
      </w:ins>
      <w:ins w:id="431" w:author="Adam Wang" w:date="2017-11-09T15:38:00Z">
        <w:r w:rsidR="000B2A4F">
          <w:rPr>
            <w:color w:val="FF0000"/>
          </w:rPr>
          <w:t>{</w:t>
        </w:r>
      </w:ins>
      <w:ins w:id="432" w:author="Adam Wang" w:date="2017-11-09T15:34:00Z">
        <w:r>
          <w:rPr>
            <w:color w:val="FF0000"/>
          </w:rPr>
          <w:t>June 20</w:t>
        </w:r>
      </w:ins>
      <w:ins w:id="433" w:author="Adam Wang" w:date="2017-11-09T15:40:00Z">
        <w:r w:rsidR="007E458F">
          <w:rPr>
            <w:color w:val="FF0000"/>
          </w:rPr>
          <w:t>, 2017</w:t>
        </w:r>
      </w:ins>
      <w:ins w:id="434" w:author="Adam Wang" w:date="2017-11-09T15:38:00Z">
        <w:r w:rsidR="000B2A4F">
          <w:rPr>
            <w:color w:val="FF0000"/>
          </w:rPr>
          <w:t>}</w:t>
        </w:r>
      </w:ins>
      <w:ins w:id="435" w:author="Adam Wang" w:date="2017-11-09T15:34:00Z">
        <w:r>
          <w:rPr>
            <w:color w:val="FF0000"/>
          </w:rPr>
          <w:t>.</w:t>
        </w:r>
      </w:ins>
    </w:p>
    <w:p w14:paraId="519969FB" w14:textId="0583A910" w:rsidR="007E458F" w:rsidRDefault="007E458F" w:rsidP="007E429D">
      <w:pPr>
        <w:ind w:left="1080"/>
        <w:rPr>
          <w:ins w:id="436" w:author="Adam Wang" w:date="2017-11-09T15:40:00Z"/>
          <w:color w:val="FF0000"/>
        </w:rPr>
      </w:pPr>
    </w:p>
    <w:p w14:paraId="26F98D5A" w14:textId="78AF2504" w:rsidR="007E458F" w:rsidRDefault="007E458F" w:rsidP="007E429D">
      <w:pPr>
        <w:ind w:left="1080"/>
        <w:rPr>
          <w:ins w:id="437" w:author="Adam Wang" w:date="2017-11-09T15:34:00Z"/>
          <w:color w:val="FF0000"/>
        </w:rPr>
      </w:pPr>
      <w:ins w:id="438" w:author="Adam Wang" w:date="2017-11-09T15:40:00Z">
        <w:r>
          <w:rPr>
            <w:noProof/>
          </w:rPr>
          <w:drawing>
            <wp:inline distT="0" distB="0" distL="0" distR="0" wp14:anchorId="722C0E53" wp14:editId="1F2E7A5E">
              <wp:extent cx="1152381" cy="838095"/>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152381" cy="838095"/>
                      </a:xfrm>
                      <a:prstGeom prst="rect">
                        <a:avLst/>
                      </a:prstGeom>
                    </pic:spPr>
                  </pic:pic>
                </a:graphicData>
              </a:graphic>
            </wp:inline>
          </w:drawing>
        </w:r>
      </w:ins>
    </w:p>
    <w:p w14:paraId="6D9DA4A4" w14:textId="77777777" w:rsidR="00D57413" w:rsidRDefault="00D57413" w:rsidP="007C6413"/>
    <w:p w14:paraId="53C2247C" w14:textId="77777777" w:rsidR="008A7816" w:rsidRPr="00012FC0" w:rsidRDefault="008A7816" w:rsidP="007C6413">
      <w:pPr>
        <w:rPr>
          <w:color w:val="7030A0"/>
        </w:rPr>
      </w:pPr>
      <w:r w:rsidRPr="00012FC0">
        <w:rPr>
          <w:color w:val="7030A0"/>
        </w:rPr>
        <w:t>Comments – Confirmed, Scheduled, Dispatched are considered same as per dispatcher’s process today, but they are identified for detail process, we need to implement these status at backend. There may not be a data field in database, however we can calculate these status by the values of certain fields value.</w:t>
      </w:r>
    </w:p>
    <w:p w14:paraId="59FE7B18" w14:textId="082DD564" w:rsidR="008A7816" w:rsidRDefault="008A7816" w:rsidP="007C6413"/>
    <w:p w14:paraId="616019A5" w14:textId="1B631F1F" w:rsidR="00757C3F" w:rsidRPr="00012FC0" w:rsidRDefault="00757C3F" w:rsidP="007C6413">
      <w:pPr>
        <w:rPr>
          <w:color w:val="FF0000"/>
        </w:rPr>
      </w:pPr>
      <w:r w:rsidRPr="00012FC0">
        <w:rPr>
          <w:color w:val="FF0000"/>
        </w:rPr>
        <w:t xml:space="preserve">TODO: Detail </w:t>
      </w:r>
      <w:r w:rsidR="00012FC0" w:rsidRPr="00012FC0">
        <w:rPr>
          <w:color w:val="FF0000"/>
        </w:rPr>
        <w:t>behavior and status color coding.</w:t>
      </w:r>
    </w:p>
    <w:p w14:paraId="12C51D97" w14:textId="77777777" w:rsidR="008A7816" w:rsidRDefault="008A7816" w:rsidP="007C6413"/>
    <w:p w14:paraId="2F0CE37A" w14:textId="77777777" w:rsidR="008A7816" w:rsidRDefault="008A7816" w:rsidP="007C6413"/>
    <w:p w14:paraId="1C7F8CF3" w14:textId="77777777" w:rsidR="001E7888" w:rsidRDefault="001E7888" w:rsidP="001E7888">
      <w:pPr>
        <w:pStyle w:val="Heading2"/>
      </w:pPr>
      <w:r>
        <w:t>BL1, BL2, BL3</w:t>
      </w:r>
    </w:p>
    <w:p w14:paraId="644F00A5" w14:textId="42BAAAD3" w:rsidR="001E7888" w:rsidRDefault="001E7888" w:rsidP="001E7888">
      <w:pPr>
        <w:rPr>
          <w:ins w:id="439" w:author="Adam Wang" w:date="2017-11-06T09:34:00Z"/>
        </w:rPr>
      </w:pPr>
      <w:r>
        <w:t xml:space="preserve">Text Display: </w:t>
      </w:r>
      <w:r w:rsidR="00192713">
        <w:t xml:space="preserve">Amount of blends required for the job. If there are more than 3 blends, </w:t>
      </w:r>
      <w:r w:rsidR="00E438BB">
        <w:t>BL3 will display “More”, right click to jump to Blend page for more operation.</w:t>
      </w:r>
      <w:r>
        <w:t xml:space="preserve"> </w:t>
      </w:r>
    </w:p>
    <w:p w14:paraId="5A803149" w14:textId="77777777" w:rsidR="00D7343A" w:rsidRDefault="00D7343A" w:rsidP="001E7888"/>
    <w:p w14:paraId="45D8A6E3" w14:textId="77777777" w:rsidR="001E7888" w:rsidRPr="00E438BB" w:rsidRDefault="00E438BB" w:rsidP="007C6413">
      <w:pPr>
        <w:rPr>
          <w:rStyle w:val="Strong"/>
        </w:rPr>
      </w:pPr>
      <w:commentRangeStart w:id="440"/>
      <w:commentRangeStart w:id="441"/>
      <w:commentRangeStart w:id="442"/>
      <w:commentRangeStart w:id="443"/>
      <w:commentRangeStart w:id="444"/>
      <w:r w:rsidRPr="00E438BB">
        <w:rPr>
          <w:rStyle w:val="Strong"/>
        </w:rPr>
        <w:t>Need A Haul</w:t>
      </w:r>
    </w:p>
    <w:p w14:paraId="2387305A" w14:textId="709B4248" w:rsidR="006E5516" w:rsidRDefault="006E5516" w:rsidP="006E5516">
      <w:pPr>
        <w:ind w:firstLine="720"/>
        <w:rPr>
          <w:ins w:id="445" w:author="Bella Bi" w:date="2017-11-23T17:01:00Z"/>
        </w:rPr>
      </w:pPr>
      <w:r>
        <w:t>Font Color: Amber – RGB (</w:t>
      </w:r>
      <w:bookmarkStart w:id="446" w:name="OLE_LINK24"/>
      <w:bookmarkStart w:id="447" w:name="OLE_LINK25"/>
      <w:r>
        <w:t>#FFBF00</w:t>
      </w:r>
      <w:bookmarkEnd w:id="446"/>
      <w:bookmarkEnd w:id="447"/>
      <w:r>
        <w:t>)</w:t>
      </w:r>
    </w:p>
    <w:p w14:paraId="02C595AD" w14:textId="77777777" w:rsidR="00814080" w:rsidRDefault="00814080" w:rsidP="006E5516">
      <w:pPr>
        <w:ind w:firstLine="720"/>
        <w:rPr>
          <w:ins w:id="448" w:author="Adam Wang" w:date="2017-11-06T09:34:00Z"/>
        </w:rPr>
      </w:pPr>
    </w:p>
    <w:p w14:paraId="0F4AC6D6" w14:textId="2D9B03DD" w:rsidR="00D7343A" w:rsidRDefault="00D7343A" w:rsidP="006E5516">
      <w:pPr>
        <w:ind w:firstLine="720"/>
      </w:pPr>
      <w:ins w:id="449" w:author="Adam Wang" w:date="2017-11-06T09:37:00Z">
        <w:r>
          <w:t>This status is determined by</w:t>
        </w:r>
      </w:ins>
      <w:ins w:id="450" w:author="Adam Wang" w:date="2017-11-06T09:38:00Z">
        <w:r>
          <w:t xml:space="preserve"> the checkbox is checked in Base Blend record, see description below.</w:t>
        </w:r>
      </w:ins>
    </w:p>
    <w:p w14:paraId="1456B707" w14:textId="77777777" w:rsidR="00843365" w:rsidRPr="00E438BB" w:rsidRDefault="00843365" w:rsidP="00843365">
      <w:pPr>
        <w:rPr>
          <w:rStyle w:val="Strong"/>
        </w:rPr>
      </w:pPr>
      <w:r w:rsidRPr="00E438BB">
        <w:rPr>
          <w:rStyle w:val="Strong"/>
        </w:rPr>
        <w:t>Haul</w:t>
      </w:r>
      <w:r>
        <w:rPr>
          <w:rStyle w:val="Strong"/>
        </w:rPr>
        <w:t xml:space="preserve"> Scheduled</w:t>
      </w:r>
    </w:p>
    <w:p w14:paraId="5DB84236" w14:textId="467AB352" w:rsidR="00843365" w:rsidRDefault="00843365" w:rsidP="00843365">
      <w:pPr>
        <w:ind w:firstLine="720"/>
        <w:rPr>
          <w:ins w:id="451" w:author="Adam Wang" w:date="2017-11-06T09:41:00Z"/>
        </w:rPr>
      </w:pPr>
      <w:r>
        <w:t xml:space="preserve">Font Color: </w:t>
      </w:r>
      <w:r w:rsidRPr="008A7816">
        <w:t xml:space="preserve">Yellow – RGB </w:t>
      </w:r>
      <w:bookmarkStart w:id="452" w:name="OLE_LINK26"/>
      <w:bookmarkStart w:id="453" w:name="OLE_LINK27"/>
      <w:r w:rsidRPr="008A7816">
        <w:t>(#FFFF00</w:t>
      </w:r>
      <w:bookmarkEnd w:id="452"/>
      <w:bookmarkEnd w:id="453"/>
      <w:r w:rsidRPr="008A7816">
        <w:t>)</w:t>
      </w:r>
    </w:p>
    <w:p w14:paraId="6C3E3E55" w14:textId="684245BA" w:rsidR="00D7343A" w:rsidRDefault="00D7343A" w:rsidP="00843365">
      <w:pPr>
        <w:ind w:firstLine="720"/>
        <w:rPr>
          <w:ins w:id="454" w:author="Adam Wang" w:date="2017-11-06T09:43:00Z"/>
        </w:rPr>
      </w:pPr>
      <w:ins w:id="455" w:author="Adam Wang" w:date="2017-11-06T09:41:00Z">
        <w:r>
          <w:lastRenderedPageBreak/>
          <w:t>This status is determined by “Need A Haul” and Product Load Sheet is created status</w:t>
        </w:r>
      </w:ins>
      <w:ins w:id="456" w:author="Adam Wang" w:date="2017-11-06T09:43:00Z">
        <w:r w:rsidR="00541102">
          <w:t>.</w:t>
        </w:r>
      </w:ins>
    </w:p>
    <w:p w14:paraId="5179EAB4" w14:textId="589382AF" w:rsidR="00541102" w:rsidRDefault="00541102" w:rsidP="00843365">
      <w:pPr>
        <w:ind w:firstLine="720"/>
        <w:rPr>
          <w:ins w:id="457" w:author="Bella Bi" w:date="2017-11-23T17:10:00Z"/>
        </w:rPr>
      </w:pPr>
      <w:ins w:id="458" w:author="Adam Wang" w:date="2017-11-06T09:43:00Z">
        <w:r>
          <w:t>In later phases, here we may implement more in Product Load Sheet and also “Unit&amp; Personnel</w:t>
        </w:r>
      </w:ins>
      <w:ins w:id="459" w:author="Adam Wang" w:date="2017-11-06T09:44:00Z">
        <w:r>
          <w:t xml:space="preserve">” </w:t>
        </w:r>
        <w:proofErr w:type="gramStart"/>
        <w:r>
          <w:t>section  for</w:t>
        </w:r>
        <w:proofErr w:type="gramEnd"/>
        <w:r>
          <w:t xml:space="preserve"> more status.</w:t>
        </w:r>
      </w:ins>
    </w:p>
    <w:p w14:paraId="75C982EA" w14:textId="0DAB6AA2" w:rsidR="00414177" w:rsidRPr="008A7816" w:rsidRDefault="00414177" w:rsidP="00414177">
      <w:pPr>
        <w:ind w:firstLine="720"/>
      </w:pPr>
      <w:ins w:id="460" w:author="Bella Bi" w:date="2017-11-23T17:10:00Z">
        <w:r>
          <w:t>当这个</w:t>
        </w:r>
        <w:r>
          <w:rPr>
            <w:rFonts w:hint="eastAsia"/>
          </w:rPr>
          <w:t>Blend</w:t>
        </w:r>
      </w:ins>
      <w:ins w:id="461" w:author="Bella Bi" w:date="2017-11-23T17:14:00Z">
        <w:r>
          <w:rPr>
            <w:rFonts w:hint="eastAsia"/>
          </w:rPr>
          <w:t>被拖运完才认为它是</w:t>
        </w:r>
        <w:r>
          <w:rPr>
            <w:rFonts w:hint="eastAsia"/>
          </w:rPr>
          <w:t>Scheduled</w:t>
        </w:r>
        <w:r>
          <w:rPr>
            <w:rFonts w:hint="eastAsia"/>
          </w:rPr>
          <w:t>。意思是基于</w:t>
        </w:r>
        <w:r>
          <w:rPr>
            <w:rFonts w:hint="eastAsia"/>
          </w:rPr>
          <w:t>Blend</w:t>
        </w:r>
        <w:r>
          <w:rPr>
            <w:rFonts w:hint="eastAsia"/>
          </w:rPr>
          <w:t>创建的</w:t>
        </w:r>
        <w:proofErr w:type="spellStart"/>
        <w:r>
          <w:rPr>
            <w:rFonts w:hint="eastAsia"/>
          </w:rPr>
          <w:t>Load</w:t>
        </w:r>
        <w:r>
          <w:t>Sheet</w:t>
        </w:r>
        <w:proofErr w:type="spellEnd"/>
        <w:r>
          <w:t>总数量大于等于</w:t>
        </w:r>
        <w:r>
          <w:rPr>
            <w:rFonts w:hint="eastAsia"/>
          </w:rPr>
          <w:t>Blend</w:t>
        </w:r>
        <w:r>
          <w:rPr>
            <w:rFonts w:hint="eastAsia"/>
          </w:rPr>
          <w:t>的总数量就认为它是</w:t>
        </w:r>
        <w:r>
          <w:rPr>
            <w:rFonts w:hint="eastAsia"/>
          </w:rPr>
          <w:t>Scheduled</w:t>
        </w:r>
        <w:r>
          <w:rPr>
            <w:rFonts w:hint="eastAsia"/>
          </w:rPr>
          <w:t>。</w:t>
        </w:r>
      </w:ins>
    </w:p>
    <w:p w14:paraId="00D0F414" w14:textId="77777777" w:rsidR="00E438BB" w:rsidRPr="00E438BB" w:rsidRDefault="00E438BB" w:rsidP="00843365">
      <w:pPr>
        <w:rPr>
          <w:rStyle w:val="Strong"/>
        </w:rPr>
      </w:pPr>
      <w:r w:rsidRPr="00E438BB">
        <w:rPr>
          <w:rStyle w:val="Strong"/>
        </w:rPr>
        <w:t>On Location</w:t>
      </w:r>
    </w:p>
    <w:p w14:paraId="6B304A4D" w14:textId="2E0958A7" w:rsidR="00E438BB" w:rsidRDefault="00E438BB" w:rsidP="00E438BB">
      <w:pPr>
        <w:ind w:firstLine="720"/>
        <w:rPr>
          <w:ins w:id="462" w:author="Adam Wang" w:date="2017-11-06T09:44:00Z"/>
        </w:rPr>
      </w:pPr>
      <w:r>
        <w:t>Font Color: Green – RGB (#00FF00)</w:t>
      </w:r>
    </w:p>
    <w:p w14:paraId="710BBF4C" w14:textId="77777777" w:rsidR="00814080" w:rsidRDefault="00541102" w:rsidP="00E438BB">
      <w:pPr>
        <w:ind w:firstLine="720"/>
        <w:rPr>
          <w:ins w:id="463" w:author="Bella Bi" w:date="2017-11-23T17:01:00Z"/>
        </w:rPr>
      </w:pPr>
      <w:commentRangeStart w:id="464"/>
      <w:ins w:id="465" w:author="Adam Wang" w:date="2017-11-06T09:44:00Z">
        <w:r>
          <w:t xml:space="preserve">This status is determined by on location flag in Product Load Sheet. </w:t>
        </w:r>
      </w:ins>
      <w:commentRangeEnd w:id="464"/>
      <w:ins w:id="466" w:author="Adam Wang" w:date="2017-11-06T10:31:00Z">
        <w:r w:rsidR="00911217">
          <w:rPr>
            <w:rStyle w:val="CommentReference"/>
          </w:rPr>
          <w:commentReference w:id="464"/>
        </w:r>
      </w:ins>
    </w:p>
    <w:p w14:paraId="379AD9C8" w14:textId="6AB6C251" w:rsidR="00541102" w:rsidRDefault="00AD271C" w:rsidP="00E438BB">
      <w:pPr>
        <w:ind w:firstLine="720"/>
      </w:pPr>
      <w:ins w:id="468" w:author="Bella Bi" w:date="2017-11-23T16:49:00Z">
        <w:r>
          <w:t>当这个</w:t>
        </w:r>
        <w:r>
          <w:rPr>
            <w:rFonts w:hint="eastAsia"/>
          </w:rPr>
          <w:t>Blend</w:t>
        </w:r>
        <w:r>
          <w:rPr>
            <w:rFonts w:hint="eastAsia"/>
          </w:rPr>
          <w:t>的所有</w:t>
        </w:r>
        <w:proofErr w:type="spellStart"/>
        <w:r>
          <w:rPr>
            <w:rFonts w:hint="eastAsia"/>
          </w:rPr>
          <w:t>Load</w:t>
        </w:r>
        <w:r>
          <w:t>Sheet</w:t>
        </w:r>
        <w:proofErr w:type="spellEnd"/>
        <w:r>
          <w:t>都是</w:t>
        </w:r>
        <w:r>
          <w:rPr>
            <w:rFonts w:hint="eastAsia"/>
          </w:rPr>
          <w:t>On</w:t>
        </w:r>
        <w:r>
          <w:t xml:space="preserve"> Location</w:t>
        </w:r>
        <w:r>
          <w:t>状态才认为</w:t>
        </w:r>
      </w:ins>
      <w:ins w:id="469" w:author="Bella Bi" w:date="2017-11-23T16:50:00Z">
        <w:r>
          <w:t>它是</w:t>
        </w:r>
        <w:r>
          <w:rPr>
            <w:rFonts w:hint="eastAsia"/>
          </w:rPr>
          <w:t>On</w:t>
        </w:r>
        <w:r>
          <w:t xml:space="preserve"> Location</w:t>
        </w:r>
        <w:r>
          <w:t>状态</w:t>
        </w:r>
      </w:ins>
    </w:p>
    <w:p w14:paraId="369F5E2A" w14:textId="77777777" w:rsidR="00E438BB" w:rsidRPr="00E438BB" w:rsidRDefault="00E438BB" w:rsidP="007C6413">
      <w:pPr>
        <w:rPr>
          <w:rStyle w:val="Strong"/>
        </w:rPr>
      </w:pPr>
      <w:r w:rsidRPr="00E438BB">
        <w:rPr>
          <w:rStyle w:val="Strong"/>
        </w:rPr>
        <w:t>Go with Crew</w:t>
      </w:r>
    </w:p>
    <w:p w14:paraId="1AEC4FBF" w14:textId="77777777" w:rsidR="00E438BB" w:rsidRDefault="00E438BB" w:rsidP="00E438BB">
      <w:pPr>
        <w:ind w:firstLine="720"/>
      </w:pPr>
      <w:r>
        <w:t>Font Color: White – RGB (#FFFFFF)</w:t>
      </w:r>
      <w:commentRangeEnd w:id="440"/>
      <w:r w:rsidR="007054CA">
        <w:rPr>
          <w:rStyle w:val="CommentReference"/>
        </w:rPr>
        <w:commentReference w:id="440"/>
      </w:r>
      <w:commentRangeEnd w:id="441"/>
      <w:r w:rsidR="00D7343A">
        <w:rPr>
          <w:rStyle w:val="CommentReference"/>
        </w:rPr>
        <w:commentReference w:id="441"/>
      </w:r>
      <w:commentRangeEnd w:id="442"/>
      <w:r w:rsidR="005F3F71">
        <w:rPr>
          <w:rStyle w:val="CommentReference"/>
        </w:rPr>
        <w:commentReference w:id="442"/>
      </w:r>
      <w:commentRangeEnd w:id="443"/>
      <w:r w:rsidR="002F0C2B">
        <w:rPr>
          <w:rStyle w:val="CommentReference"/>
        </w:rPr>
        <w:commentReference w:id="443"/>
      </w:r>
      <w:commentRangeEnd w:id="444"/>
      <w:r w:rsidR="0020187A">
        <w:rPr>
          <w:rStyle w:val="CommentReference"/>
        </w:rPr>
        <w:commentReference w:id="444"/>
      </w:r>
    </w:p>
    <w:p w14:paraId="76BC07BC" w14:textId="509828F5" w:rsidR="008A7816" w:rsidRDefault="00692A92" w:rsidP="00497C7F">
      <w:pPr>
        <w:ind w:firstLine="720"/>
      </w:pPr>
      <w:ins w:id="470" w:author="Adam Wang" w:date="2017-11-06T10:32:00Z">
        <w:r>
          <w:t>This status is determined by the check box is not checked in Base Blend record, see description below.</w:t>
        </w:r>
      </w:ins>
    </w:p>
    <w:p w14:paraId="26819DBA" w14:textId="77777777" w:rsidR="00497C7F" w:rsidRDefault="00497C7F" w:rsidP="00497C7F">
      <w:pPr>
        <w:rPr>
          <w:b/>
        </w:rPr>
      </w:pPr>
      <w:r w:rsidRPr="00497C7F">
        <w:rPr>
          <w:b/>
        </w:rPr>
        <w:t>Behavior</w:t>
      </w:r>
    </w:p>
    <w:p w14:paraId="558CA7BC" w14:textId="77777777" w:rsidR="00086826" w:rsidRPr="00497C7F" w:rsidRDefault="00086826" w:rsidP="00497C7F">
      <w:pPr>
        <w:rPr>
          <w:b/>
        </w:rPr>
      </w:pPr>
    </w:p>
    <w:p w14:paraId="100BB5DC" w14:textId="77777777" w:rsidR="00086826" w:rsidRDefault="00086826" w:rsidP="00497C7F">
      <w:r>
        <w:t xml:space="preserve">Mouse hovers over a BL1 or BL2 or BL3 with a number, displays Stage Number, Category, Base Blend Name, Amount, Units and </w:t>
      </w:r>
      <w:proofErr w:type="spellStart"/>
      <w:r>
        <w:t>Desity</w:t>
      </w:r>
      <w:proofErr w:type="spellEnd"/>
      <w:r>
        <w:t xml:space="preserve">. </w:t>
      </w:r>
      <w:r w:rsidR="00843365">
        <w:t>And bulker/driver, on location time.</w:t>
      </w:r>
    </w:p>
    <w:p w14:paraId="2C4C753E" w14:textId="77777777" w:rsidR="00086826" w:rsidRDefault="00086826" w:rsidP="00086826">
      <w:r>
        <w:t xml:space="preserve">Mouse hovers over BL3 with “More”, displays Stage Number, Category, Base Blend Name, Amount, Units and </w:t>
      </w:r>
      <w:proofErr w:type="spellStart"/>
      <w:r>
        <w:t>Desity</w:t>
      </w:r>
      <w:proofErr w:type="spellEnd"/>
      <w:r>
        <w:t xml:space="preserve"> of all blends with in Lead categories, Tail and Plug categories.</w:t>
      </w:r>
      <w:r w:rsidR="00843365">
        <w:t xml:space="preserve"> And bulker/driver, on location time.</w:t>
      </w:r>
      <w:r>
        <w:t xml:space="preserve"> Exclude the two in BL1 and BL2.</w:t>
      </w:r>
    </w:p>
    <w:p w14:paraId="0C3A8778" w14:textId="77777777" w:rsidR="00086826" w:rsidRDefault="00086826" w:rsidP="00497C7F"/>
    <w:p w14:paraId="3C6BC60F" w14:textId="77777777" w:rsidR="00497C7F" w:rsidRDefault="00086826" w:rsidP="00497C7F">
      <w:r>
        <w:t>Right-click on the BL fields which with a number, pops up context menu</w:t>
      </w:r>
    </w:p>
    <w:p w14:paraId="0D9A0186" w14:textId="77777777" w:rsidR="00843365" w:rsidRDefault="00843365" w:rsidP="00843365">
      <w:pPr>
        <w:pStyle w:val="ListParagraph"/>
        <w:numPr>
          <w:ilvl w:val="0"/>
          <w:numId w:val="9"/>
        </w:numPr>
        <w:rPr>
          <w:ins w:id="471" w:author="Bella Bi" w:date="2017-11-22T18:36:00Z"/>
        </w:rPr>
      </w:pPr>
      <w:r>
        <w:t>Need a haul. Click to flag a haul needed.</w:t>
      </w:r>
    </w:p>
    <w:p w14:paraId="0BA5B196" w14:textId="20F3ACBF" w:rsidR="00F45F7D" w:rsidRDefault="00F45F7D">
      <w:pPr>
        <w:pStyle w:val="ListParagraph"/>
        <w:numPr>
          <w:ilvl w:val="1"/>
          <w:numId w:val="9"/>
        </w:numPr>
        <w:pPrChange w:id="472" w:author="Bella Bi" w:date="2017-11-22T18:36:00Z">
          <w:pPr>
            <w:pStyle w:val="ListParagraph"/>
            <w:numPr>
              <w:numId w:val="9"/>
            </w:numPr>
            <w:ind w:hanging="360"/>
          </w:pPr>
        </w:pPrChange>
      </w:pPr>
      <w:bookmarkStart w:id="473" w:name="OLE_LINK20"/>
      <w:bookmarkStart w:id="474" w:name="OLE_LINK21"/>
      <w:ins w:id="475" w:author="Bella Bi" w:date="2017-11-22T18:36:00Z">
        <w:r>
          <w:rPr>
            <w:rFonts w:hint="eastAsia"/>
          </w:rPr>
          <w:t>如果单元格中显示的是</w:t>
        </w:r>
        <w:r>
          <w:rPr>
            <w:rFonts w:hint="eastAsia"/>
          </w:rPr>
          <w:t>More</w:t>
        </w:r>
        <w:r>
          <w:rPr>
            <w:rFonts w:hint="eastAsia"/>
          </w:rPr>
          <w:t>，</w:t>
        </w:r>
        <w:r>
          <w:t>Need a  haul</w:t>
        </w:r>
        <w:r>
          <w:rPr>
            <w:rFonts w:hint="eastAsia"/>
          </w:rPr>
          <w:t>后面加一个小的红色三角，鼠标指到其上，显示二级菜单，每个菜单项是一个</w:t>
        </w:r>
        <w:r>
          <w:t>Blend</w:t>
        </w:r>
        <w:r>
          <w:rPr>
            <w:rFonts w:hint="eastAsia"/>
          </w:rPr>
          <w:t>的信息。点击一项之后对该</w:t>
        </w:r>
      </w:ins>
      <w:ins w:id="476" w:author="Bella Bi" w:date="2017-11-22T18:37:00Z">
        <w:r>
          <w:rPr>
            <w:rFonts w:hint="eastAsia"/>
          </w:rPr>
          <w:t>Blend</w:t>
        </w:r>
        <w:r>
          <w:rPr>
            <w:rFonts w:hint="eastAsia"/>
          </w:rPr>
          <w:t>进行</w:t>
        </w:r>
        <w:r>
          <w:rPr>
            <w:rFonts w:hint="eastAsia"/>
          </w:rPr>
          <w:t>Need</w:t>
        </w:r>
        <w:r>
          <w:t xml:space="preserve"> a haul</w:t>
        </w:r>
        <w:r>
          <w:t>操作</w:t>
        </w:r>
      </w:ins>
      <w:ins w:id="477" w:author="Bella Bi" w:date="2017-11-22T18:36:00Z">
        <w:r>
          <w:rPr>
            <w:rFonts w:hint="eastAsia"/>
          </w:rPr>
          <w:t>。</w:t>
        </w:r>
      </w:ins>
    </w:p>
    <w:bookmarkEnd w:id="473"/>
    <w:bookmarkEnd w:id="474"/>
    <w:p w14:paraId="68391D83" w14:textId="1D665083" w:rsidR="00086826" w:rsidRDefault="00843365" w:rsidP="00843365">
      <w:pPr>
        <w:pStyle w:val="ListParagraph"/>
        <w:numPr>
          <w:ilvl w:val="0"/>
          <w:numId w:val="9"/>
        </w:numPr>
        <w:rPr>
          <w:ins w:id="478" w:author="Bella Bi" w:date="2017-11-22T18:40:00Z"/>
        </w:rPr>
      </w:pPr>
      <w:r>
        <w:t>Schedule</w:t>
      </w:r>
      <w:r w:rsidR="00086826">
        <w:t xml:space="preserve"> Product Haul</w:t>
      </w:r>
      <w:r>
        <w:t>. Click to pop up a window for product haul scheduling, loading sheet created and bulker/driver assigned.</w:t>
      </w:r>
    </w:p>
    <w:p w14:paraId="0CE66A5F" w14:textId="5DF81E13" w:rsidR="00F070CA" w:rsidRDefault="00F070CA">
      <w:pPr>
        <w:pStyle w:val="ListParagraph"/>
        <w:numPr>
          <w:ilvl w:val="1"/>
          <w:numId w:val="9"/>
        </w:numPr>
        <w:pPrChange w:id="479" w:author="Bella Bi" w:date="2017-11-22T18:40:00Z">
          <w:pPr>
            <w:pStyle w:val="ListParagraph"/>
            <w:numPr>
              <w:numId w:val="9"/>
            </w:numPr>
            <w:ind w:hanging="360"/>
          </w:pPr>
        </w:pPrChange>
      </w:pPr>
      <w:ins w:id="480" w:author="Bella Bi" w:date="2017-11-22T18:40:00Z">
        <w:r>
          <w:rPr>
            <w:rFonts w:hint="eastAsia"/>
          </w:rPr>
          <w:t>如果单元格中显示的是</w:t>
        </w:r>
        <w:r>
          <w:rPr>
            <w:rFonts w:hint="eastAsia"/>
          </w:rPr>
          <w:t>More</w:t>
        </w:r>
        <w:r>
          <w:rPr>
            <w:rFonts w:hint="eastAsia"/>
          </w:rPr>
          <w:t>，</w:t>
        </w:r>
        <w:r>
          <w:t>Schedule Product Haul</w:t>
        </w:r>
        <w:r>
          <w:rPr>
            <w:rFonts w:hint="eastAsia"/>
          </w:rPr>
          <w:t>后面加一个小的红色三角，鼠标指到其上，显示二级菜单，每个菜单项是一个</w:t>
        </w:r>
        <w:r>
          <w:t>Blend</w:t>
        </w:r>
        <w:r>
          <w:rPr>
            <w:rFonts w:hint="eastAsia"/>
          </w:rPr>
          <w:t>的信息。点击一项之后</w:t>
        </w:r>
      </w:ins>
      <w:ins w:id="481" w:author="Bella Bi" w:date="2017-11-22T18:41:00Z">
        <w:r>
          <w:rPr>
            <w:rFonts w:hint="eastAsia"/>
          </w:rPr>
          <w:t>弹出</w:t>
        </w:r>
        <w:r>
          <w:rPr>
            <w:rFonts w:hint="eastAsia"/>
          </w:rPr>
          <w:t>Schedule</w:t>
        </w:r>
        <w:r>
          <w:t xml:space="preserve"> Product H</w:t>
        </w:r>
      </w:ins>
      <w:ins w:id="482" w:author="Bella Bi" w:date="2017-11-22T18:42:00Z">
        <w:r>
          <w:t>aul</w:t>
        </w:r>
        <w:r>
          <w:t>操作页面</w:t>
        </w:r>
        <w:r>
          <w:rPr>
            <w:rFonts w:hint="eastAsia"/>
          </w:rPr>
          <w:t>。</w:t>
        </w:r>
      </w:ins>
    </w:p>
    <w:p w14:paraId="792B72D9" w14:textId="54F8CB2B" w:rsidR="00213E80" w:rsidRDefault="00213E80" w:rsidP="00213E80">
      <w:r>
        <w:lastRenderedPageBreak/>
        <w:t>If the click is on BL1 or BL2 or BL3 (with amount displayed), pops up product haul window with Base Blend, Amount, Total Blend Tonnage or Base Blend Tonnage selection populated from clicked cell.</w:t>
      </w:r>
    </w:p>
    <w:p w14:paraId="6797098F" w14:textId="2CD4A5D1" w:rsidR="00213E80" w:rsidRDefault="000E5D47" w:rsidP="00213E80">
      <w:r>
        <w:t>If the click is on BL3 (With “More” displayed”), pops up product haul window as same as current page under “Upcoming Jobs” tab</w:t>
      </w:r>
    </w:p>
    <w:p w14:paraId="09B395BA" w14:textId="77777777" w:rsidR="00582BB2" w:rsidRDefault="00843365">
      <w:pPr>
        <w:pStyle w:val="ListParagraph"/>
        <w:numPr>
          <w:ilvl w:val="0"/>
          <w:numId w:val="9"/>
        </w:numPr>
        <w:rPr>
          <w:ins w:id="483" w:author="Bella Bi" w:date="2017-11-22T18:35:00Z"/>
        </w:rPr>
        <w:pPrChange w:id="484" w:author="Bella Bi" w:date="2017-11-22T18:35:00Z">
          <w:pPr>
            <w:pStyle w:val="ListParagraph"/>
          </w:pPr>
        </w:pPrChange>
      </w:pPr>
      <w:r>
        <w:t xml:space="preserve">On Location. Click to update </w:t>
      </w:r>
      <w:r w:rsidR="000E5D47">
        <w:t xml:space="preserve">the selected cell </w:t>
      </w:r>
      <w:r>
        <w:t>product haul on location status in load sheet.</w:t>
      </w:r>
    </w:p>
    <w:p w14:paraId="747458D1" w14:textId="77777777" w:rsidR="00582BB2" w:rsidRDefault="00582BB2">
      <w:pPr>
        <w:pStyle w:val="ListParagraph"/>
        <w:numPr>
          <w:ilvl w:val="1"/>
          <w:numId w:val="9"/>
        </w:numPr>
        <w:rPr>
          <w:ins w:id="485" w:author="Bella Bi" w:date="2017-11-22T18:35:00Z"/>
        </w:rPr>
        <w:pPrChange w:id="486" w:author="Bella Bi" w:date="2017-11-22T18:35:00Z">
          <w:pPr>
            <w:pStyle w:val="ListParagraph"/>
            <w:numPr>
              <w:numId w:val="9"/>
            </w:numPr>
            <w:ind w:hanging="360"/>
          </w:pPr>
        </w:pPrChange>
      </w:pPr>
      <w:ins w:id="487" w:author="Bella Bi" w:date="2017-11-22T18:34:00Z">
        <w:r>
          <w:rPr>
            <w:rFonts w:hint="eastAsia"/>
          </w:rPr>
          <w:t>点击</w:t>
        </w:r>
        <w:r>
          <w:rPr>
            <w:rFonts w:hint="eastAsia"/>
          </w:rPr>
          <w:t>On Location</w:t>
        </w:r>
        <w:r>
          <w:rPr>
            <w:rFonts w:hint="eastAsia"/>
          </w:rPr>
          <w:t>之后弹出框中显示对应的</w:t>
        </w:r>
        <w:r>
          <w:rPr>
            <w:rFonts w:hint="eastAsia"/>
          </w:rPr>
          <w:t>Load Sheet</w:t>
        </w:r>
        <w:r>
          <w:rPr>
            <w:rFonts w:hint="eastAsia"/>
          </w:rPr>
          <w:t>的信息和一个时间控件，和一个保存按钮</w:t>
        </w:r>
      </w:ins>
      <w:ins w:id="488" w:author="Bella Bi" w:date="2017-11-22T18:35:00Z">
        <w:r>
          <w:rPr>
            <w:rFonts w:hint="eastAsia"/>
          </w:rPr>
          <w:t>。</w:t>
        </w:r>
      </w:ins>
    </w:p>
    <w:p w14:paraId="7AD4488A" w14:textId="2E80420A" w:rsidR="00582BB2" w:rsidRDefault="00582BB2">
      <w:pPr>
        <w:pStyle w:val="ListParagraph"/>
        <w:numPr>
          <w:ilvl w:val="1"/>
          <w:numId w:val="9"/>
        </w:numPr>
        <w:pPrChange w:id="489" w:author="Bella Bi" w:date="2017-11-22T18:35:00Z">
          <w:pPr>
            <w:pStyle w:val="ListParagraph"/>
            <w:numPr>
              <w:numId w:val="9"/>
            </w:numPr>
            <w:ind w:hanging="360"/>
          </w:pPr>
        </w:pPrChange>
      </w:pPr>
      <w:bookmarkStart w:id="490" w:name="OLE_LINK18"/>
      <w:bookmarkStart w:id="491" w:name="OLE_LINK19"/>
      <w:ins w:id="492" w:author="Bella Bi" w:date="2017-11-22T18:34:00Z">
        <w:r>
          <w:rPr>
            <w:rFonts w:hint="eastAsia"/>
          </w:rPr>
          <w:t>如果单元格中显示的是</w:t>
        </w:r>
        <w:r>
          <w:rPr>
            <w:rFonts w:hint="eastAsia"/>
          </w:rPr>
          <w:t>More</w:t>
        </w:r>
        <w:r>
          <w:rPr>
            <w:rFonts w:hint="eastAsia"/>
          </w:rPr>
          <w:t>，</w:t>
        </w:r>
        <w:r>
          <w:rPr>
            <w:rFonts w:hint="eastAsia"/>
          </w:rPr>
          <w:t>On Location</w:t>
        </w:r>
        <w:r>
          <w:rPr>
            <w:rFonts w:hint="eastAsia"/>
          </w:rPr>
          <w:t>后面加一个小的红色三角，鼠标指到其上，显示二级菜单，每个菜单项是一个</w:t>
        </w:r>
        <w:r>
          <w:rPr>
            <w:rFonts w:hint="eastAsia"/>
          </w:rPr>
          <w:t>Load Sheet</w:t>
        </w:r>
        <w:r>
          <w:rPr>
            <w:rFonts w:hint="eastAsia"/>
          </w:rPr>
          <w:t>的信息。点击一个菜单项之后弹出框中显示对应的</w:t>
        </w:r>
        <w:r>
          <w:rPr>
            <w:rFonts w:hint="eastAsia"/>
          </w:rPr>
          <w:t>Load Sheet</w:t>
        </w:r>
        <w:r>
          <w:rPr>
            <w:rFonts w:hint="eastAsia"/>
          </w:rPr>
          <w:t>的信息和一个时间控件，和一个保存按钮。</w:t>
        </w:r>
      </w:ins>
    </w:p>
    <w:bookmarkEnd w:id="490"/>
    <w:bookmarkEnd w:id="491"/>
    <w:p w14:paraId="1A90C614" w14:textId="007E89FF" w:rsidR="000E5D47" w:rsidRDefault="000E5D47" w:rsidP="000E5D47">
      <w:pPr>
        <w:rPr>
          <w:ins w:id="493" w:author="Bella Bi" w:date="2017-11-23T16:39:00Z"/>
          <w:color w:val="7030A0"/>
        </w:rPr>
      </w:pPr>
      <w:r w:rsidRPr="000E5D47">
        <w:rPr>
          <w:color w:val="7030A0"/>
        </w:rPr>
        <w:t xml:space="preserve">*** Comment: </w:t>
      </w:r>
      <w:r w:rsidR="00257610">
        <w:rPr>
          <w:color w:val="7030A0"/>
        </w:rPr>
        <w:t xml:space="preserve">1. </w:t>
      </w:r>
      <w:proofErr w:type="gramStart"/>
      <w:r w:rsidRPr="000E5D47">
        <w:rPr>
          <w:color w:val="7030A0"/>
        </w:rPr>
        <w:t>After</w:t>
      </w:r>
      <w:proofErr w:type="gramEnd"/>
      <w:r w:rsidRPr="000E5D47">
        <w:rPr>
          <w:color w:val="7030A0"/>
        </w:rPr>
        <w:t xml:space="preserve"> we implement product haul in Rig Board, product haul in Upcoming Jobs page will go away.</w:t>
      </w:r>
      <w:r w:rsidR="00257610">
        <w:rPr>
          <w:color w:val="7030A0"/>
        </w:rPr>
        <w:t xml:space="preserve"> 2. Assign Driver and Bulker can be separate user story which assign lower priority for now.</w:t>
      </w:r>
    </w:p>
    <w:p w14:paraId="23E3C3B0" w14:textId="486BA953" w:rsidR="00DF75CD" w:rsidRDefault="00DF75CD" w:rsidP="000E5D47">
      <w:pPr>
        <w:rPr>
          <w:ins w:id="494" w:author="Bella Bi" w:date="2017-11-23T16:39:00Z"/>
          <w:color w:val="7030A0"/>
        </w:rPr>
      </w:pPr>
      <w:ins w:id="495" w:author="Bella Bi" w:date="2017-11-23T16:39:00Z">
        <w:r>
          <w:rPr>
            <w:color w:val="7030A0"/>
          </w:rPr>
          <w:t>Notes</w:t>
        </w:r>
        <w:r>
          <w:rPr>
            <w:rFonts w:hint="eastAsia"/>
            <w:color w:val="7030A0"/>
          </w:rPr>
          <w:t>：</w:t>
        </w:r>
      </w:ins>
    </w:p>
    <w:p w14:paraId="4D0173E9" w14:textId="799347C6" w:rsidR="007D554C" w:rsidRDefault="007D554C">
      <w:pPr>
        <w:pStyle w:val="ListParagraph"/>
        <w:numPr>
          <w:ilvl w:val="0"/>
          <w:numId w:val="24"/>
        </w:numPr>
        <w:rPr>
          <w:ins w:id="496" w:author="Bella Bi" w:date="2017-11-23T16:43:00Z"/>
          <w:color w:val="7030A0"/>
        </w:rPr>
        <w:pPrChange w:id="497" w:author="Bella Bi" w:date="2017-11-23T16:40:00Z">
          <w:pPr/>
        </w:pPrChange>
      </w:pPr>
      <w:ins w:id="498" w:author="Bella Bi" w:date="2017-11-23T16:40:00Z">
        <w:r>
          <w:rPr>
            <w:rFonts w:hint="eastAsia"/>
            <w:color w:val="7030A0"/>
          </w:rPr>
          <w:t>Online</w:t>
        </w:r>
        <w:r>
          <w:rPr>
            <w:color w:val="7030A0"/>
          </w:rPr>
          <w:t>目前</w:t>
        </w:r>
      </w:ins>
      <w:ins w:id="499" w:author="Bella Bi" w:date="2017-11-23T16:39:00Z">
        <w:r>
          <w:rPr>
            <w:color w:val="7030A0"/>
          </w:rPr>
          <w:t>Need a haul</w:t>
        </w:r>
        <w:r>
          <w:rPr>
            <w:color w:val="7030A0"/>
          </w:rPr>
          <w:t>点击后</w:t>
        </w:r>
      </w:ins>
      <w:ins w:id="500" w:author="Bella Bi" w:date="2017-11-23T16:40:00Z">
        <w:r>
          <w:rPr>
            <w:color w:val="7030A0"/>
          </w:rPr>
          <w:t>就不能</w:t>
        </w:r>
      </w:ins>
      <w:ins w:id="501" w:author="Bella Bi" w:date="2017-11-23T16:41:00Z">
        <w:r>
          <w:rPr>
            <w:color w:val="7030A0"/>
          </w:rPr>
          <w:t>修改</w:t>
        </w:r>
        <w:r>
          <w:rPr>
            <w:rFonts w:hint="eastAsia"/>
            <w:color w:val="7030A0"/>
          </w:rPr>
          <w:t>Need</w:t>
        </w:r>
        <w:r>
          <w:rPr>
            <w:color w:val="7030A0"/>
          </w:rPr>
          <w:t xml:space="preserve"> Haul</w:t>
        </w:r>
        <w:r>
          <w:rPr>
            <w:color w:val="7030A0"/>
          </w:rPr>
          <w:t>的</w:t>
        </w:r>
      </w:ins>
      <w:ins w:id="502" w:author="Bella Bi" w:date="2017-11-23T16:42:00Z">
        <w:r>
          <w:rPr>
            <w:color w:val="7030A0"/>
          </w:rPr>
          <w:t>标志</w:t>
        </w:r>
      </w:ins>
      <w:ins w:id="503" w:author="Bella Bi" w:date="2017-11-23T16:41:00Z">
        <w:r>
          <w:rPr>
            <w:rFonts w:hint="eastAsia"/>
            <w:color w:val="7030A0"/>
          </w:rPr>
          <w:t>，</w:t>
        </w:r>
      </w:ins>
      <w:ins w:id="504" w:author="Bella Bi" w:date="2017-11-23T16:42:00Z">
        <w:r>
          <w:rPr>
            <w:rFonts w:hint="eastAsia"/>
            <w:color w:val="7030A0"/>
          </w:rPr>
          <w:t>如果一个</w:t>
        </w:r>
        <w:r>
          <w:rPr>
            <w:rFonts w:hint="eastAsia"/>
            <w:color w:val="7030A0"/>
          </w:rPr>
          <w:t>Blend</w:t>
        </w:r>
        <w:r>
          <w:rPr>
            <w:rFonts w:hint="eastAsia"/>
            <w:color w:val="7030A0"/>
          </w:rPr>
          <w:t>又不需要</w:t>
        </w:r>
        <w:r>
          <w:rPr>
            <w:rFonts w:hint="eastAsia"/>
            <w:color w:val="7030A0"/>
          </w:rPr>
          <w:t>Haul</w:t>
        </w:r>
        <w:r>
          <w:rPr>
            <w:rFonts w:hint="eastAsia"/>
            <w:color w:val="7030A0"/>
          </w:rPr>
          <w:t>了该如何处理</w:t>
        </w:r>
      </w:ins>
      <w:ins w:id="505" w:author="Bella Bi" w:date="2017-11-23T16:45:00Z">
        <w:r>
          <w:rPr>
            <w:rFonts w:hint="eastAsia"/>
            <w:color w:val="7030A0"/>
          </w:rPr>
          <w:t>。如果已经</w:t>
        </w:r>
        <w:r>
          <w:rPr>
            <w:rFonts w:hint="eastAsia"/>
            <w:color w:val="7030A0"/>
          </w:rPr>
          <w:t>Schedule</w:t>
        </w:r>
        <w:r>
          <w:rPr>
            <w:color w:val="7030A0"/>
          </w:rPr>
          <w:t xml:space="preserve"> Product Haul</w:t>
        </w:r>
        <w:r>
          <w:rPr>
            <w:color w:val="7030A0"/>
          </w:rPr>
          <w:t>了还是否允许用户修改这个标志</w:t>
        </w:r>
        <w:r>
          <w:rPr>
            <w:rFonts w:hint="eastAsia"/>
            <w:color w:val="7030A0"/>
          </w:rPr>
          <w:t>？</w:t>
        </w:r>
      </w:ins>
      <w:ins w:id="506" w:author="Bella Bi" w:date="2017-11-23T16:42:00Z">
        <w:r>
          <w:rPr>
            <w:color w:val="7030A0"/>
          </w:rPr>
          <w:t>待分析</w:t>
        </w:r>
      </w:ins>
    </w:p>
    <w:p w14:paraId="5B2392DE" w14:textId="24E8A0B1" w:rsidR="007D554C" w:rsidRPr="007D554C" w:rsidRDefault="00934160">
      <w:pPr>
        <w:pStyle w:val="ListParagraph"/>
        <w:numPr>
          <w:ilvl w:val="0"/>
          <w:numId w:val="24"/>
        </w:numPr>
        <w:rPr>
          <w:color w:val="7030A0"/>
          <w:rPrChange w:id="507" w:author="Bella Bi" w:date="2017-11-23T16:40:00Z">
            <w:rPr/>
          </w:rPrChange>
        </w:rPr>
        <w:pPrChange w:id="508" w:author="Bella Bi" w:date="2017-11-23T16:40:00Z">
          <w:pPr/>
        </w:pPrChange>
      </w:pPr>
      <w:ins w:id="509" w:author="Bella Bi" w:date="2017-11-23T16:43:00Z">
        <w:r>
          <w:rPr>
            <w:color w:val="7030A0"/>
          </w:rPr>
          <w:t>O</w:t>
        </w:r>
      </w:ins>
      <w:ins w:id="510" w:author="Bella Bi" w:date="2017-11-23T16:46:00Z">
        <w:r>
          <w:rPr>
            <w:color w:val="7030A0"/>
          </w:rPr>
          <w:t>n Location</w:t>
        </w:r>
        <w:r>
          <w:rPr>
            <w:color w:val="7030A0"/>
          </w:rPr>
          <w:t>操作</w:t>
        </w:r>
        <w:r>
          <w:rPr>
            <w:rFonts w:hint="eastAsia"/>
            <w:color w:val="7030A0"/>
          </w:rPr>
          <w:t>，</w:t>
        </w:r>
        <w:r>
          <w:rPr>
            <w:color w:val="7030A0"/>
          </w:rPr>
          <w:t>当一个</w:t>
        </w:r>
        <w:proofErr w:type="spellStart"/>
        <w:r>
          <w:rPr>
            <w:rFonts w:hint="eastAsia"/>
            <w:color w:val="7030A0"/>
          </w:rPr>
          <w:t>Load</w:t>
        </w:r>
        <w:r>
          <w:rPr>
            <w:color w:val="7030A0"/>
          </w:rPr>
          <w:t>Sheet</w:t>
        </w:r>
        <w:proofErr w:type="spellEnd"/>
        <w:r>
          <w:rPr>
            <w:color w:val="7030A0"/>
          </w:rPr>
          <w:t>已经进行了</w:t>
        </w:r>
      </w:ins>
      <w:ins w:id="511" w:author="Bella Bi" w:date="2017-11-23T16:47:00Z">
        <w:r>
          <w:rPr>
            <w:rFonts w:hint="eastAsia"/>
            <w:color w:val="7030A0"/>
          </w:rPr>
          <w:t>On</w:t>
        </w:r>
        <w:r>
          <w:rPr>
            <w:color w:val="7030A0"/>
          </w:rPr>
          <w:t xml:space="preserve"> Location</w:t>
        </w:r>
        <w:r>
          <w:rPr>
            <w:color w:val="7030A0"/>
          </w:rPr>
          <w:t>操作</w:t>
        </w:r>
        <w:r>
          <w:rPr>
            <w:rFonts w:hint="eastAsia"/>
            <w:color w:val="7030A0"/>
          </w:rPr>
          <w:t>，</w:t>
        </w:r>
        <w:r>
          <w:rPr>
            <w:color w:val="7030A0"/>
          </w:rPr>
          <w:t>那么是否允许它再次点击</w:t>
        </w:r>
        <w:r>
          <w:rPr>
            <w:rFonts w:hint="eastAsia"/>
            <w:color w:val="7030A0"/>
          </w:rPr>
          <w:t>On</w:t>
        </w:r>
        <w:r>
          <w:rPr>
            <w:color w:val="7030A0"/>
          </w:rPr>
          <w:t xml:space="preserve"> Location</w:t>
        </w:r>
        <w:r>
          <w:rPr>
            <w:rFonts w:hint="eastAsia"/>
            <w:color w:val="7030A0"/>
          </w:rPr>
          <w:t>，</w:t>
        </w:r>
        <w:r>
          <w:rPr>
            <w:color w:val="7030A0"/>
          </w:rPr>
          <w:t>修改</w:t>
        </w:r>
        <w:r>
          <w:rPr>
            <w:rFonts w:hint="eastAsia"/>
            <w:color w:val="7030A0"/>
          </w:rPr>
          <w:t>On</w:t>
        </w:r>
        <w:r>
          <w:rPr>
            <w:color w:val="7030A0"/>
          </w:rPr>
          <w:t xml:space="preserve"> Location Time</w:t>
        </w:r>
        <w:r>
          <w:rPr>
            <w:rFonts w:hint="eastAsia"/>
            <w:color w:val="7030A0"/>
          </w:rPr>
          <w:t>？</w:t>
        </w:r>
      </w:ins>
    </w:p>
    <w:p w14:paraId="6BEB106E" w14:textId="77777777" w:rsidR="00843365" w:rsidRDefault="00843365" w:rsidP="00843365">
      <w:bookmarkStart w:id="512" w:name="_Hlk496708278"/>
      <w:r w:rsidRPr="00C61573">
        <w:rPr>
          <w:b/>
        </w:rPr>
        <w:t xml:space="preserve">Derived eService User Story: </w:t>
      </w:r>
      <w:r>
        <w:rPr>
          <w:b/>
        </w:rPr>
        <w:t xml:space="preserve"> </w:t>
      </w:r>
      <w:r>
        <w:t>Flag a haul needed.</w:t>
      </w:r>
    </w:p>
    <w:p w14:paraId="33E240C6" w14:textId="77777777" w:rsidR="00086826" w:rsidRDefault="00843365" w:rsidP="00843365">
      <w:pPr>
        <w:pStyle w:val="ListParagraph"/>
        <w:numPr>
          <w:ilvl w:val="0"/>
          <w:numId w:val="10"/>
        </w:numPr>
      </w:pPr>
      <w:bookmarkStart w:id="513" w:name="OLE_LINK12"/>
      <w:bookmarkStart w:id="514" w:name="OLE_LINK13"/>
      <w:r>
        <w:t>Add a check box “Need Haul?” to product page for each blend editing page.</w:t>
      </w:r>
    </w:p>
    <w:bookmarkEnd w:id="513"/>
    <w:bookmarkEnd w:id="514"/>
    <w:p w14:paraId="09DBCCAA" w14:textId="77777777" w:rsidR="008A7816" w:rsidRDefault="00843365" w:rsidP="00843365">
      <w:r>
        <w:rPr>
          <w:noProof/>
        </w:rPr>
        <w:lastRenderedPageBreak/>
        <w:drawing>
          <wp:inline distT="0" distB="0" distL="0" distR="0" wp14:anchorId="369F54D1" wp14:editId="1985A308">
            <wp:extent cx="8180952" cy="3790476"/>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8180952" cy="3790476"/>
                    </a:xfrm>
                    <a:prstGeom prst="rect">
                      <a:avLst/>
                    </a:prstGeom>
                  </pic:spPr>
                </pic:pic>
              </a:graphicData>
            </a:graphic>
          </wp:inline>
        </w:drawing>
      </w:r>
    </w:p>
    <w:bookmarkEnd w:id="512"/>
    <w:p w14:paraId="50475C57" w14:textId="77777777" w:rsidR="001E7888" w:rsidRDefault="001E7888" w:rsidP="007C6413"/>
    <w:p w14:paraId="5CAE537D" w14:textId="77777777" w:rsidR="007C6413" w:rsidRDefault="00C81919" w:rsidP="00D62B40">
      <w:pPr>
        <w:pStyle w:val="Heading2"/>
      </w:pPr>
      <w:r>
        <w:t>Notes</w:t>
      </w:r>
      <w:r w:rsidR="007C6413">
        <w:t xml:space="preserve"> – Comment notes for material/tools/bins/comments (Need to be break down)</w:t>
      </w:r>
    </w:p>
    <w:p w14:paraId="26C5D31B" w14:textId="77777777" w:rsidR="00843365" w:rsidRDefault="00843365" w:rsidP="00843365"/>
    <w:p w14:paraId="0E406D7B" w14:textId="77777777" w:rsidR="0094724F" w:rsidRPr="002F4F11" w:rsidRDefault="002F4F11" w:rsidP="00843365">
      <w:pPr>
        <w:rPr>
          <w:color w:val="7030A0"/>
          <w:sz w:val="40"/>
          <w:szCs w:val="40"/>
        </w:rPr>
      </w:pPr>
      <w:r w:rsidRPr="002F4F11">
        <w:rPr>
          <w:color w:val="7030A0"/>
          <w:sz w:val="40"/>
          <w:szCs w:val="40"/>
        </w:rPr>
        <w:t xml:space="preserve">Comments: </w:t>
      </w:r>
      <w:r w:rsidR="0094724F" w:rsidRPr="002F4F11">
        <w:rPr>
          <w:color w:val="7030A0"/>
          <w:sz w:val="40"/>
          <w:szCs w:val="40"/>
        </w:rPr>
        <w:t>This information needs to be added to rig job entity database.</w:t>
      </w:r>
      <w:r w:rsidR="00002583" w:rsidRPr="002F4F11">
        <w:rPr>
          <w:color w:val="7030A0"/>
          <w:sz w:val="40"/>
          <w:szCs w:val="40"/>
        </w:rPr>
        <w:t xml:space="preserve"> That means we need rig job </w:t>
      </w:r>
      <w:r w:rsidRPr="002F4F11">
        <w:rPr>
          <w:color w:val="7030A0"/>
          <w:sz w:val="40"/>
          <w:szCs w:val="40"/>
        </w:rPr>
        <w:t>database</w:t>
      </w:r>
      <w:r w:rsidR="00002583" w:rsidRPr="002F4F11">
        <w:rPr>
          <w:color w:val="7030A0"/>
          <w:sz w:val="40"/>
          <w:szCs w:val="40"/>
        </w:rPr>
        <w:t xml:space="preserve"> to exist.</w:t>
      </w:r>
    </w:p>
    <w:p w14:paraId="58B4C3C6" w14:textId="77777777" w:rsidR="0094724F" w:rsidRDefault="0094724F" w:rsidP="00843365"/>
    <w:p w14:paraId="29C776B2" w14:textId="77777777" w:rsidR="00843365" w:rsidRDefault="00843365" w:rsidP="00843365">
      <w:pPr>
        <w:rPr>
          <w:b/>
        </w:rPr>
      </w:pPr>
      <w:r w:rsidRPr="0094724F">
        <w:rPr>
          <w:b/>
        </w:rPr>
        <w:t>Behavior</w:t>
      </w:r>
    </w:p>
    <w:p w14:paraId="6421567D" w14:textId="77777777" w:rsidR="0094724F" w:rsidRDefault="0094724F" w:rsidP="00843365">
      <w:r>
        <w:t xml:space="preserve">Right-click Notes field, pops up context menu </w:t>
      </w:r>
    </w:p>
    <w:p w14:paraId="6DFFF2B7" w14:textId="77777777" w:rsidR="0094724F" w:rsidRDefault="0094724F" w:rsidP="0094724F">
      <w:pPr>
        <w:pStyle w:val="ListParagraph"/>
        <w:numPr>
          <w:ilvl w:val="0"/>
          <w:numId w:val="11"/>
        </w:numPr>
      </w:pPr>
      <w:r>
        <w:t>Update Notes</w:t>
      </w:r>
    </w:p>
    <w:p w14:paraId="0F0F599C" w14:textId="77777777" w:rsidR="0094724F" w:rsidRDefault="0094724F" w:rsidP="00843365">
      <w:r>
        <w:t>Click “Update Notes</w:t>
      </w:r>
      <w:proofErr w:type="gramStart"/>
      <w:r>
        <w:t>” ,</w:t>
      </w:r>
      <w:proofErr w:type="gramEnd"/>
      <w:r>
        <w:t xml:space="preserve"> pops up a window “Update Notes”, with only one text area to allow dispatcher </w:t>
      </w:r>
      <w:r w:rsidR="002F4F11">
        <w:t xml:space="preserve">to enter notes. </w:t>
      </w:r>
    </w:p>
    <w:p w14:paraId="5AED645A" w14:textId="77777777" w:rsidR="002F4F11" w:rsidRPr="0094724F" w:rsidRDefault="002F4F11" w:rsidP="00843365"/>
    <w:p w14:paraId="602FB0C0" w14:textId="77777777" w:rsidR="00843365" w:rsidRPr="00843365" w:rsidRDefault="00843365" w:rsidP="00843365"/>
    <w:p w14:paraId="209CB0B6" w14:textId="77777777" w:rsidR="000E727D" w:rsidRPr="000E727D" w:rsidRDefault="000E727D" w:rsidP="000E727D"/>
    <w:p w14:paraId="3633EC5E" w14:textId="77777777" w:rsidR="000E727D" w:rsidRDefault="000E727D" w:rsidP="000E727D">
      <w:pPr>
        <w:pStyle w:val="Heading2"/>
      </w:pPr>
      <w:commentRangeStart w:id="515"/>
      <w:r>
        <w:lastRenderedPageBreak/>
        <w:t>BANS</w:t>
      </w:r>
      <w:r w:rsidR="006E5516">
        <w:t xml:space="preserve"> </w:t>
      </w:r>
      <w:commentRangeEnd w:id="515"/>
      <w:r w:rsidR="00765391">
        <w:rPr>
          <w:rStyle w:val="CommentReference"/>
          <w:rFonts w:asciiTheme="minorHAnsi" w:eastAsiaTheme="minorEastAsia" w:hAnsiTheme="minorHAnsi" w:cstheme="minorBidi"/>
          <w:color w:val="auto"/>
        </w:rPr>
        <w:commentReference w:id="515"/>
      </w:r>
    </w:p>
    <w:p w14:paraId="00FF991C" w14:textId="77777777" w:rsidR="00154933" w:rsidRPr="00B17C37" w:rsidRDefault="00792E88" w:rsidP="006F3273">
      <w:pPr>
        <w:rPr>
          <w:color w:val="FF0000"/>
        </w:rPr>
      </w:pPr>
      <w:r>
        <w:t xml:space="preserve">Special instructions for </w:t>
      </w:r>
      <w:r w:rsidR="00154933">
        <w:t>Permit</w:t>
      </w:r>
      <w:r>
        <w:t xml:space="preserve">, </w:t>
      </w:r>
      <w:r w:rsidR="00FA2095">
        <w:t>Road BAN</w:t>
      </w:r>
      <w:r>
        <w:t>, whatever can be digitalized and tracked.</w:t>
      </w:r>
      <w:r w:rsidR="00B17C37">
        <w:t xml:space="preserve">  </w:t>
      </w:r>
      <w:r w:rsidR="00B17C37" w:rsidRPr="00B17C37">
        <w:rPr>
          <w:color w:val="FF0000"/>
        </w:rPr>
        <w:t>Should just be a check box.  Specific instructions</w:t>
      </w:r>
      <w:r w:rsidR="00B17C37">
        <w:rPr>
          <w:color w:val="FF0000"/>
        </w:rPr>
        <w:t xml:space="preserve"> regarding road bans</w:t>
      </w:r>
      <w:r w:rsidR="00B17C37" w:rsidRPr="00B17C37">
        <w:rPr>
          <w:color w:val="FF0000"/>
        </w:rPr>
        <w:t xml:space="preserve"> should be in directions.</w:t>
      </w:r>
    </w:p>
    <w:p w14:paraId="68A17B2C" w14:textId="77777777" w:rsidR="00792E88" w:rsidRDefault="0042148D" w:rsidP="006F3273">
      <w:pPr>
        <w:rPr>
          <w:color w:val="7030A0"/>
        </w:rPr>
      </w:pPr>
      <w:r>
        <w:rPr>
          <w:color w:val="7030A0"/>
        </w:rPr>
        <w:t xml:space="preserve">????? </w:t>
      </w:r>
      <w:r w:rsidRPr="0042148D">
        <w:rPr>
          <w:color w:val="7030A0"/>
        </w:rPr>
        <w:t>Need further discussion</w:t>
      </w:r>
    </w:p>
    <w:p w14:paraId="15FF2313" w14:textId="77777777" w:rsidR="002F4F11" w:rsidRDefault="002F4F11" w:rsidP="006F3273">
      <w:pPr>
        <w:rPr>
          <w:color w:val="7030A0"/>
        </w:rPr>
      </w:pPr>
    </w:p>
    <w:p w14:paraId="77F157E8" w14:textId="77777777" w:rsidR="002F4F11" w:rsidRPr="002F4F11" w:rsidRDefault="002F4F11" w:rsidP="006F3273">
      <w:pPr>
        <w:rPr>
          <w:color w:val="FF0000"/>
          <w:sz w:val="40"/>
          <w:szCs w:val="40"/>
        </w:rPr>
      </w:pPr>
      <w:r w:rsidRPr="002F4F11">
        <w:rPr>
          <w:color w:val="FF0000"/>
          <w:sz w:val="40"/>
          <w:szCs w:val="40"/>
        </w:rPr>
        <w:t xml:space="preserve">Leave </w:t>
      </w:r>
      <w:r w:rsidR="00390CA3">
        <w:rPr>
          <w:color w:val="FF0000"/>
          <w:sz w:val="40"/>
          <w:szCs w:val="40"/>
        </w:rPr>
        <w:t>BANS</w:t>
      </w:r>
      <w:r w:rsidRPr="002F4F11">
        <w:rPr>
          <w:color w:val="FF0000"/>
          <w:sz w:val="40"/>
          <w:szCs w:val="40"/>
        </w:rPr>
        <w:t xml:space="preserve"> out of scope – agreed by Colin, Oct 25, 2017.</w:t>
      </w:r>
    </w:p>
    <w:p w14:paraId="00C64E7B" w14:textId="77777777" w:rsidR="002F4F11" w:rsidRPr="0042148D" w:rsidRDefault="002F4F11" w:rsidP="006F3273">
      <w:pPr>
        <w:rPr>
          <w:color w:val="7030A0"/>
        </w:rPr>
      </w:pPr>
    </w:p>
    <w:p w14:paraId="52BD6713" w14:textId="77777777" w:rsidR="000E727D" w:rsidRDefault="000E727D" w:rsidP="000E727D">
      <w:pPr>
        <w:pStyle w:val="Heading2"/>
      </w:pPr>
      <w:r>
        <w:t>BIN</w:t>
      </w:r>
    </w:p>
    <w:p w14:paraId="47282C0E" w14:textId="77777777" w:rsidR="000E727D" w:rsidRDefault="000E727D" w:rsidP="000E727D"/>
    <w:p w14:paraId="6B2EE675" w14:textId="77777777" w:rsidR="00792E88" w:rsidRDefault="00792E88" w:rsidP="000E727D">
      <w:r>
        <w:t>Text Display: BIN numbers for bins are assigned.  “Needed” for bins are needed but not assigned yet.</w:t>
      </w:r>
    </w:p>
    <w:p w14:paraId="014BFA63" w14:textId="77777777" w:rsidR="00792E88" w:rsidRDefault="00792E88" w:rsidP="000E727D"/>
    <w:p w14:paraId="5AD16062" w14:textId="77777777" w:rsidR="000E727D" w:rsidRDefault="00792E88" w:rsidP="000E727D">
      <w:r>
        <w:t xml:space="preserve">Bin is assigned and confirmed </w:t>
      </w:r>
      <w:commentRangeStart w:id="516"/>
      <w:r w:rsidR="000E727D">
        <w:t xml:space="preserve">on location </w:t>
      </w:r>
      <w:commentRangeEnd w:id="516"/>
      <w:r w:rsidR="004F3502">
        <w:rPr>
          <w:rStyle w:val="CommentReference"/>
        </w:rPr>
        <w:commentReference w:id="516"/>
      </w:r>
      <w:r w:rsidR="000E727D">
        <w:t>-  Font Color – Green – RGB(#00FF00)</w:t>
      </w:r>
    </w:p>
    <w:p w14:paraId="2D6B8731" w14:textId="77777777" w:rsidR="00792E88" w:rsidRDefault="00792E88" w:rsidP="00EA1139">
      <w:r>
        <w:t xml:space="preserve">Bin is assigned but not confirmed on location </w:t>
      </w:r>
      <w:r w:rsidR="000E727D">
        <w:t xml:space="preserve">-  </w:t>
      </w:r>
      <w:r>
        <w:t>Font Color: Amber – RGB (#FFBF00)</w:t>
      </w:r>
    </w:p>
    <w:p w14:paraId="112E1DD9" w14:textId="77777777" w:rsidR="00792E88" w:rsidRDefault="00792E88" w:rsidP="00792E88">
      <w:r>
        <w:t xml:space="preserve">Bin is not </w:t>
      </w:r>
      <w:proofErr w:type="gramStart"/>
      <w:r>
        <w:t>assigned  -</w:t>
      </w:r>
      <w:proofErr w:type="gramEnd"/>
      <w:r>
        <w:t xml:space="preserve">  Font Color – Red – RGB(#FFFFFF)</w:t>
      </w:r>
    </w:p>
    <w:p w14:paraId="313BC667" w14:textId="77777777" w:rsidR="000E727D" w:rsidRDefault="000E727D" w:rsidP="000E727D"/>
    <w:p w14:paraId="5D373C93" w14:textId="77777777" w:rsidR="002F4F11" w:rsidRDefault="002F4F11" w:rsidP="000E727D">
      <w:pPr>
        <w:rPr>
          <w:b/>
        </w:rPr>
      </w:pPr>
      <w:r w:rsidRPr="002F4F11">
        <w:rPr>
          <w:b/>
        </w:rPr>
        <w:t>Behavior</w:t>
      </w:r>
    </w:p>
    <w:p w14:paraId="2B1BC778" w14:textId="77777777" w:rsidR="002F4F11" w:rsidRPr="00250C6C" w:rsidRDefault="00250C6C" w:rsidP="000E727D">
      <w:r>
        <w:t>Right-click Bin Number</w:t>
      </w:r>
      <w:r w:rsidR="002F4F11" w:rsidRPr="00250C6C">
        <w:t xml:space="preserve"> field, </w:t>
      </w:r>
      <w:r w:rsidRPr="00250C6C">
        <w:t>pops up context menu</w:t>
      </w:r>
    </w:p>
    <w:p w14:paraId="63C007EE" w14:textId="77777777" w:rsidR="00250C6C" w:rsidRPr="00250C6C" w:rsidRDefault="00250C6C" w:rsidP="00250C6C">
      <w:pPr>
        <w:pStyle w:val="ListParagraph"/>
        <w:numPr>
          <w:ilvl w:val="0"/>
          <w:numId w:val="11"/>
        </w:numPr>
      </w:pPr>
      <w:commentRangeStart w:id="517"/>
      <w:commentRangeStart w:id="518"/>
      <w:commentRangeStart w:id="519"/>
      <w:r w:rsidRPr="00250C6C">
        <w:t>Need Bins</w:t>
      </w:r>
      <w:commentRangeEnd w:id="517"/>
      <w:r w:rsidR="00EF23C5">
        <w:rPr>
          <w:rStyle w:val="CommentReference"/>
        </w:rPr>
        <w:commentReference w:id="517"/>
      </w:r>
      <w:commentRangeEnd w:id="518"/>
      <w:r w:rsidR="00F5178B">
        <w:rPr>
          <w:rStyle w:val="CommentReference"/>
        </w:rPr>
        <w:commentReference w:id="518"/>
      </w:r>
      <w:commentRangeEnd w:id="519"/>
      <w:r w:rsidR="00F443E7">
        <w:rPr>
          <w:rStyle w:val="CommentReference"/>
        </w:rPr>
        <w:commentReference w:id="519"/>
      </w:r>
    </w:p>
    <w:p w14:paraId="58FD1E49" w14:textId="77777777" w:rsidR="00250C6C" w:rsidRPr="00250C6C" w:rsidRDefault="00250C6C" w:rsidP="00250C6C">
      <w:pPr>
        <w:pStyle w:val="ListParagraph"/>
        <w:numPr>
          <w:ilvl w:val="0"/>
          <w:numId w:val="11"/>
        </w:numPr>
      </w:pPr>
      <w:r w:rsidRPr="00250C6C">
        <w:t>Add a Bin</w:t>
      </w:r>
    </w:p>
    <w:p w14:paraId="017FB4C9" w14:textId="77777777" w:rsidR="00250C6C" w:rsidRDefault="00250C6C" w:rsidP="00250C6C">
      <w:pPr>
        <w:pStyle w:val="ListParagraph"/>
        <w:numPr>
          <w:ilvl w:val="0"/>
          <w:numId w:val="11"/>
        </w:numPr>
      </w:pPr>
      <w:commentRangeStart w:id="520"/>
      <w:commentRangeStart w:id="521"/>
      <w:commentRangeStart w:id="522"/>
      <w:commentRangeStart w:id="523"/>
      <w:r>
        <w:t>Remove</w:t>
      </w:r>
      <w:r w:rsidRPr="00250C6C">
        <w:t xml:space="preserve"> a Bin</w:t>
      </w:r>
      <w:commentRangeEnd w:id="520"/>
      <w:r w:rsidR="00B42FDD">
        <w:rPr>
          <w:rStyle w:val="CommentReference"/>
        </w:rPr>
        <w:commentReference w:id="520"/>
      </w:r>
      <w:commentRangeEnd w:id="521"/>
      <w:r w:rsidR="00F5178B">
        <w:rPr>
          <w:rStyle w:val="CommentReference"/>
        </w:rPr>
        <w:commentReference w:id="521"/>
      </w:r>
      <w:commentRangeEnd w:id="522"/>
      <w:r w:rsidR="00326CE6">
        <w:rPr>
          <w:rStyle w:val="CommentReference"/>
        </w:rPr>
        <w:commentReference w:id="522"/>
      </w:r>
      <w:commentRangeEnd w:id="523"/>
      <w:r w:rsidR="00A15695">
        <w:rPr>
          <w:rStyle w:val="CommentReference"/>
        </w:rPr>
        <w:commentReference w:id="523"/>
      </w:r>
    </w:p>
    <w:p w14:paraId="1B472377" w14:textId="77777777" w:rsidR="00250C6C" w:rsidRDefault="00250C6C" w:rsidP="00250C6C">
      <w:r w:rsidRPr="00C61573">
        <w:rPr>
          <w:b/>
        </w:rPr>
        <w:t xml:space="preserve">Derived eService User Story: </w:t>
      </w:r>
      <w:r>
        <w:rPr>
          <w:b/>
        </w:rPr>
        <w:t xml:space="preserve"> </w:t>
      </w:r>
      <w:commentRangeStart w:id="524"/>
      <w:commentRangeStart w:id="525"/>
      <w:r>
        <w:t>Add bin requirements</w:t>
      </w:r>
      <w:commentRangeEnd w:id="524"/>
      <w:r w:rsidR="007E1B5C">
        <w:rPr>
          <w:rStyle w:val="CommentReference"/>
        </w:rPr>
        <w:commentReference w:id="524"/>
      </w:r>
      <w:commentRangeEnd w:id="525"/>
      <w:r w:rsidR="007304FA">
        <w:rPr>
          <w:rStyle w:val="CommentReference"/>
        </w:rPr>
        <w:commentReference w:id="525"/>
      </w:r>
    </w:p>
    <w:p w14:paraId="132858A9" w14:textId="2B0F1927" w:rsidR="002F4F11" w:rsidRDefault="00250C6C" w:rsidP="000E727D">
      <w:pPr>
        <w:pStyle w:val="ListParagraph"/>
        <w:numPr>
          <w:ilvl w:val="0"/>
          <w:numId w:val="12"/>
        </w:numPr>
      </w:pPr>
      <w:r>
        <w:t xml:space="preserve">Add a check box “Need Bins?”  </w:t>
      </w:r>
      <w:proofErr w:type="gramStart"/>
      <w:r>
        <w:t>and</w:t>
      </w:r>
      <w:proofErr w:type="gramEnd"/>
      <w:r>
        <w:t xml:space="preserve"> a textbox </w:t>
      </w:r>
      <w:ins w:id="526" w:author="Adam Wang" w:date="2017-11-03T12:41:00Z">
        <w:r w:rsidR="007304FA">
          <w:t>”</w:t>
        </w:r>
      </w:ins>
      <w:r>
        <w:t>Number of Bin</w:t>
      </w:r>
      <w:ins w:id="527" w:author="Adam Wang" w:date="2017-11-03T12:39:00Z">
        <w:r w:rsidR="007304FA">
          <w:t>s</w:t>
        </w:r>
      </w:ins>
      <w:ins w:id="528" w:author="Adam Wang" w:date="2017-11-03T12:42:00Z">
        <w:r w:rsidR="007304FA">
          <w:t>“</w:t>
        </w:r>
      </w:ins>
      <w:r>
        <w:t xml:space="preserve"> to Unit Personnel page Sanjel Storage Equipment section.</w:t>
      </w:r>
    </w:p>
    <w:p w14:paraId="0DDE14DD" w14:textId="77777777" w:rsidR="00250C6C" w:rsidRDefault="00250C6C" w:rsidP="000E727D">
      <w:pPr>
        <w:pStyle w:val="ListParagraph"/>
        <w:numPr>
          <w:ilvl w:val="0"/>
          <w:numId w:val="12"/>
        </w:numPr>
        <w:rPr>
          <w:ins w:id="529" w:author="Bella Bi" w:date="2017-11-22T18:28:00Z"/>
        </w:rPr>
      </w:pPr>
      <w:r>
        <w:t xml:space="preserve">Add </w:t>
      </w:r>
      <w:bookmarkStart w:id="530" w:name="OLE_LINK73"/>
      <w:r>
        <w:t xml:space="preserve">call sheet validation </w:t>
      </w:r>
      <w:bookmarkEnd w:id="530"/>
      <w:r>
        <w:t>for ready status, to check the number of bins added in Sanjel Storage Equipment meet the needed number</w:t>
      </w:r>
    </w:p>
    <w:p w14:paraId="5A5E1755" w14:textId="48F9F34A" w:rsidR="00B12B82" w:rsidRDefault="00B12B82" w:rsidP="00B12B82">
      <w:pPr>
        <w:pStyle w:val="ListParagraph"/>
        <w:numPr>
          <w:ilvl w:val="0"/>
          <w:numId w:val="12"/>
        </w:numPr>
      </w:pPr>
      <w:ins w:id="531" w:author="Bella Bi" w:date="2017-11-22T18:28:00Z">
        <w:r>
          <w:t>由于</w:t>
        </w:r>
        <w:r>
          <w:rPr>
            <w:rFonts w:hint="eastAsia"/>
          </w:rPr>
          <w:t>Rig</w:t>
        </w:r>
        <w:r>
          <w:t xml:space="preserve"> B</w:t>
        </w:r>
      </w:ins>
      <w:ins w:id="532" w:author="Bella Bi" w:date="2017-11-22T18:29:00Z">
        <w:r>
          <w:t>oard</w:t>
        </w:r>
        <w:r>
          <w:t>上</w:t>
        </w:r>
        <w:r>
          <w:t>Bin</w:t>
        </w:r>
        <w:r>
          <w:t>列数据的显示</w:t>
        </w:r>
      </w:ins>
      <w:ins w:id="533" w:author="Bella Bi" w:date="2017-11-22T18:31:00Z">
        <w:r>
          <w:t>状态</w:t>
        </w:r>
      </w:ins>
      <w:ins w:id="534" w:author="Bella Bi" w:date="2017-11-22T18:29:00Z">
        <w:r>
          <w:t>是根据</w:t>
        </w:r>
        <w:r>
          <w:rPr>
            <w:rFonts w:hint="eastAsia"/>
          </w:rPr>
          <w:t>Bin</w:t>
        </w:r>
        <w:r>
          <w:rPr>
            <w:rFonts w:hint="eastAsia"/>
          </w:rPr>
          <w:t>是否</w:t>
        </w:r>
        <w:r>
          <w:rPr>
            <w:rFonts w:hint="eastAsia"/>
          </w:rPr>
          <w:t>On</w:t>
        </w:r>
        <w:r>
          <w:t xml:space="preserve"> Location</w:t>
        </w:r>
      </w:ins>
      <w:ins w:id="535" w:author="Bella Bi" w:date="2017-11-22T18:31:00Z">
        <w:r>
          <w:t>来判断</w:t>
        </w:r>
      </w:ins>
      <w:ins w:id="536" w:author="Bella Bi" w:date="2017-11-22T18:32:00Z">
        <w:r>
          <w:rPr>
            <w:rFonts w:hint="eastAsia"/>
          </w:rPr>
          <w:t>，</w:t>
        </w:r>
        <w:r>
          <w:t>如果</w:t>
        </w:r>
        <w:r>
          <w:rPr>
            <w:rFonts w:hint="eastAsia"/>
          </w:rPr>
          <w:t>On</w:t>
        </w:r>
        <w:r>
          <w:t xml:space="preserve"> Location</w:t>
        </w:r>
        <w:r>
          <w:t>的值不是默认的最小值</w:t>
        </w:r>
        <w:r>
          <w:rPr>
            <w:rFonts w:hint="eastAsia"/>
          </w:rPr>
          <w:t>，</w:t>
        </w:r>
        <w:r>
          <w:t>则认为它已经</w:t>
        </w:r>
        <w:r>
          <w:rPr>
            <w:rFonts w:hint="eastAsia"/>
          </w:rPr>
          <w:t>On</w:t>
        </w:r>
        <w:r>
          <w:t xml:space="preserve"> location</w:t>
        </w:r>
        <w:r>
          <w:t>了</w:t>
        </w:r>
        <w:r>
          <w:rPr>
            <w:rFonts w:hint="eastAsia"/>
          </w:rPr>
          <w:t>，</w:t>
        </w:r>
        <w:r>
          <w:t>在</w:t>
        </w:r>
        <w:proofErr w:type="spellStart"/>
        <w:r>
          <w:rPr>
            <w:rFonts w:hint="eastAsia"/>
          </w:rPr>
          <w:t>Winform</w:t>
        </w:r>
        <w:proofErr w:type="spellEnd"/>
        <w:r>
          <w:rPr>
            <w:rFonts w:hint="eastAsia"/>
          </w:rPr>
          <w:t>中允许修改</w:t>
        </w:r>
        <w:r>
          <w:rPr>
            <w:rFonts w:hint="eastAsia"/>
          </w:rPr>
          <w:t>On</w:t>
        </w:r>
        <w:r>
          <w:t xml:space="preserve"> Location Date/Time</w:t>
        </w:r>
        <w:r>
          <w:t>的值</w:t>
        </w:r>
        <w:r>
          <w:rPr>
            <w:rFonts w:hint="eastAsia"/>
          </w:rPr>
          <w:t>，</w:t>
        </w:r>
      </w:ins>
      <w:ins w:id="537" w:author="Bella Bi" w:date="2017-11-22T18:33:00Z">
        <w:r w:rsidRPr="00B12B82">
          <w:rPr>
            <w:rFonts w:hint="eastAsia"/>
          </w:rPr>
          <w:t>但在创建</w:t>
        </w:r>
        <w:r w:rsidRPr="00B12B82">
          <w:rPr>
            <w:rFonts w:hint="eastAsia"/>
          </w:rPr>
          <w:t>job</w:t>
        </w:r>
        <w:r w:rsidRPr="00B12B82">
          <w:rPr>
            <w:rFonts w:hint="eastAsia"/>
          </w:rPr>
          <w:t>时不拷贝过去。</w:t>
        </w:r>
      </w:ins>
    </w:p>
    <w:p w14:paraId="1BD32CBB" w14:textId="77777777" w:rsidR="002F4F11" w:rsidRDefault="00250C6C" w:rsidP="000E727D">
      <w:r>
        <w:rPr>
          <w:noProof/>
        </w:rPr>
        <w:lastRenderedPageBreak/>
        <w:drawing>
          <wp:inline distT="0" distB="0" distL="0" distR="0" wp14:anchorId="36CC19DC" wp14:editId="4F08F05A">
            <wp:extent cx="8371428" cy="155238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8371428" cy="1552381"/>
                    </a:xfrm>
                    <a:prstGeom prst="rect">
                      <a:avLst/>
                    </a:prstGeom>
                  </pic:spPr>
                </pic:pic>
              </a:graphicData>
            </a:graphic>
          </wp:inline>
        </w:drawing>
      </w:r>
    </w:p>
    <w:p w14:paraId="0F67B3E0" w14:textId="678FFF82" w:rsidR="002F4F11" w:rsidRDefault="008E5886">
      <w:pPr>
        <w:pStyle w:val="Heading2"/>
        <w:rPr>
          <w:ins w:id="538" w:author="Bella Bi" w:date="2017-11-07T16:25:00Z"/>
        </w:rPr>
        <w:pPrChange w:id="539" w:author="Bella Bi" w:date="2017-11-07T16:25:00Z">
          <w:pPr/>
        </w:pPrChange>
      </w:pPr>
      <w:commentRangeStart w:id="540"/>
      <w:commentRangeStart w:id="541"/>
      <w:ins w:id="542" w:author="Bella Bi" w:date="2017-11-07T16:46:00Z">
        <w:del w:id="543" w:author="Chai Zhi Xiong" w:date="2017-11-07T18:11:00Z">
          <w:r w:rsidDel="007C2B5A">
            <w:delText xml:space="preserve">1107 </w:delText>
          </w:r>
        </w:del>
      </w:ins>
      <w:ins w:id="544" w:author="Bella Bi" w:date="2017-11-07T16:25:00Z">
        <w:r w:rsidR="00162A9B">
          <w:t>CONSULTANT CONTACTS</w:t>
        </w:r>
      </w:ins>
      <w:commentRangeEnd w:id="540"/>
      <w:r w:rsidR="005F3F71">
        <w:rPr>
          <w:rStyle w:val="CommentReference"/>
          <w:rFonts w:asciiTheme="minorHAnsi" w:eastAsiaTheme="minorEastAsia" w:hAnsiTheme="minorHAnsi" w:cstheme="minorBidi"/>
          <w:color w:val="auto"/>
        </w:rPr>
        <w:commentReference w:id="540"/>
      </w:r>
      <w:commentRangeEnd w:id="541"/>
      <w:r w:rsidR="00ED47BD">
        <w:rPr>
          <w:rStyle w:val="CommentReference"/>
          <w:rFonts w:asciiTheme="minorHAnsi" w:eastAsiaTheme="minorEastAsia" w:hAnsiTheme="minorHAnsi" w:cstheme="minorBidi"/>
          <w:color w:val="auto"/>
        </w:rPr>
        <w:commentReference w:id="541"/>
      </w:r>
    </w:p>
    <w:p w14:paraId="562F4C9C" w14:textId="31938CEB" w:rsidR="00162A9B" w:rsidRDefault="00162A9B">
      <w:pPr>
        <w:pStyle w:val="ListParagraph"/>
        <w:numPr>
          <w:ilvl w:val="0"/>
          <w:numId w:val="19"/>
        </w:numPr>
        <w:rPr>
          <w:ins w:id="545" w:author="Bella Bi" w:date="2017-11-07T16:32:00Z"/>
        </w:rPr>
        <w:pPrChange w:id="546" w:author="Bella Bi" w:date="2017-11-07T16:30:00Z">
          <w:pPr/>
        </w:pPrChange>
      </w:pPr>
      <w:ins w:id="547" w:author="Bella Bi" w:date="2017-11-07T16:26:00Z">
        <w:r>
          <w:t>这里获取的值对应</w:t>
        </w:r>
        <w:r>
          <w:t>eService</w:t>
        </w:r>
        <w:r>
          <w:t>中</w:t>
        </w:r>
      </w:ins>
      <w:ins w:id="548" w:author="Bella Bi" w:date="2017-11-07T16:27:00Z">
        <w:r>
          <w:t>以下数据</w:t>
        </w:r>
        <w:r>
          <w:rPr>
            <w:rFonts w:hint="eastAsia"/>
          </w:rPr>
          <w:t>，</w:t>
        </w:r>
        <w:r>
          <w:t>对吗</w:t>
        </w:r>
        <w:r>
          <w:rPr>
            <w:rFonts w:hint="eastAsia"/>
          </w:rPr>
          <w:t>？</w:t>
        </w:r>
      </w:ins>
    </w:p>
    <w:p w14:paraId="460C391B" w14:textId="0B4CFCDC" w:rsidR="006B2FA5" w:rsidRDefault="006B2FA5">
      <w:pPr>
        <w:pStyle w:val="ListParagraph"/>
        <w:rPr>
          <w:ins w:id="549" w:author="Adam Wang" w:date="2017-11-07T10:28:00Z"/>
        </w:rPr>
        <w:pPrChange w:id="550" w:author="Bella Bi" w:date="2017-11-07T16:32:00Z">
          <w:pPr/>
        </w:pPrChange>
      </w:pPr>
      <w:ins w:id="551" w:author="Bella Bi" w:date="2017-11-07T16:32:00Z">
        <w:r>
          <w:rPr>
            <w:noProof/>
          </w:rPr>
          <w:drawing>
            <wp:inline distT="0" distB="0" distL="0" distR="0" wp14:anchorId="0907E31D" wp14:editId="0EA0930D">
              <wp:extent cx="5877237" cy="282057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884079" cy="2823856"/>
                      </a:xfrm>
                      <a:prstGeom prst="rect">
                        <a:avLst/>
                      </a:prstGeom>
                    </pic:spPr>
                  </pic:pic>
                </a:graphicData>
              </a:graphic>
            </wp:inline>
          </w:drawing>
        </w:r>
      </w:ins>
    </w:p>
    <w:p w14:paraId="238D4B55" w14:textId="6A939E0E" w:rsidR="00ED47BD" w:rsidRDefault="00ED47BD">
      <w:pPr>
        <w:pStyle w:val="ListParagraph"/>
        <w:rPr>
          <w:ins w:id="552" w:author="Adam Wang" w:date="2017-11-07T10:31:00Z"/>
        </w:rPr>
        <w:pPrChange w:id="553" w:author="Bella Bi" w:date="2017-11-07T16:32:00Z">
          <w:pPr/>
        </w:pPrChange>
      </w:pPr>
      <w:ins w:id="554" w:author="Adam Wang" w:date="2017-11-07T10:28:00Z">
        <w:r>
          <w:rPr>
            <w:rFonts w:hint="eastAsia"/>
          </w:rPr>
          <w:t>此</w:t>
        </w:r>
        <w:r>
          <w:t>处</w:t>
        </w:r>
        <w:r>
          <w:t>”Alert By 1 (Consultant)”,</w:t>
        </w:r>
      </w:ins>
      <w:ins w:id="555" w:author="Adam Wang" w:date="2017-11-07T10:29:00Z">
        <w:r>
          <w:t xml:space="preserve"> ”Alert By 2 (Consultant)”, ”</w:t>
        </w:r>
        <w:proofErr w:type="spellStart"/>
        <w:r>
          <w:t>Calll</w:t>
        </w:r>
        <w:proofErr w:type="spellEnd"/>
        <w:r>
          <w:t xml:space="preserve"> Out By  (Consultant)”,</w:t>
        </w:r>
      </w:ins>
      <w:ins w:id="556" w:author="Adam Wang" w:date="2017-11-07T10:30:00Z">
        <w:r>
          <w:t xml:space="preserve"> </w:t>
        </w:r>
        <w:r>
          <w:rPr>
            <w:rFonts w:hint="eastAsia"/>
          </w:rPr>
          <w:t>三</w:t>
        </w:r>
        <w:r>
          <w:t>行涉及到这</w:t>
        </w:r>
      </w:ins>
      <w:ins w:id="557" w:author="Adam Wang" w:date="2017-11-07T10:31:00Z">
        <w:r>
          <w:t>个改动。</w:t>
        </w:r>
      </w:ins>
    </w:p>
    <w:p w14:paraId="3C236750" w14:textId="353F34F1" w:rsidR="00ED47BD" w:rsidRDefault="00ED47BD">
      <w:pPr>
        <w:pStyle w:val="ListParagraph"/>
        <w:rPr>
          <w:ins w:id="558" w:author="Adam Wang" w:date="2017-11-07T10:31:00Z"/>
        </w:rPr>
        <w:pPrChange w:id="559" w:author="Bella Bi" w:date="2017-11-07T16:32:00Z">
          <w:pPr/>
        </w:pPrChange>
      </w:pPr>
    </w:p>
    <w:p w14:paraId="54DEC2F6" w14:textId="70374AB6" w:rsidR="00ED47BD" w:rsidRDefault="00ED47BD">
      <w:pPr>
        <w:pStyle w:val="ListParagraph"/>
        <w:numPr>
          <w:ilvl w:val="1"/>
          <w:numId w:val="19"/>
        </w:numPr>
        <w:rPr>
          <w:ins w:id="560" w:author="Adam Wang" w:date="2017-11-07T10:32:00Z"/>
        </w:rPr>
        <w:pPrChange w:id="561" w:author="Adam Wang" w:date="2017-11-07T10:31:00Z">
          <w:pPr/>
        </w:pPrChange>
      </w:pPr>
      <w:ins w:id="562" w:author="Adam Wang" w:date="2017-11-07T10:31:00Z">
        <w:r>
          <w:rPr>
            <w:rFonts w:hint="eastAsia"/>
          </w:rPr>
          <w:t>建立</w:t>
        </w:r>
        <w:r>
          <w:rPr>
            <w:rFonts w:hint="eastAsia"/>
          </w:rPr>
          <w:t>Consultant</w:t>
        </w:r>
        <w:r>
          <w:rPr>
            <w:rFonts w:hint="eastAsia"/>
          </w:rPr>
          <w:t>参</w:t>
        </w:r>
        <w:r>
          <w:t>考数据库，请见新增的</w:t>
        </w:r>
      </w:ins>
      <w:ins w:id="563" w:author="Adam Wang" w:date="2017-11-07T10:32:00Z">
        <w:r>
          <w:rPr>
            <w:rFonts w:hint="eastAsia"/>
          </w:rPr>
          <w:t>脚</w:t>
        </w:r>
        <w:r>
          <w:t>本。</w:t>
        </w:r>
      </w:ins>
    </w:p>
    <w:p w14:paraId="143A29DC" w14:textId="3070E8A3" w:rsidR="00ED47BD" w:rsidRDefault="00ED47BD">
      <w:pPr>
        <w:pStyle w:val="ListParagraph"/>
        <w:numPr>
          <w:ilvl w:val="1"/>
          <w:numId w:val="19"/>
        </w:numPr>
        <w:rPr>
          <w:ins w:id="564" w:author="Adam Wang" w:date="2017-11-07T10:32:00Z"/>
        </w:rPr>
        <w:pPrChange w:id="565" w:author="Adam Wang" w:date="2017-11-07T10:31:00Z">
          <w:pPr/>
        </w:pPrChange>
      </w:pPr>
      <w:ins w:id="566" w:author="Adam Wang" w:date="2017-11-07T10:32:00Z">
        <w:r>
          <w:rPr>
            <w:rFonts w:hint="eastAsia"/>
          </w:rPr>
          <w:t>建立</w:t>
        </w:r>
        <w:r>
          <w:rPr>
            <w:rFonts w:hint="eastAsia"/>
          </w:rPr>
          <w:t>Consultant</w:t>
        </w:r>
        <w:r>
          <w:rPr>
            <w:rFonts w:hint="eastAsia"/>
          </w:rPr>
          <w:t>数据</w:t>
        </w:r>
        <w:r>
          <w:t>访问层，服务</w:t>
        </w:r>
        <w:r>
          <w:rPr>
            <w:rFonts w:hint="eastAsia"/>
          </w:rPr>
          <w:t>层</w:t>
        </w:r>
        <w:r>
          <w:rPr>
            <w:rFonts w:hint="eastAsia"/>
          </w:rPr>
          <w:t>CRUD</w:t>
        </w:r>
        <w:r>
          <w:rPr>
            <w:rFonts w:hint="eastAsia"/>
          </w:rPr>
          <w:t>。</w:t>
        </w:r>
      </w:ins>
    </w:p>
    <w:p w14:paraId="769980E4" w14:textId="38E1AB0E" w:rsidR="00ED47BD" w:rsidRPr="00730B84" w:rsidRDefault="00ED47BD">
      <w:pPr>
        <w:pStyle w:val="ListParagraph"/>
        <w:numPr>
          <w:ilvl w:val="1"/>
          <w:numId w:val="19"/>
        </w:numPr>
        <w:rPr>
          <w:ins w:id="567" w:author="Adam Wang" w:date="2017-11-07T10:35:00Z"/>
          <w:highlight w:val="yellow"/>
          <w:rPrChange w:id="568" w:author="Adam Wang" w:date="2017-11-09T15:48:00Z">
            <w:rPr>
              <w:ins w:id="569" w:author="Adam Wang" w:date="2017-11-07T10:35:00Z"/>
            </w:rPr>
          </w:rPrChange>
        </w:rPr>
        <w:pPrChange w:id="570" w:author="Adam Wang" w:date="2017-11-07T10:31:00Z">
          <w:pPr/>
        </w:pPrChange>
      </w:pPr>
      <w:ins w:id="571" w:author="Adam Wang" w:date="2017-11-07T10:33:00Z">
        <w:r w:rsidRPr="00730B84">
          <w:rPr>
            <w:rFonts w:hint="eastAsia"/>
            <w:highlight w:val="yellow"/>
            <w:rPrChange w:id="572" w:author="Adam Wang" w:date="2017-11-09T15:48:00Z">
              <w:rPr>
                <w:rFonts w:hint="eastAsia"/>
              </w:rPr>
            </w:rPrChange>
          </w:rPr>
          <w:t>将名字域改为下拉框，</w:t>
        </w:r>
        <w:r w:rsidRPr="00730B84">
          <w:rPr>
            <w:highlight w:val="yellow"/>
            <w:rPrChange w:id="573" w:author="Adam Wang" w:date="2017-11-09T15:48:00Z">
              <w:rPr/>
            </w:rPrChange>
          </w:rPr>
          <w:t xml:space="preserve"> </w:t>
        </w:r>
        <w:r w:rsidRPr="00730B84">
          <w:rPr>
            <w:rFonts w:hint="eastAsia"/>
            <w:highlight w:val="yellow"/>
            <w:rPrChange w:id="574" w:author="Adam Wang" w:date="2017-11-09T15:48:00Z">
              <w:rPr>
                <w:rFonts w:hint="eastAsia"/>
              </w:rPr>
            </w:rPrChange>
          </w:rPr>
          <w:t>名字由</w:t>
        </w:r>
      </w:ins>
      <w:ins w:id="575" w:author="Adam Wang" w:date="2017-11-09T15:46:00Z">
        <w:r w:rsidR="00730B84" w:rsidRPr="00730B84">
          <w:rPr>
            <w:highlight w:val="yellow"/>
            <w:rPrChange w:id="576" w:author="Adam Wang" w:date="2017-11-09T15:48:00Z">
              <w:rPr/>
            </w:rPrChange>
          </w:rPr>
          <w:t>Consultant</w:t>
        </w:r>
      </w:ins>
      <w:ins w:id="577" w:author="Adam Wang" w:date="2017-11-07T10:33:00Z">
        <w:r w:rsidRPr="00730B84">
          <w:rPr>
            <w:rFonts w:hint="eastAsia"/>
            <w:highlight w:val="yellow"/>
            <w:rPrChange w:id="578" w:author="Adam Wang" w:date="2017-11-09T15:48:00Z">
              <w:rPr>
                <w:rFonts w:hint="eastAsia"/>
              </w:rPr>
            </w:rPrChange>
          </w:rPr>
          <w:t>参考数据，经</w:t>
        </w:r>
      </w:ins>
      <w:commentRangeStart w:id="579"/>
      <w:proofErr w:type="spellStart"/>
      <w:ins w:id="580" w:author="Adam Wang" w:date="2017-11-09T15:46:00Z">
        <w:r w:rsidR="00730B84" w:rsidRPr="00730B84">
          <w:rPr>
            <w:highlight w:val="yellow"/>
            <w:rPrChange w:id="581" w:author="Adam Wang" w:date="2017-11-09T15:48:00Z">
              <w:rPr/>
            </w:rPrChange>
          </w:rPr>
          <w:t>CompanyInfoSection</w:t>
        </w:r>
      </w:ins>
      <w:commentRangeEnd w:id="579"/>
      <w:proofErr w:type="spellEnd"/>
      <w:ins w:id="582" w:author="Adam Wang" w:date="2017-11-09T15:48:00Z">
        <w:r w:rsidR="00730B84">
          <w:rPr>
            <w:rStyle w:val="CommentReference"/>
          </w:rPr>
          <w:commentReference w:id="579"/>
        </w:r>
      </w:ins>
      <w:ins w:id="583" w:author="Adam Wang" w:date="2017-11-09T15:46:00Z">
        <w:r w:rsidR="00730B84" w:rsidRPr="00730B84">
          <w:rPr>
            <w:rFonts w:hint="eastAsia"/>
            <w:highlight w:val="yellow"/>
            <w:rPrChange w:id="584" w:author="Adam Wang" w:date="2017-11-09T15:48:00Z">
              <w:rPr>
                <w:rFonts w:hint="eastAsia"/>
              </w:rPr>
            </w:rPrChange>
          </w:rPr>
          <w:t>中的公司</w:t>
        </w:r>
      </w:ins>
      <w:ins w:id="585" w:author="Adam Wang" w:date="2017-11-07T10:34:00Z">
        <w:r w:rsidRPr="00730B84">
          <w:rPr>
            <w:rFonts w:hint="eastAsia"/>
            <w:highlight w:val="yellow"/>
            <w:rPrChange w:id="586" w:author="Adam Wang" w:date="2017-11-09T15:48:00Z">
              <w:rPr>
                <w:rFonts w:hint="eastAsia"/>
              </w:rPr>
            </w:rPrChange>
          </w:rPr>
          <w:t>过滤</w:t>
        </w:r>
      </w:ins>
      <w:ins w:id="587" w:author="Adam Wang" w:date="2017-11-09T15:47:00Z">
        <w:r w:rsidR="00730B84" w:rsidRPr="00730B84">
          <w:rPr>
            <w:rFonts w:hint="eastAsia"/>
            <w:highlight w:val="yellow"/>
            <w:rPrChange w:id="588" w:author="Adam Wang" w:date="2017-11-09T15:48:00Z">
              <w:rPr>
                <w:rFonts w:hint="eastAsia"/>
              </w:rPr>
            </w:rPrChange>
          </w:rPr>
          <w:t>，可是多个公司，</w:t>
        </w:r>
        <w:r w:rsidR="00730B84" w:rsidRPr="00730B84">
          <w:rPr>
            <w:highlight w:val="yellow"/>
            <w:rPrChange w:id="589" w:author="Adam Wang" w:date="2017-11-09T15:48:00Z">
              <w:rPr/>
            </w:rPrChange>
          </w:rPr>
          <w:t>energy company and consulting company</w:t>
        </w:r>
      </w:ins>
      <w:ins w:id="590" w:author="Adam Wang" w:date="2017-11-07T10:34:00Z">
        <w:r w:rsidRPr="00730B84">
          <w:rPr>
            <w:rFonts w:hint="eastAsia"/>
            <w:highlight w:val="yellow"/>
            <w:rPrChange w:id="591" w:author="Adam Wang" w:date="2017-11-09T15:48:00Z">
              <w:rPr>
                <w:rFonts w:hint="eastAsia"/>
              </w:rPr>
            </w:rPrChange>
          </w:rPr>
          <w:t>。</w:t>
        </w:r>
      </w:ins>
    </w:p>
    <w:p w14:paraId="5CF75C8F" w14:textId="4B332259" w:rsidR="00ED47BD" w:rsidRDefault="00ED47BD">
      <w:pPr>
        <w:pStyle w:val="ListParagraph"/>
        <w:numPr>
          <w:ilvl w:val="1"/>
          <w:numId w:val="19"/>
        </w:numPr>
        <w:rPr>
          <w:ins w:id="592" w:author="Adam Wang" w:date="2017-11-07T10:36:00Z"/>
        </w:rPr>
        <w:pPrChange w:id="593" w:author="Adam Wang" w:date="2017-11-07T10:31:00Z">
          <w:pPr/>
        </w:pPrChange>
      </w:pPr>
      <w:ins w:id="594" w:author="Adam Wang" w:date="2017-11-07T10:35:00Z">
        <w:r>
          <w:rPr>
            <w:rFonts w:hint="eastAsia"/>
          </w:rPr>
          <w:t>名</w:t>
        </w:r>
        <w:r>
          <w:t>字域选定</w:t>
        </w:r>
        <w:r>
          <w:rPr>
            <w:rFonts w:hint="eastAsia"/>
          </w:rPr>
          <w:t>一</w:t>
        </w:r>
        <w:r>
          <w:t>个名字，</w:t>
        </w:r>
        <w:r>
          <w:rPr>
            <w:rFonts w:hint="eastAsia"/>
          </w:rPr>
          <w:t>Phone Number</w:t>
        </w:r>
        <w:r>
          <w:rPr>
            <w:rFonts w:hint="eastAsia"/>
          </w:rPr>
          <w:t>和</w:t>
        </w:r>
        <w:r>
          <w:rPr>
            <w:rFonts w:hint="eastAsia"/>
          </w:rPr>
          <w:t>Email</w:t>
        </w:r>
        <w:r>
          <w:rPr>
            <w:rFonts w:hint="eastAsia"/>
          </w:rPr>
          <w:t>自</w:t>
        </w:r>
        <w:r>
          <w:t>动填写。</w:t>
        </w:r>
        <w:r w:rsidR="00534FAE">
          <w:rPr>
            <w:rFonts w:hint="eastAsia"/>
          </w:rPr>
          <w:t>填</w:t>
        </w:r>
        <w:r w:rsidR="00534FAE">
          <w:t>写后可以</w:t>
        </w:r>
      </w:ins>
      <w:ins w:id="595" w:author="Adam Wang" w:date="2017-11-07T10:36:00Z">
        <w:r w:rsidR="00534FAE">
          <w:t>修改。但</w:t>
        </w:r>
        <w:r w:rsidR="00534FAE">
          <w:rPr>
            <w:rFonts w:hint="eastAsia"/>
          </w:rPr>
          <w:t>不</w:t>
        </w:r>
        <w:r w:rsidR="00534FAE">
          <w:t>要求存回数据</w:t>
        </w:r>
        <w:r w:rsidR="00534FAE">
          <w:rPr>
            <w:rFonts w:hint="eastAsia"/>
          </w:rPr>
          <w:t>库</w:t>
        </w:r>
        <w:r w:rsidR="00534FAE">
          <w:t>。</w:t>
        </w:r>
      </w:ins>
    </w:p>
    <w:p w14:paraId="03B98335" w14:textId="5ED49DE7" w:rsidR="00534FAE" w:rsidRDefault="00765A5A">
      <w:pPr>
        <w:pStyle w:val="ListParagraph"/>
        <w:numPr>
          <w:ilvl w:val="1"/>
          <w:numId w:val="19"/>
        </w:numPr>
        <w:rPr>
          <w:ins w:id="596" w:author="Adam Wang" w:date="2017-11-07T10:39:00Z"/>
        </w:rPr>
        <w:pPrChange w:id="597" w:author="Adam Wang" w:date="2017-11-07T10:31:00Z">
          <w:pPr/>
        </w:pPrChange>
      </w:pPr>
      <w:ins w:id="598" w:author="Adam Wang" w:date="2017-11-07T10:37:00Z">
        <w:r>
          <w:rPr>
            <w:rFonts w:hint="eastAsia"/>
          </w:rPr>
          <w:t>名</w:t>
        </w:r>
        <w:r>
          <w:t>字域</w:t>
        </w:r>
        <w:r>
          <w:rPr>
            <w:rFonts w:hint="eastAsia"/>
          </w:rPr>
          <w:t>如</w:t>
        </w:r>
        <w:r>
          <w:t>果名字不</w:t>
        </w:r>
      </w:ins>
      <w:ins w:id="599" w:author="Adam Wang" w:date="2017-11-07T10:38:00Z">
        <w:r>
          <w:t>存在，允许输入名字，但只保存在目前的</w:t>
        </w:r>
        <w:r>
          <w:rPr>
            <w:rFonts w:hint="eastAsia"/>
          </w:rPr>
          <w:t>Call Sheet</w:t>
        </w:r>
        <w:r>
          <w:rPr>
            <w:rFonts w:hint="eastAsia"/>
          </w:rPr>
          <w:t>数据</w:t>
        </w:r>
        <w:r>
          <w:t>库中，不写回</w:t>
        </w:r>
        <w:r>
          <w:rPr>
            <w:rFonts w:hint="eastAsia"/>
          </w:rPr>
          <w:t>Consultant</w:t>
        </w:r>
        <w:r>
          <w:rPr>
            <w:rFonts w:hint="eastAsia"/>
          </w:rPr>
          <w:t>参</w:t>
        </w:r>
        <w:r>
          <w:t>考数据库，这</w:t>
        </w:r>
      </w:ins>
      <w:ins w:id="600" w:author="Adam Wang" w:date="2017-11-07T10:39:00Z">
        <w:r>
          <w:t>与</w:t>
        </w:r>
        <w:r>
          <w:rPr>
            <w:rFonts w:hint="eastAsia"/>
          </w:rPr>
          <w:t>eservice</w:t>
        </w:r>
        <w:r>
          <w:rPr>
            <w:rFonts w:hint="eastAsia"/>
          </w:rPr>
          <w:t>中</w:t>
        </w:r>
        <w:r>
          <w:t>现在的实现是一样的。</w:t>
        </w:r>
        <w:r>
          <w:rPr>
            <w:rFonts w:hint="eastAsia"/>
          </w:rPr>
          <w:t>Call Sheet</w:t>
        </w:r>
        <w:r>
          <w:t xml:space="preserve"> </w:t>
        </w:r>
      </w:ins>
      <w:ins w:id="601" w:author="Adam Wang" w:date="2017-11-07T10:40:00Z">
        <w:r>
          <w:t>Header</w:t>
        </w:r>
        <w:r>
          <w:rPr>
            <w:rFonts w:hint="eastAsia"/>
          </w:rPr>
          <w:t>数据</w:t>
        </w:r>
        <w:r>
          <w:t>库中需要</w:t>
        </w:r>
        <w:r>
          <w:rPr>
            <w:rFonts w:hint="eastAsia"/>
          </w:rPr>
          <w:t>加</w:t>
        </w:r>
        <w:r>
          <w:t>上</w:t>
        </w:r>
        <w:r>
          <w:rPr>
            <w:rFonts w:hint="eastAsia"/>
          </w:rPr>
          <w:t>ID</w:t>
        </w:r>
        <w:r>
          <w:rPr>
            <w:rFonts w:hint="eastAsia"/>
          </w:rPr>
          <w:t>字</w:t>
        </w:r>
        <w:r>
          <w:t>段。</w:t>
        </w:r>
      </w:ins>
    </w:p>
    <w:p w14:paraId="486135BD" w14:textId="0DDE43E7" w:rsidR="00765A5A" w:rsidRDefault="00765A5A">
      <w:pPr>
        <w:pStyle w:val="ListParagraph"/>
        <w:numPr>
          <w:ilvl w:val="1"/>
          <w:numId w:val="19"/>
        </w:numPr>
        <w:rPr>
          <w:ins w:id="602" w:author="Bella Bi" w:date="2017-11-22T18:13:00Z"/>
        </w:rPr>
        <w:pPrChange w:id="603" w:author="Adam Wang" w:date="2017-11-07T10:31:00Z">
          <w:pPr/>
        </w:pPrChange>
      </w:pPr>
      <w:ins w:id="604" w:author="Adam Wang" w:date="2017-11-07T10:43:00Z">
        <w:r>
          <w:rPr>
            <w:rFonts w:hint="eastAsia"/>
          </w:rPr>
          <w:t>历</w:t>
        </w:r>
        <w:r>
          <w:t>史数据</w:t>
        </w:r>
        <w:r>
          <w:rPr>
            <w:rFonts w:hint="eastAsia"/>
          </w:rPr>
          <w:t>可</w:t>
        </w:r>
        <w:r>
          <w:t>以正常加载</w:t>
        </w:r>
      </w:ins>
    </w:p>
    <w:p w14:paraId="7F9DA20C" w14:textId="4E93AE91" w:rsidR="00D916EF" w:rsidDel="00D916EF" w:rsidRDefault="00D916EF" w:rsidP="00D916EF">
      <w:pPr>
        <w:rPr>
          <w:ins w:id="605" w:author="Adam Wang" w:date="2017-11-07T10:28:00Z"/>
          <w:del w:id="606" w:author="Bella Bi" w:date="2017-11-22T18:23:00Z"/>
        </w:rPr>
      </w:pPr>
    </w:p>
    <w:p w14:paraId="69DF60E0" w14:textId="77777777" w:rsidR="00ED47BD" w:rsidRDefault="00ED47BD">
      <w:pPr>
        <w:pStyle w:val="ListParagraph"/>
        <w:rPr>
          <w:ins w:id="607" w:author="Bella Bi" w:date="2017-11-07T16:27:00Z"/>
        </w:rPr>
        <w:pPrChange w:id="608" w:author="Bella Bi" w:date="2017-11-07T16:32:00Z">
          <w:pPr/>
        </w:pPrChange>
      </w:pPr>
    </w:p>
    <w:p w14:paraId="5C821CDD" w14:textId="2D715C07" w:rsidR="006B2FA5" w:rsidRDefault="00162A9B">
      <w:pPr>
        <w:pStyle w:val="ListParagraph"/>
        <w:numPr>
          <w:ilvl w:val="0"/>
          <w:numId w:val="19"/>
        </w:numPr>
        <w:rPr>
          <w:ins w:id="609" w:author="Bella Bi" w:date="2017-11-13T16:08:00Z"/>
        </w:rPr>
        <w:pPrChange w:id="610" w:author="Bella Bi" w:date="2017-11-07T16:30:00Z">
          <w:pPr/>
        </w:pPrChange>
      </w:pPr>
      <w:ins w:id="611" w:author="Bella Bi" w:date="2017-11-07T16:28:00Z">
        <w:r>
          <w:t>本期需求</w:t>
        </w:r>
      </w:ins>
      <w:ins w:id="612" w:author="Bella Bi" w:date="2017-11-07T16:29:00Z">
        <w:r>
          <w:t>第四条</w:t>
        </w:r>
      </w:ins>
      <w:ins w:id="613" w:author="Bella Bi" w:date="2017-11-07T16:30:00Z">
        <w:r>
          <w:t>4.</w:t>
        </w:r>
        <w:r w:rsidRPr="00162A9B">
          <w:t>Create client consultant database   , and hook up with call sheet data entry.</w:t>
        </w:r>
      </w:ins>
      <w:ins w:id="614" w:author="Bella Bi" w:date="2017-11-07T16:28:00Z">
        <w:r>
          <w:t>包括对</w:t>
        </w:r>
        <w:r>
          <w:rPr>
            <w:rFonts w:hint="eastAsia"/>
          </w:rPr>
          <w:t>Consultant</w:t>
        </w:r>
        <w:r>
          <w:t xml:space="preserve"> Contacts</w:t>
        </w:r>
        <w:r>
          <w:t>的</w:t>
        </w:r>
      </w:ins>
      <w:ins w:id="615" w:author="Bella Bi" w:date="2017-11-07T16:32:00Z">
        <w:r w:rsidR="006B2FA5">
          <w:rPr>
            <w:rFonts w:hint="eastAsia"/>
          </w:rPr>
          <w:t>C</w:t>
        </w:r>
        <w:r w:rsidR="006B2FA5">
          <w:t>RUD</w:t>
        </w:r>
        <w:r w:rsidR="006B2FA5">
          <w:t>操作</w:t>
        </w:r>
      </w:ins>
      <w:ins w:id="616" w:author="Bella Bi" w:date="2017-11-07T16:33:00Z">
        <w:r w:rsidR="006B2FA5">
          <w:rPr>
            <w:rFonts w:hint="eastAsia"/>
          </w:rPr>
          <w:t>，</w:t>
        </w:r>
      </w:ins>
      <w:ins w:id="617" w:author="Bella Bi" w:date="2017-11-07T16:30:00Z">
        <w:r>
          <w:t>这个操作</w:t>
        </w:r>
      </w:ins>
      <w:ins w:id="618" w:author="Bella Bi" w:date="2017-11-07T16:33:00Z">
        <w:r w:rsidR="006B2FA5">
          <w:t>入口在哪里</w:t>
        </w:r>
        <w:r w:rsidR="006B2FA5">
          <w:rPr>
            <w:rFonts w:hint="eastAsia"/>
          </w:rPr>
          <w:t>？需</w:t>
        </w:r>
      </w:ins>
      <w:ins w:id="619" w:author="Bella Bi" w:date="2017-11-07T16:30:00Z">
        <w:r>
          <w:t>求中未明确</w:t>
        </w:r>
      </w:ins>
      <w:ins w:id="620" w:author="Bella Bi" w:date="2017-11-07T16:33:00Z">
        <w:r w:rsidR="006B2FA5">
          <w:rPr>
            <w:rFonts w:hint="eastAsia"/>
          </w:rPr>
          <w:t>。</w:t>
        </w:r>
        <w:r w:rsidR="006B2FA5">
          <w:rPr>
            <w:rFonts w:hint="eastAsia"/>
          </w:rPr>
          <w:t>Online</w:t>
        </w:r>
        <w:r w:rsidR="006B2FA5">
          <w:rPr>
            <w:rFonts w:hint="eastAsia"/>
          </w:rPr>
          <w:t>中</w:t>
        </w:r>
        <w:del w:id="621" w:author="Chai Zhi Xiong" w:date="2017-11-07T18:33:00Z">
          <w:r w:rsidR="006B2FA5" w:rsidDel="00404B6C">
            <w:rPr>
              <w:rFonts w:hint="eastAsia"/>
            </w:rPr>
            <w:delText>在</w:delText>
          </w:r>
        </w:del>
        <w:r w:rsidR="006B2FA5">
          <w:rPr>
            <w:rFonts w:hint="eastAsia"/>
          </w:rPr>
          <w:t>最后一列右侧菜单？</w:t>
        </w:r>
      </w:ins>
    </w:p>
    <w:p w14:paraId="0DD6B1FD" w14:textId="0296D053" w:rsidR="00D829A4" w:rsidRDefault="00D829A4">
      <w:pPr>
        <w:pStyle w:val="ListParagraph"/>
        <w:rPr>
          <w:ins w:id="622" w:author="Bella Bi" w:date="2017-11-07T16:32:00Z"/>
        </w:rPr>
        <w:pPrChange w:id="623" w:author="Bella Bi" w:date="2017-11-13T16:08:00Z">
          <w:pPr/>
        </w:pPrChange>
      </w:pPr>
      <w:ins w:id="624" w:author="Bella Bi" w:date="2017-11-13T16:08:00Z">
        <w:r>
          <w:t>答</w:t>
        </w:r>
        <w:r>
          <w:rPr>
            <w:rFonts w:hint="eastAsia"/>
          </w:rPr>
          <w:t>：</w:t>
        </w:r>
        <w:r>
          <w:t>在</w:t>
        </w:r>
        <w:r>
          <w:rPr>
            <w:rFonts w:hint="eastAsia"/>
          </w:rPr>
          <w:t>Consultant</w:t>
        </w:r>
        <w:r>
          <w:t xml:space="preserve"> Contacts</w:t>
        </w:r>
        <w:r>
          <w:t>这一列选中单元格右击弹出菜单</w:t>
        </w:r>
        <w:r>
          <w:rPr>
            <w:rFonts w:hint="eastAsia"/>
          </w:rPr>
          <w:t>，</w:t>
        </w:r>
        <w:r>
          <w:t>包括</w:t>
        </w:r>
        <w:commentRangeStart w:id="625"/>
        <w:r>
          <w:rPr>
            <w:rFonts w:hint="eastAsia"/>
          </w:rPr>
          <w:t>Create</w:t>
        </w:r>
        <w:r>
          <w:t xml:space="preserve"> New Consultant</w:t>
        </w:r>
      </w:ins>
      <w:ins w:id="626" w:author="Bella Bi" w:date="2017-11-13T16:09:00Z">
        <w:r>
          <w:t xml:space="preserve"> </w:t>
        </w:r>
      </w:ins>
      <w:bookmarkStart w:id="627" w:name="OLE_LINK8"/>
      <w:bookmarkStart w:id="628" w:name="OLE_LINK9"/>
      <w:commentRangeEnd w:id="625"/>
      <w:ins w:id="629" w:author="Bella Bi" w:date="2017-11-17T08:59:00Z">
        <w:r w:rsidR="00595338">
          <w:rPr>
            <w:rStyle w:val="CommentReference"/>
          </w:rPr>
          <w:commentReference w:id="625"/>
        </w:r>
      </w:ins>
      <w:ins w:id="630" w:author="Bella Bi" w:date="2017-11-13T16:09:00Z">
        <w:r>
          <w:t>Contact</w:t>
        </w:r>
        <w:bookmarkEnd w:id="627"/>
        <w:bookmarkEnd w:id="628"/>
        <w:r>
          <w:rPr>
            <w:rFonts w:hint="eastAsia"/>
          </w:rPr>
          <w:t>，</w:t>
        </w:r>
        <w:r>
          <w:rPr>
            <w:rFonts w:hint="eastAsia"/>
          </w:rPr>
          <w:t>Update</w:t>
        </w:r>
        <w:r>
          <w:t xml:space="preserve"> the Contact</w:t>
        </w:r>
        <w:r>
          <w:rPr>
            <w:rFonts w:hint="eastAsia"/>
          </w:rPr>
          <w:t>，</w:t>
        </w:r>
        <w:r>
          <w:rPr>
            <w:rFonts w:hint="eastAsia"/>
          </w:rPr>
          <w:t>Remove</w:t>
        </w:r>
        <w:r>
          <w:t xml:space="preserve"> the Contact</w:t>
        </w:r>
      </w:ins>
    </w:p>
    <w:p w14:paraId="300C5DA6" w14:textId="4B442E1E" w:rsidR="00162A9B" w:rsidRDefault="004A70EA">
      <w:pPr>
        <w:pStyle w:val="ListParagraph"/>
        <w:numPr>
          <w:ilvl w:val="0"/>
          <w:numId w:val="19"/>
        </w:numPr>
        <w:rPr>
          <w:ins w:id="631" w:author="Bella Bi" w:date="2017-11-07T16:40:00Z"/>
        </w:rPr>
        <w:pPrChange w:id="632" w:author="Bella Bi" w:date="2017-11-07T16:30:00Z">
          <w:pPr/>
        </w:pPrChange>
      </w:pPr>
      <w:ins w:id="633" w:author="Bella Bi" w:date="2017-11-07T16:34:00Z">
        <w:r w:rsidRPr="00162A9B">
          <w:t>hook up with call sheet data entry</w:t>
        </w:r>
      </w:ins>
      <w:ins w:id="634" w:author="Bella Bi" w:date="2017-11-07T16:31:00Z">
        <w:r w:rsidR="00162A9B">
          <w:t>是不是要在</w:t>
        </w:r>
        <w:r w:rsidR="00162A9B">
          <w:t>eService</w:t>
        </w:r>
        <w:r w:rsidR="00162A9B">
          <w:t>中</w:t>
        </w:r>
        <w:r w:rsidR="00162A9B">
          <w:rPr>
            <w:rFonts w:hint="eastAsia"/>
          </w:rPr>
          <w:t>Consultan</w:t>
        </w:r>
      </w:ins>
      <w:ins w:id="635" w:author="Bella Bi" w:date="2017-11-07T16:41:00Z">
        <w:r w:rsidR="002941C7">
          <w:rPr>
            <w:rFonts w:hint="eastAsia"/>
          </w:rPr>
          <w:t>t</w:t>
        </w:r>
      </w:ins>
      <w:ins w:id="636" w:author="Bella Bi" w:date="2017-11-07T16:31:00Z">
        <w:r w:rsidR="00162A9B">
          <w:rPr>
            <w:rFonts w:hint="eastAsia"/>
          </w:rPr>
          <w:t>部分的数据改为下拉菜单</w:t>
        </w:r>
        <w:r w:rsidR="006B2FA5">
          <w:rPr>
            <w:rFonts w:hint="eastAsia"/>
          </w:rPr>
          <w:t>选择</w:t>
        </w:r>
      </w:ins>
      <w:ins w:id="637" w:author="Bella Bi" w:date="2017-11-07T16:34:00Z">
        <w:r>
          <w:rPr>
            <w:rFonts w:hint="eastAsia"/>
          </w:rPr>
          <w:t>？或者直接从数据库中将数据加载在页面上？</w:t>
        </w:r>
      </w:ins>
    </w:p>
    <w:p w14:paraId="2A548828" w14:textId="2E00ADD4" w:rsidR="002941C7" w:rsidRDefault="002941C7">
      <w:pPr>
        <w:pStyle w:val="ListParagraph"/>
        <w:numPr>
          <w:ilvl w:val="0"/>
          <w:numId w:val="19"/>
        </w:numPr>
        <w:rPr>
          <w:ins w:id="638" w:author="Bella Bi" w:date="2017-11-22T18:13:00Z"/>
        </w:rPr>
        <w:pPrChange w:id="639" w:author="Bella Bi" w:date="2017-11-07T16:41:00Z">
          <w:pPr/>
        </w:pPrChange>
      </w:pPr>
      <w:ins w:id="640" w:author="Bella Bi" w:date="2017-11-07T16:41:00Z">
        <w:r>
          <w:rPr>
            <w:rFonts w:hint="eastAsia"/>
          </w:rPr>
          <w:t>Consultant</w:t>
        </w:r>
        <w:r>
          <w:t xml:space="preserve"> Contacts</w:t>
        </w:r>
        <w:r>
          <w:t>包括哪些字段</w:t>
        </w:r>
      </w:ins>
    </w:p>
    <w:p w14:paraId="7238EE6D" w14:textId="77777777" w:rsidR="00D916EF" w:rsidRDefault="00D916EF" w:rsidP="00D916EF">
      <w:pPr>
        <w:rPr>
          <w:ins w:id="641" w:author="Bella Bi" w:date="2017-11-22T18:13:00Z"/>
          <w:b/>
        </w:rPr>
      </w:pPr>
      <w:ins w:id="642" w:author="Bella Bi" w:date="2017-11-22T18:13:00Z">
        <w:r w:rsidRPr="002F4F11">
          <w:rPr>
            <w:b/>
          </w:rPr>
          <w:t>Behavior</w:t>
        </w:r>
      </w:ins>
    </w:p>
    <w:p w14:paraId="0D1FC13D" w14:textId="5ABCA471" w:rsidR="00D916EF" w:rsidRPr="00250C6C" w:rsidRDefault="00D916EF" w:rsidP="00D916EF">
      <w:pPr>
        <w:rPr>
          <w:ins w:id="643" w:author="Bella Bi" w:date="2017-11-22T18:13:00Z"/>
        </w:rPr>
      </w:pPr>
      <w:ins w:id="644" w:author="Bella Bi" w:date="2017-11-22T18:13:00Z">
        <w:r>
          <w:t xml:space="preserve">Right-click </w:t>
        </w:r>
      </w:ins>
      <w:ins w:id="645" w:author="Bella Bi" w:date="2017-11-22T18:14:00Z">
        <w:r>
          <w:t xml:space="preserve">Consultant </w:t>
        </w:r>
      </w:ins>
      <w:ins w:id="646" w:author="Bella Bi" w:date="2017-11-22T18:13:00Z">
        <w:r w:rsidRPr="00250C6C">
          <w:t>field, pops up context menu</w:t>
        </w:r>
      </w:ins>
    </w:p>
    <w:p w14:paraId="0A44655B" w14:textId="6DCE8B7A" w:rsidR="00D916EF" w:rsidRDefault="00D916EF" w:rsidP="00D916EF">
      <w:pPr>
        <w:pStyle w:val="ListParagraph"/>
        <w:numPr>
          <w:ilvl w:val="0"/>
          <w:numId w:val="11"/>
        </w:numPr>
        <w:rPr>
          <w:ins w:id="647" w:author="Bella Bi" w:date="2017-11-22T18:17:00Z"/>
        </w:rPr>
      </w:pPr>
      <w:bookmarkStart w:id="648" w:name="OLE_LINK17"/>
      <w:ins w:id="649" w:author="Bella Bi" w:date="2017-11-22T18:13:00Z">
        <w:r>
          <w:t>Add a consultant</w:t>
        </w:r>
      </w:ins>
    </w:p>
    <w:bookmarkEnd w:id="648"/>
    <w:p w14:paraId="2123C4CA" w14:textId="2DDE70B6" w:rsidR="00DE2C06" w:rsidRDefault="00D916EF">
      <w:pPr>
        <w:pStyle w:val="ListParagraph"/>
        <w:numPr>
          <w:ilvl w:val="1"/>
          <w:numId w:val="11"/>
        </w:numPr>
        <w:rPr>
          <w:ins w:id="650" w:author="Bella Bi" w:date="2017-11-22T18:23:00Z"/>
        </w:rPr>
        <w:pPrChange w:id="651" w:author="Bella Bi" w:date="2017-11-22T18:23:00Z">
          <w:pPr>
            <w:pStyle w:val="ListParagraph"/>
            <w:numPr>
              <w:numId w:val="11"/>
            </w:numPr>
            <w:ind w:hanging="360"/>
          </w:pPr>
        </w:pPrChange>
      </w:pPr>
      <w:ins w:id="652" w:author="Bella Bi" w:date="2017-11-22T18:23:00Z">
        <w:r w:rsidRPr="00D916EF">
          <w:rPr>
            <w:rFonts w:hint="eastAsia"/>
          </w:rPr>
          <w:t>只有“</w:t>
        </w:r>
        <w:r w:rsidRPr="00D916EF">
          <w:rPr>
            <w:rFonts w:hint="eastAsia"/>
          </w:rPr>
          <w:t>Alert By 1 (Consultant)</w:t>
        </w:r>
        <w:r w:rsidRPr="00D916EF">
          <w:rPr>
            <w:rFonts w:hint="eastAsia"/>
          </w:rPr>
          <w:t>”</w:t>
        </w:r>
        <w:r w:rsidRPr="00D916EF">
          <w:rPr>
            <w:rFonts w:hint="eastAsia"/>
          </w:rPr>
          <w:t xml:space="preserve">, </w:t>
        </w:r>
        <w:r w:rsidRPr="00D916EF">
          <w:rPr>
            <w:rFonts w:hint="eastAsia"/>
          </w:rPr>
          <w:t>“</w:t>
        </w:r>
        <w:r w:rsidRPr="00D916EF">
          <w:rPr>
            <w:rFonts w:hint="eastAsia"/>
          </w:rPr>
          <w:t>Alert By 2 (Consultant)</w:t>
        </w:r>
        <w:r w:rsidRPr="00D916EF">
          <w:rPr>
            <w:rFonts w:hint="eastAsia"/>
          </w:rPr>
          <w:t>”这两个，严格按这个次序操作，添加一个时，添到</w:t>
        </w:r>
        <w:r w:rsidRPr="00D916EF">
          <w:rPr>
            <w:rFonts w:hint="eastAsia"/>
          </w:rPr>
          <w:t>1</w:t>
        </w:r>
        <w:r w:rsidRPr="00D916EF">
          <w:rPr>
            <w:rFonts w:hint="eastAsia"/>
          </w:rPr>
          <w:t>里，添加第二个时，添到</w:t>
        </w:r>
        <w:r w:rsidRPr="00D916EF">
          <w:rPr>
            <w:rFonts w:hint="eastAsia"/>
          </w:rPr>
          <w:t>2</w:t>
        </w:r>
        <w:r w:rsidRPr="00D916EF">
          <w:rPr>
            <w:rFonts w:hint="eastAsia"/>
          </w:rPr>
          <w:t>里，不允许添加第三个。</w:t>
        </w:r>
      </w:ins>
    </w:p>
    <w:p w14:paraId="288A2734" w14:textId="2A8A8BA4" w:rsidR="00DE2C06" w:rsidRDefault="00D916EF" w:rsidP="00DE2C06">
      <w:pPr>
        <w:pStyle w:val="ListParagraph"/>
        <w:numPr>
          <w:ilvl w:val="0"/>
          <w:numId w:val="11"/>
        </w:numPr>
        <w:rPr>
          <w:ins w:id="653" w:author="Bella Bi" w:date="2017-11-22T18:24:00Z"/>
        </w:rPr>
      </w:pPr>
      <w:ins w:id="654" w:author="Bella Bi" w:date="2017-11-22T18:13:00Z">
        <w:r>
          <w:t>Remove the consultant</w:t>
        </w:r>
      </w:ins>
    </w:p>
    <w:p w14:paraId="4996C8FD" w14:textId="6AD16B66" w:rsidR="00DE2C06" w:rsidRDefault="00DE2C06" w:rsidP="00DE2C06">
      <w:pPr>
        <w:pStyle w:val="ListParagraph"/>
        <w:numPr>
          <w:ilvl w:val="1"/>
          <w:numId w:val="11"/>
        </w:numPr>
        <w:rPr>
          <w:ins w:id="655" w:author="Bella Bi" w:date="2017-11-22T18:24:00Z"/>
        </w:rPr>
      </w:pPr>
      <w:ins w:id="656" w:author="Bella Bi" w:date="2017-11-22T18:24:00Z">
        <w:r>
          <w:rPr>
            <w:rFonts w:hint="eastAsia"/>
          </w:rPr>
          <w:t>移除</w:t>
        </w:r>
        <w:r w:rsidRPr="00D916EF">
          <w:rPr>
            <w:rFonts w:hint="eastAsia"/>
          </w:rPr>
          <w:t>1</w:t>
        </w:r>
        <w:r w:rsidRPr="00D916EF">
          <w:rPr>
            <w:rFonts w:hint="eastAsia"/>
          </w:rPr>
          <w:t>时，如果有</w:t>
        </w:r>
        <w:r w:rsidRPr="00D916EF">
          <w:rPr>
            <w:rFonts w:hint="eastAsia"/>
          </w:rPr>
          <w:t>2</w:t>
        </w:r>
        <w:r w:rsidRPr="00D916EF">
          <w:rPr>
            <w:rFonts w:hint="eastAsia"/>
          </w:rPr>
          <w:t>，则递补进</w:t>
        </w:r>
        <w:r w:rsidRPr="00D916EF">
          <w:rPr>
            <w:rFonts w:hint="eastAsia"/>
          </w:rPr>
          <w:t>1</w:t>
        </w:r>
      </w:ins>
    </w:p>
    <w:p w14:paraId="201BD737" w14:textId="4EAEDB07" w:rsidR="00DE2C06" w:rsidRPr="00250C6C" w:rsidRDefault="00DE2C06">
      <w:pPr>
        <w:pStyle w:val="ListParagraph"/>
        <w:numPr>
          <w:ilvl w:val="1"/>
          <w:numId w:val="11"/>
        </w:numPr>
        <w:rPr>
          <w:ins w:id="657" w:author="Bella Bi" w:date="2017-11-22T18:13:00Z"/>
        </w:rPr>
        <w:pPrChange w:id="658" w:author="Bella Bi" w:date="2017-11-22T18:24:00Z">
          <w:pPr>
            <w:pStyle w:val="ListParagraph"/>
            <w:numPr>
              <w:numId w:val="11"/>
            </w:numPr>
            <w:ind w:hanging="360"/>
          </w:pPr>
        </w:pPrChange>
      </w:pPr>
      <w:ins w:id="659" w:author="Bella Bi" w:date="2017-11-22T18:24:00Z">
        <w:r>
          <w:t>如果只有一个值</w:t>
        </w:r>
        <w:r>
          <w:rPr>
            <w:rFonts w:hint="eastAsia"/>
          </w:rPr>
          <w:t>，</w:t>
        </w:r>
        <w:r>
          <w:t>则不能移除</w:t>
        </w:r>
      </w:ins>
    </w:p>
    <w:p w14:paraId="25158305" w14:textId="1E407C8A" w:rsidR="00DE2C06" w:rsidRDefault="00D916EF" w:rsidP="00DE2C06">
      <w:pPr>
        <w:pStyle w:val="ListParagraph"/>
        <w:numPr>
          <w:ilvl w:val="0"/>
          <w:numId w:val="11"/>
        </w:numPr>
        <w:rPr>
          <w:ins w:id="660" w:author="Bella Bi" w:date="2017-11-22T18:24:00Z"/>
        </w:rPr>
      </w:pPr>
      <w:ins w:id="661" w:author="Bella Bi" w:date="2017-11-22T18:15:00Z">
        <w:r>
          <w:t>Add a consultant</w:t>
        </w:r>
      </w:ins>
    </w:p>
    <w:p w14:paraId="2AF66AFD" w14:textId="0CB81A51" w:rsidR="00DE2C06" w:rsidRPr="00250C6C" w:rsidRDefault="00DE2C06">
      <w:pPr>
        <w:pStyle w:val="ListParagraph"/>
        <w:numPr>
          <w:ilvl w:val="1"/>
          <w:numId w:val="11"/>
        </w:numPr>
        <w:rPr>
          <w:ins w:id="662" w:author="Bella Bi" w:date="2017-11-22T18:15:00Z"/>
        </w:rPr>
        <w:pPrChange w:id="663" w:author="Bella Bi" w:date="2017-11-22T18:24:00Z">
          <w:pPr>
            <w:pStyle w:val="ListParagraph"/>
            <w:numPr>
              <w:numId w:val="11"/>
            </w:numPr>
            <w:ind w:hanging="360"/>
          </w:pPr>
        </w:pPrChange>
      </w:pPr>
      <w:ins w:id="664" w:author="Bella Bi" w:date="2017-11-22T18:24:00Z">
        <w:r>
          <w:t>添加一个</w:t>
        </w:r>
        <w:r>
          <w:rPr>
            <w:rFonts w:hint="eastAsia"/>
          </w:rPr>
          <w:t>Consultant</w:t>
        </w:r>
        <w:r>
          <w:rPr>
            <w:rFonts w:hint="eastAsia"/>
          </w:rPr>
          <w:t>到数据库表中</w:t>
        </w:r>
      </w:ins>
    </w:p>
    <w:p w14:paraId="108005CC" w14:textId="362F2839" w:rsidR="00D916EF" w:rsidRDefault="00D916EF" w:rsidP="00D916EF">
      <w:pPr>
        <w:pStyle w:val="ListParagraph"/>
        <w:numPr>
          <w:ilvl w:val="0"/>
          <w:numId w:val="11"/>
        </w:numPr>
        <w:rPr>
          <w:ins w:id="665" w:author="Bella Bi" w:date="2017-11-22T18:24:00Z"/>
        </w:rPr>
      </w:pPr>
      <w:ins w:id="666" w:author="Bella Bi" w:date="2017-11-22T18:15:00Z">
        <w:r>
          <w:t>Update consultant</w:t>
        </w:r>
      </w:ins>
    </w:p>
    <w:p w14:paraId="22F25E8F" w14:textId="2037FB7D" w:rsidR="00DE2C06" w:rsidRPr="00250C6C" w:rsidRDefault="00DE2C06" w:rsidP="00DE2C06">
      <w:pPr>
        <w:pStyle w:val="ListParagraph"/>
        <w:numPr>
          <w:ilvl w:val="1"/>
          <w:numId w:val="11"/>
        </w:numPr>
        <w:rPr>
          <w:ins w:id="667" w:author="Bella Bi" w:date="2017-11-22T18:24:00Z"/>
        </w:rPr>
      </w:pPr>
      <w:ins w:id="668" w:author="Bella Bi" w:date="2017-11-22T18:24:00Z">
        <w:r>
          <w:t>更新数据库表</w:t>
        </w:r>
      </w:ins>
      <w:ins w:id="669" w:author="Bella Bi" w:date="2017-11-22T18:25:00Z">
        <w:r>
          <w:t>中该</w:t>
        </w:r>
      </w:ins>
      <w:ins w:id="670" w:author="Bella Bi" w:date="2017-11-22T18:24:00Z">
        <w:r>
          <w:rPr>
            <w:rFonts w:hint="eastAsia"/>
          </w:rPr>
          <w:t>Consultant</w:t>
        </w:r>
      </w:ins>
      <w:ins w:id="671" w:author="Bella Bi" w:date="2017-11-22T18:25:00Z">
        <w:r>
          <w:rPr>
            <w:rFonts w:hint="eastAsia"/>
          </w:rPr>
          <w:t>对应的值</w:t>
        </w:r>
      </w:ins>
    </w:p>
    <w:p w14:paraId="70951924" w14:textId="77777777" w:rsidR="00DE2C06" w:rsidRDefault="00DE2C06">
      <w:pPr>
        <w:ind w:left="1080"/>
        <w:rPr>
          <w:ins w:id="672" w:author="Bella Bi" w:date="2017-11-22T18:13:00Z"/>
        </w:rPr>
        <w:pPrChange w:id="673" w:author="Bella Bi" w:date="2017-11-22T18:25:00Z">
          <w:pPr>
            <w:pStyle w:val="ListParagraph"/>
            <w:numPr>
              <w:numId w:val="11"/>
            </w:numPr>
            <w:ind w:hanging="360"/>
          </w:pPr>
        </w:pPrChange>
      </w:pPr>
    </w:p>
    <w:p w14:paraId="5B7AA7DC" w14:textId="77777777" w:rsidR="00D916EF" w:rsidRPr="00162A9B" w:rsidRDefault="00D916EF" w:rsidP="00D916EF"/>
    <w:p w14:paraId="186C6178" w14:textId="77777777" w:rsidR="000E727D" w:rsidRDefault="00DF04D4" w:rsidP="00DF04D4">
      <w:pPr>
        <w:pStyle w:val="Heading2"/>
      </w:pPr>
      <w:r>
        <w:t>ROW STYLES</w:t>
      </w:r>
    </w:p>
    <w:p w14:paraId="10E4068F" w14:textId="77777777" w:rsidR="00DF04D4" w:rsidRDefault="00DF04D4" w:rsidP="000E727D"/>
    <w:p w14:paraId="16DC627F" w14:textId="77777777" w:rsidR="00DF04D4" w:rsidRDefault="00DF04D4" w:rsidP="000E727D">
      <w:r>
        <w:t xml:space="preserve">Row style uses row background color to indicate the corresponding </w:t>
      </w:r>
      <w:commentRangeStart w:id="674"/>
      <w:commentRangeStart w:id="675"/>
      <w:r>
        <w:t>rig status</w:t>
      </w:r>
      <w:commentRangeEnd w:id="674"/>
      <w:r w:rsidR="0090563A">
        <w:rPr>
          <w:rStyle w:val="CommentReference"/>
        </w:rPr>
        <w:commentReference w:id="674"/>
      </w:r>
      <w:commentRangeEnd w:id="675"/>
      <w:r w:rsidR="00012FC0">
        <w:rPr>
          <w:rStyle w:val="CommentReference"/>
        </w:rPr>
        <w:commentReference w:id="675"/>
      </w:r>
    </w:p>
    <w:p w14:paraId="1FBB695C" w14:textId="77777777" w:rsidR="00DF04D4" w:rsidRPr="00DF04D4" w:rsidRDefault="00DF04D4" w:rsidP="000E727D">
      <w:pPr>
        <w:rPr>
          <w:rStyle w:val="Strong"/>
        </w:rPr>
      </w:pPr>
      <w:r w:rsidRPr="00DF04D4">
        <w:rPr>
          <w:rStyle w:val="Strong"/>
        </w:rPr>
        <w:t xml:space="preserve">Active </w:t>
      </w:r>
      <w:r w:rsidR="00B17C37">
        <w:rPr>
          <w:rStyle w:val="Strong"/>
        </w:rPr>
        <w:t>–</w:t>
      </w:r>
      <w:r w:rsidRPr="00DF04D4">
        <w:rPr>
          <w:rStyle w:val="Strong"/>
        </w:rPr>
        <w:t xml:space="preserve"> Pending</w:t>
      </w:r>
      <w:r w:rsidR="00B17C37">
        <w:rPr>
          <w:rStyle w:val="Strong"/>
        </w:rPr>
        <w:t xml:space="preserve">  </w:t>
      </w:r>
    </w:p>
    <w:p w14:paraId="73C5A7A0" w14:textId="77777777" w:rsidR="00DF04D4" w:rsidRPr="000E727D" w:rsidRDefault="00DF04D4" w:rsidP="000E727D">
      <w:r>
        <w:t xml:space="preserve">Background-color: Dark-Grey – </w:t>
      </w:r>
      <w:proofErr w:type="gramStart"/>
      <w:r>
        <w:t>RGB(</w:t>
      </w:r>
      <w:proofErr w:type="gramEnd"/>
      <w:r>
        <w:t>#262626)</w:t>
      </w:r>
    </w:p>
    <w:p w14:paraId="00BCAC56" w14:textId="77777777" w:rsidR="00DF04D4" w:rsidRPr="00DF04D4" w:rsidRDefault="00DF04D4" w:rsidP="00DF04D4">
      <w:pPr>
        <w:rPr>
          <w:rStyle w:val="Strong"/>
        </w:rPr>
      </w:pPr>
      <w:r w:rsidRPr="00DF04D4">
        <w:rPr>
          <w:rStyle w:val="Strong"/>
        </w:rPr>
        <w:t xml:space="preserve">Active </w:t>
      </w:r>
      <w:r>
        <w:rPr>
          <w:rStyle w:val="Strong"/>
        </w:rPr>
        <w:t>–</w:t>
      </w:r>
      <w:r w:rsidRPr="00DF04D4">
        <w:rPr>
          <w:rStyle w:val="Strong"/>
        </w:rPr>
        <w:t xml:space="preserve"> </w:t>
      </w:r>
      <w:r>
        <w:rPr>
          <w:rStyle w:val="Strong"/>
        </w:rPr>
        <w:t>In Progress</w:t>
      </w:r>
    </w:p>
    <w:p w14:paraId="612C1D35" w14:textId="77777777" w:rsidR="00DF04D4" w:rsidRPr="000E727D" w:rsidRDefault="00DF04D4" w:rsidP="00DF04D4">
      <w:r>
        <w:t xml:space="preserve">Background-color: Black – </w:t>
      </w:r>
      <w:proofErr w:type="gramStart"/>
      <w:r>
        <w:t>RGB(</w:t>
      </w:r>
      <w:proofErr w:type="gramEnd"/>
      <w:r>
        <w:t>#000000)</w:t>
      </w:r>
    </w:p>
    <w:p w14:paraId="74695C69" w14:textId="77777777" w:rsidR="00DF04D4" w:rsidRPr="00DF04D4" w:rsidRDefault="00DF04D4" w:rsidP="00DF04D4">
      <w:pPr>
        <w:rPr>
          <w:rStyle w:val="Strong"/>
        </w:rPr>
      </w:pPr>
      <w:r w:rsidRPr="00DF04D4">
        <w:rPr>
          <w:rStyle w:val="Strong"/>
        </w:rPr>
        <w:t xml:space="preserve">Active - </w:t>
      </w:r>
      <w:r>
        <w:rPr>
          <w:rStyle w:val="Strong"/>
        </w:rPr>
        <w:t>Complete</w:t>
      </w:r>
    </w:p>
    <w:p w14:paraId="090B0B81" w14:textId="77777777" w:rsidR="00DF04D4" w:rsidRPr="000E727D" w:rsidRDefault="00DF04D4" w:rsidP="00DF04D4">
      <w:r>
        <w:lastRenderedPageBreak/>
        <w:t xml:space="preserve">Background-color: Grey – </w:t>
      </w:r>
      <w:proofErr w:type="gramStart"/>
      <w:r>
        <w:t>RGB(</w:t>
      </w:r>
      <w:proofErr w:type="gramEnd"/>
      <w:r>
        <w:t>#</w:t>
      </w:r>
      <w:r w:rsidR="006E5516">
        <w:t>60606</w:t>
      </w:r>
      <w:r>
        <w:t>0)</w:t>
      </w:r>
    </w:p>
    <w:p w14:paraId="07C501F3" w14:textId="77777777" w:rsidR="000E727D" w:rsidRPr="00B17C37" w:rsidRDefault="00B17C37" w:rsidP="006F3273">
      <w:pPr>
        <w:rPr>
          <w:color w:val="FF0000"/>
        </w:rPr>
      </w:pPr>
      <w:r w:rsidRPr="00B17C37">
        <w:rPr>
          <w:color w:val="FF0000"/>
        </w:rPr>
        <w:t>Again, I am not in favor of this method.  I think that we should move rigs that are in Status 2 to a window below.  I have attached a mock up that shows my thoughts on this.</w:t>
      </w:r>
    </w:p>
    <w:p w14:paraId="2BE86F97" w14:textId="77777777" w:rsidR="00DF04D4" w:rsidRPr="00DF04D4" w:rsidRDefault="00DF04D4" w:rsidP="00DF04D4">
      <w:pPr>
        <w:rPr>
          <w:rStyle w:val="Strong"/>
        </w:rPr>
      </w:pPr>
      <w:r>
        <w:rPr>
          <w:rStyle w:val="Strong"/>
        </w:rPr>
        <w:t>Down</w:t>
      </w:r>
      <w:r w:rsidRPr="00DF04D4">
        <w:rPr>
          <w:rStyle w:val="Strong"/>
        </w:rPr>
        <w:t xml:space="preserve"> </w:t>
      </w:r>
    </w:p>
    <w:p w14:paraId="0F0DC30F" w14:textId="77777777" w:rsidR="00DF04D4" w:rsidRPr="000E727D" w:rsidRDefault="00DF04D4" w:rsidP="00DF04D4">
      <w:r>
        <w:t>Background-color: Silver – RGB(#A0A0A0)</w:t>
      </w:r>
    </w:p>
    <w:p w14:paraId="1E00C9B4" w14:textId="1CD6508F" w:rsidR="000E727D" w:rsidRDefault="000E727D" w:rsidP="006F3273"/>
    <w:p w14:paraId="64DD394A" w14:textId="440E6E94" w:rsidR="00012FC0" w:rsidRDefault="00665551" w:rsidP="006F3273">
      <w:pPr>
        <w:rPr>
          <w:ins w:id="676" w:author="Bella Bi" w:date="2017-11-22T18:48:00Z"/>
          <w:color w:val="FF0000"/>
        </w:rPr>
      </w:pPr>
      <w:ins w:id="677" w:author="Bella Bi" w:date="2017-11-22T18:48:00Z">
        <w:r>
          <w:rPr>
            <w:color w:val="FF0000"/>
          </w:rPr>
          <w:t>Context Menu Styles</w:t>
        </w:r>
      </w:ins>
    </w:p>
    <w:p w14:paraId="78B4FB81" w14:textId="082E5BBD" w:rsidR="00665551" w:rsidRDefault="00665551" w:rsidP="006F3273">
      <w:pPr>
        <w:rPr>
          <w:ins w:id="678" w:author="Bella Bi" w:date="2017-11-22T18:49:00Z"/>
          <w:color w:val="FF0000"/>
        </w:rPr>
      </w:pPr>
      <w:ins w:id="679" w:author="Bella Bi" w:date="2017-11-22T18:48:00Z">
        <w:r>
          <w:rPr>
            <w:color w:val="FF0000"/>
          </w:rPr>
          <w:t>当在</w:t>
        </w:r>
        <w:r>
          <w:rPr>
            <w:rFonts w:hint="eastAsia"/>
            <w:color w:val="FF0000"/>
          </w:rPr>
          <w:t>Rig</w:t>
        </w:r>
        <w:r>
          <w:rPr>
            <w:color w:val="FF0000"/>
          </w:rPr>
          <w:t xml:space="preserve"> Board</w:t>
        </w:r>
        <w:r>
          <w:rPr>
            <w:color w:val="FF0000"/>
          </w:rPr>
          <w:t>上右键单击单元格会出现右侧菜单</w:t>
        </w:r>
        <w:r>
          <w:rPr>
            <w:rFonts w:hint="eastAsia"/>
            <w:color w:val="FF0000"/>
          </w:rPr>
          <w:t>，</w:t>
        </w:r>
      </w:ins>
      <w:ins w:id="680" w:author="Bella Bi" w:date="2017-11-22T18:49:00Z">
        <w:r w:rsidRPr="00665551">
          <w:rPr>
            <w:rFonts w:hint="eastAsia"/>
            <w:color w:val="FF0000"/>
          </w:rPr>
          <w:t>在弹出菜单中，可</w:t>
        </w:r>
        <w:r>
          <w:rPr>
            <w:rFonts w:hint="eastAsia"/>
            <w:color w:val="FF0000"/>
          </w:rPr>
          <w:t>能会包括两类菜单，一是对当前单元格中的实体对象实例进行操作，如</w:t>
        </w:r>
        <w:r w:rsidRPr="00665551">
          <w:rPr>
            <w:rFonts w:hint="eastAsia"/>
            <w:color w:val="FF0000"/>
          </w:rPr>
          <w:t>Update the Rig</w:t>
        </w:r>
        <w:r w:rsidRPr="00665551">
          <w:rPr>
            <w:rFonts w:hint="eastAsia"/>
            <w:color w:val="FF0000"/>
          </w:rPr>
          <w:t>”，是更新这个</w:t>
        </w:r>
        <w:r w:rsidRPr="00665551">
          <w:rPr>
            <w:rFonts w:hint="eastAsia"/>
            <w:color w:val="FF0000"/>
          </w:rPr>
          <w:t>Rig</w:t>
        </w:r>
        <w:r w:rsidRPr="00665551">
          <w:rPr>
            <w:rFonts w:hint="eastAsia"/>
            <w:color w:val="FF0000"/>
          </w:rPr>
          <w:t>的信息。二是对当前对象所属的实体类的操作，对”</w:t>
        </w:r>
        <w:r w:rsidRPr="00665551">
          <w:rPr>
            <w:rFonts w:hint="eastAsia"/>
            <w:color w:val="FF0000"/>
          </w:rPr>
          <w:t>Add A New Rig</w:t>
        </w:r>
        <w:r w:rsidRPr="00665551">
          <w:rPr>
            <w:rFonts w:hint="eastAsia"/>
            <w:color w:val="FF0000"/>
          </w:rPr>
          <w:t>”。</w:t>
        </w:r>
        <w:r w:rsidR="00751F42">
          <w:rPr>
            <w:rFonts w:hint="eastAsia"/>
            <w:color w:val="FF0000"/>
          </w:rPr>
          <w:t>这两类菜单用横线分割开，如下图：</w:t>
        </w:r>
      </w:ins>
    </w:p>
    <w:p w14:paraId="4F22ED0A" w14:textId="4B0173F2" w:rsidR="00751F42" w:rsidRPr="00012FC0" w:rsidRDefault="00751F42" w:rsidP="006F3273">
      <w:pPr>
        <w:rPr>
          <w:color w:val="FF0000"/>
        </w:rPr>
      </w:pPr>
      <w:ins w:id="681" w:author="Bella Bi" w:date="2017-11-22T18:49:00Z">
        <w:r>
          <w:rPr>
            <w:noProof/>
          </w:rPr>
          <w:drawing>
            <wp:inline distT="0" distB="0" distL="0" distR="0" wp14:anchorId="11C9FAA3" wp14:editId="0CA0EC07">
              <wp:extent cx="2197213" cy="240042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197213" cy="2400423"/>
                      </a:xfrm>
                      <a:prstGeom prst="rect">
                        <a:avLst/>
                      </a:prstGeom>
                    </pic:spPr>
                  </pic:pic>
                </a:graphicData>
              </a:graphic>
            </wp:inline>
          </w:drawing>
        </w:r>
      </w:ins>
    </w:p>
    <w:p w14:paraId="113242FB" w14:textId="3E67532F" w:rsidR="00012FC0" w:rsidRPr="00012FC0" w:rsidRDefault="00012FC0" w:rsidP="006F3273">
      <w:pPr>
        <w:rPr>
          <w:color w:val="FF0000"/>
        </w:rPr>
      </w:pPr>
      <w:r w:rsidRPr="00012FC0">
        <w:rPr>
          <w:color w:val="FF0000"/>
        </w:rPr>
        <w:t>TODO</w:t>
      </w:r>
      <w:r w:rsidRPr="00012FC0">
        <w:rPr>
          <w:rFonts w:hint="eastAsia"/>
          <w:color w:val="FF0000"/>
        </w:rPr>
        <w:t>:</w:t>
      </w:r>
    </w:p>
    <w:p w14:paraId="7545182C" w14:textId="57822C40" w:rsidR="00012FC0" w:rsidRPr="00012FC0" w:rsidRDefault="00012FC0" w:rsidP="00012FC0">
      <w:pPr>
        <w:pStyle w:val="ListParagraph"/>
        <w:numPr>
          <w:ilvl w:val="0"/>
          <w:numId w:val="15"/>
        </w:numPr>
        <w:rPr>
          <w:color w:val="FF0000"/>
        </w:rPr>
      </w:pPr>
      <w:r w:rsidRPr="00012FC0">
        <w:rPr>
          <w:color w:val="FF0000"/>
        </w:rPr>
        <w:t>Scenarios to create call sheet</w:t>
      </w:r>
      <w:ins w:id="682" w:author="Adam Wang" w:date="2017-11-08T16:40:00Z">
        <w:r w:rsidR="00461FE0">
          <w:rPr>
            <w:color w:val="FF0000"/>
          </w:rPr>
          <w:t xml:space="preserve"> </w:t>
        </w:r>
      </w:ins>
      <w:ins w:id="683" w:author="Adam Wang" w:date="2017-11-08T16:41:00Z">
        <w:r w:rsidR="00461FE0">
          <w:rPr>
            <w:color w:val="FF0000"/>
          </w:rPr>
          <w:t>– Not in phase 1 scope</w:t>
        </w:r>
      </w:ins>
    </w:p>
    <w:p w14:paraId="442C55B0" w14:textId="502D84F7" w:rsidR="00012FC0" w:rsidRDefault="00012FC0" w:rsidP="00012FC0">
      <w:pPr>
        <w:pStyle w:val="ListParagraph"/>
        <w:numPr>
          <w:ilvl w:val="0"/>
          <w:numId w:val="15"/>
        </w:numPr>
        <w:rPr>
          <w:color w:val="FF0000"/>
        </w:rPr>
      </w:pPr>
      <w:r w:rsidRPr="00012FC0">
        <w:rPr>
          <w:color w:val="FF0000"/>
        </w:rPr>
        <w:t>Re-organize the coding of rig status.</w:t>
      </w:r>
    </w:p>
    <w:p w14:paraId="78530097" w14:textId="328A12C0" w:rsidR="00C45388" w:rsidRDefault="00012FC0" w:rsidP="00C45388">
      <w:pPr>
        <w:pStyle w:val="ListParagraph"/>
        <w:numPr>
          <w:ilvl w:val="0"/>
          <w:numId w:val="15"/>
        </w:numPr>
        <w:rPr>
          <w:ins w:id="684" w:author="Bella Bi" w:date="2017-11-24T10:20:00Z"/>
          <w:color w:val="FF0000"/>
        </w:rPr>
      </w:pPr>
      <w:r>
        <w:rPr>
          <w:color w:val="FF0000"/>
        </w:rPr>
        <w:t>Describe Rig Job entity relationships with Job alert, call sheet, and job.</w:t>
      </w:r>
    </w:p>
    <w:p w14:paraId="7BDDD109" w14:textId="07A93684" w:rsidR="00C45388" w:rsidRDefault="00C45388" w:rsidP="00C45388">
      <w:pPr>
        <w:pStyle w:val="Heading1"/>
        <w:rPr>
          <w:ins w:id="685" w:author="Bella Bi" w:date="2017-11-24T10:21:00Z"/>
        </w:rPr>
        <w:pPrChange w:id="686" w:author="Bella Bi" w:date="2017-11-24T10:21:00Z">
          <w:pPr>
            <w:pStyle w:val="ListParagraph"/>
            <w:numPr>
              <w:numId w:val="15"/>
            </w:numPr>
            <w:ind w:hanging="360"/>
          </w:pPr>
        </w:pPrChange>
      </w:pPr>
      <w:ins w:id="687" w:author="Bella Bi" w:date="2017-11-24T10:20:00Z">
        <w:r>
          <w:t>Rig Job Data Display</w:t>
        </w:r>
      </w:ins>
    </w:p>
    <w:p w14:paraId="019D1D54" w14:textId="77777777" w:rsidR="00C45388" w:rsidRDefault="00C45388" w:rsidP="00C45388">
      <w:pPr>
        <w:rPr>
          <w:ins w:id="688" w:author="Bella Bi" w:date="2017-11-24T10:21:00Z"/>
        </w:rPr>
        <w:pPrChange w:id="689" w:author="Bella Bi" w:date="2017-11-24T10:21:00Z">
          <w:pPr>
            <w:pStyle w:val="ListParagraph"/>
            <w:numPr>
              <w:numId w:val="15"/>
            </w:numPr>
            <w:ind w:hanging="360"/>
          </w:pPr>
        </w:pPrChange>
      </w:pPr>
    </w:p>
    <w:p w14:paraId="037ADBE9" w14:textId="7984D158" w:rsidR="00C45388" w:rsidRDefault="00C45388" w:rsidP="00C45388">
      <w:pPr>
        <w:pStyle w:val="Heading2"/>
        <w:rPr>
          <w:ins w:id="690" w:author="Bella Bi" w:date="2017-11-24T10:21:00Z"/>
        </w:rPr>
        <w:pPrChange w:id="691" w:author="Bella Bi" w:date="2017-11-24T10:21:00Z">
          <w:pPr>
            <w:pStyle w:val="ListParagraph"/>
            <w:numPr>
              <w:numId w:val="15"/>
            </w:numPr>
            <w:ind w:hanging="360"/>
          </w:pPr>
        </w:pPrChange>
      </w:pPr>
      <w:ins w:id="692" w:author="Bella Bi" w:date="2017-11-24T10:21:00Z">
        <w:r>
          <w:t>Rig Job</w:t>
        </w:r>
        <w:r>
          <w:t>的显示说明</w:t>
        </w:r>
      </w:ins>
      <w:ins w:id="693" w:author="Bella Bi" w:date="2017-11-24T11:57:00Z">
        <w:r w:rsidR="00134666">
          <w:rPr>
            <w:rFonts w:hint="eastAsia"/>
          </w:rPr>
          <w:t>1124</w:t>
        </w:r>
      </w:ins>
    </w:p>
    <w:p w14:paraId="0A2981C9" w14:textId="7EE3645F" w:rsidR="00C45388" w:rsidRDefault="00C45388" w:rsidP="00C45388">
      <w:pPr>
        <w:pStyle w:val="ListParagraph"/>
        <w:numPr>
          <w:ilvl w:val="0"/>
          <w:numId w:val="25"/>
        </w:numPr>
        <w:rPr>
          <w:ins w:id="694" w:author="Bella Bi" w:date="2017-11-24T10:21:00Z"/>
          <w:rFonts w:hint="eastAsia"/>
        </w:rPr>
      </w:pPr>
      <w:ins w:id="695" w:author="Bella Bi" w:date="2017-11-24T10:21:00Z">
        <w:r>
          <w:rPr>
            <w:rFonts w:hint="eastAsia"/>
          </w:rPr>
          <w:t>每个</w:t>
        </w:r>
        <w:r>
          <w:rPr>
            <w:rFonts w:hint="eastAsia"/>
          </w:rPr>
          <w:t>rig</w:t>
        </w:r>
        <w:r>
          <w:rPr>
            <w:rFonts w:hint="eastAsia"/>
          </w:rPr>
          <w:t>在</w:t>
        </w:r>
        <w:proofErr w:type="spellStart"/>
        <w:r>
          <w:rPr>
            <w:rFonts w:hint="eastAsia"/>
          </w:rPr>
          <w:t>rigboard</w:t>
        </w:r>
        <w:proofErr w:type="spellEnd"/>
        <w:r>
          <w:rPr>
            <w:rFonts w:hint="eastAsia"/>
          </w:rPr>
          <w:t>只显示一条记录，即最近一个</w:t>
        </w:r>
        <w:r>
          <w:rPr>
            <w:rFonts w:hint="eastAsia"/>
          </w:rPr>
          <w:t>job</w:t>
        </w:r>
        <w:r>
          <w:rPr>
            <w:rFonts w:hint="eastAsia"/>
          </w:rPr>
          <w:t>。</w:t>
        </w:r>
      </w:ins>
    </w:p>
    <w:p w14:paraId="7564BD5B" w14:textId="77777777" w:rsidR="00C45388" w:rsidRDefault="00C45388" w:rsidP="00C45388">
      <w:pPr>
        <w:pStyle w:val="ListParagraph"/>
        <w:numPr>
          <w:ilvl w:val="0"/>
          <w:numId w:val="25"/>
        </w:numPr>
        <w:rPr>
          <w:ins w:id="696" w:author="Bella Bi" w:date="2017-11-24T10:21:00Z"/>
          <w:rFonts w:hint="eastAsia"/>
        </w:rPr>
      </w:pPr>
      <w:ins w:id="697" w:author="Bella Bi" w:date="2017-11-24T10:21:00Z">
        <w:r>
          <w:rPr>
            <w:rFonts w:hint="eastAsia"/>
          </w:rPr>
          <w:t>每个</w:t>
        </w:r>
        <w:r>
          <w:rPr>
            <w:rFonts w:hint="eastAsia"/>
          </w:rPr>
          <w:t>rig</w:t>
        </w:r>
        <w:r>
          <w:rPr>
            <w:rFonts w:hint="eastAsia"/>
          </w:rPr>
          <w:t>在</w:t>
        </w:r>
        <w:proofErr w:type="spellStart"/>
        <w:r>
          <w:rPr>
            <w:rFonts w:hint="eastAsia"/>
          </w:rPr>
          <w:t>rigboard</w:t>
        </w:r>
        <w:proofErr w:type="spellEnd"/>
        <w:r>
          <w:rPr>
            <w:rFonts w:hint="eastAsia"/>
          </w:rPr>
          <w:t>上永不消失，无论状态是什么。</w:t>
        </w:r>
      </w:ins>
    </w:p>
    <w:p w14:paraId="34C134E2" w14:textId="77777777" w:rsidR="00C45388" w:rsidRDefault="00C45388" w:rsidP="00C45388">
      <w:pPr>
        <w:pStyle w:val="ListParagraph"/>
        <w:numPr>
          <w:ilvl w:val="0"/>
          <w:numId w:val="25"/>
        </w:numPr>
        <w:rPr>
          <w:ins w:id="698" w:author="Bella Bi" w:date="2017-11-24T10:21:00Z"/>
          <w:rFonts w:hint="eastAsia"/>
        </w:rPr>
      </w:pPr>
      <w:ins w:id="699" w:author="Bella Bi" w:date="2017-11-24T10:21:00Z">
        <w:r>
          <w:rPr>
            <w:rFonts w:hint="eastAsia"/>
          </w:rPr>
          <w:t>Rig job</w:t>
        </w:r>
        <w:r>
          <w:rPr>
            <w:rFonts w:hint="eastAsia"/>
          </w:rPr>
          <w:t>可以强行标志完成，这样后面预设的工作可以显示出来。</w:t>
        </w:r>
      </w:ins>
    </w:p>
    <w:p w14:paraId="7316A06F" w14:textId="77777777" w:rsidR="00C45388" w:rsidRDefault="00C45388" w:rsidP="00C45388">
      <w:pPr>
        <w:pStyle w:val="ListParagraph"/>
        <w:numPr>
          <w:ilvl w:val="1"/>
          <w:numId w:val="25"/>
        </w:numPr>
        <w:rPr>
          <w:ins w:id="700" w:author="Bella Bi" w:date="2017-11-24T10:21:00Z"/>
          <w:rFonts w:hint="eastAsia"/>
        </w:rPr>
        <w:pPrChange w:id="701" w:author="Bella Bi" w:date="2017-11-24T10:21:00Z">
          <w:pPr>
            <w:pStyle w:val="ListParagraph"/>
            <w:numPr>
              <w:numId w:val="25"/>
            </w:numPr>
            <w:ind w:hanging="360"/>
          </w:pPr>
        </w:pPrChange>
      </w:pPr>
      <w:ins w:id="702" w:author="Bella Bi" w:date="2017-11-24T10:21:00Z">
        <w:r>
          <w:rPr>
            <w:rFonts w:hint="eastAsia"/>
          </w:rPr>
          <w:t>Rig board</w:t>
        </w:r>
        <w:r>
          <w:rPr>
            <w:rFonts w:hint="eastAsia"/>
          </w:rPr>
          <w:t>上的排序要求按以下字段的字母顺序进行排序。</w:t>
        </w:r>
        <w:r>
          <w:rPr>
            <w:rFonts w:hint="eastAsia"/>
          </w:rPr>
          <w:t>Company, Rig Name.</w:t>
        </w:r>
      </w:ins>
    </w:p>
    <w:p w14:paraId="5AC9C2F2" w14:textId="5CB343CA" w:rsidR="00C45388" w:rsidRDefault="004649F4" w:rsidP="004649F4">
      <w:pPr>
        <w:pStyle w:val="Heading2"/>
        <w:rPr>
          <w:ins w:id="703" w:author="Bella Bi" w:date="2017-11-24T18:13:00Z"/>
        </w:rPr>
        <w:pPrChange w:id="704" w:author="Bella Bi" w:date="2017-11-24T18:13:00Z">
          <w:pPr>
            <w:pStyle w:val="ListParagraph"/>
            <w:numPr>
              <w:numId w:val="15"/>
            </w:numPr>
            <w:ind w:hanging="360"/>
          </w:pPr>
        </w:pPrChange>
      </w:pPr>
      <w:ins w:id="705" w:author="Bella Bi" w:date="2017-11-24T18:13:00Z">
        <w:r>
          <w:lastRenderedPageBreak/>
          <w:t>Rig</w:t>
        </w:r>
        <w:r>
          <w:t>列内容的显示</w:t>
        </w:r>
      </w:ins>
    </w:p>
    <w:p w14:paraId="643C7432" w14:textId="54A14FBE" w:rsidR="004649F4" w:rsidRDefault="004649F4" w:rsidP="004649F4">
      <w:pPr>
        <w:pStyle w:val="ListParagraph"/>
        <w:numPr>
          <w:ilvl w:val="0"/>
          <w:numId w:val="26"/>
        </w:numPr>
        <w:rPr>
          <w:ins w:id="706" w:author="Bella Bi" w:date="2017-11-24T18:15:00Z"/>
        </w:rPr>
        <w:pPrChange w:id="707" w:author="Bella Bi" w:date="2017-11-24T18:13:00Z">
          <w:pPr>
            <w:pStyle w:val="ListParagraph"/>
            <w:numPr>
              <w:numId w:val="15"/>
            </w:numPr>
            <w:ind w:hanging="360"/>
          </w:pPr>
        </w:pPrChange>
      </w:pPr>
      <w:ins w:id="708" w:author="Bella Bi" w:date="2017-11-24T18:13:00Z">
        <w:r>
          <w:t>Rig</w:t>
        </w:r>
        <w:r>
          <w:t>列显示</w:t>
        </w:r>
      </w:ins>
      <w:ins w:id="709" w:author="Bella Bi" w:date="2017-11-24T18:14:00Z">
        <w:r w:rsidR="003979AD">
          <w:rPr>
            <w:rFonts w:hint="eastAsia"/>
          </w:rPr>
          <w:t>Rig</w:t>
        </w:r>
        <w:r w:rsidR="003979AD">
          <w:t xml:space="preserve"> </w:t>
        </w:r>
        <w:proofErr w:type="spellStart"/>
        <w:r w:rsidR="003979AD">
          <w:t>Contrator</w:t>
        </w:r>
        <w:proofErr w:type="spellEnd"/>
        <w:r w:rsidR="003979AD">
          <w:t xml:space="preserve"> </w:t>
        </w:r>
        <w:r w:rsidR="003979AD">
          <w:t>对应的</w:t>
        </w:r>
        <w:r w:rsidR="003979AD">
          <w:rPr>
            <w:rFonts w:hint="eastAsia"/>
          </w:rPr>
          <w:t>Short</w:t>
        </w:r>
        <w:r w:rsidR="003979AD">
          <w:t xml:space="preserve"> Name</w:t>
        </w:r>
        <w:r w:rsidR="003979AD">
          <w:t>加上</w:t>
        </w:r>
        <w:r w:rsidR="003979AD">
          <w:rPr>
            <w:rFonts w:hint="eastAsia"/>
          </w:rPr>
          <w:t>Rig</w:t>
        </w:r>
        <w:r w:rsidR="003979AD">
          <w:t xml:space="preserve"> Number</w:t>
        </w:r>
      </w:ins>
    </w:p>
    <w:p w14:paraId="30E1CCE9" w14:textId="7DDFE475" w:rsidR="003979AD" w:rsidRPr="004649F4" w:rsidRDefault="003979AD" w:rsidP="003979AD">
      <w:pPr>
        <w:ind w:left="360"/>
        <w:rPr>
          <w:rFonts w:hint="eastAsia"/>
        </w:rPr>
        <w:pPrChange w:id="710" w:author="Bella Bi" w:date="2017-11-24T18:15:00Z">
          <w:pPr>
            <w:pStyle w:val="ListParagraph"/>
            <w:numPr>
              <w:numId w:val="15"/>
            </w:numPr>
            <w:ind w:hanging="360"/>
          </w:pPr>
        </w:pPrChange>
      </w:pPr>
      <w:ins w:id="711" w:author="Bella Bi" w:date="2017-11-24T18:15:00Z">
        <w:r>
          <w:t>Notes</w:t>
        </w:r>
        <w:r>
          <w:rPr>
            <w:rFonts w:hint="eastAsia"/>
          </w:rPr>
          <w:t>：</w:t>
        </w:r>
        <w:r>
          <w:rPr>
            <w:rFonts w:hint="eastAsia"/>
          </w:rPr>
          <w:t xml:space="preserve"> </w:t>
        </w:r>
      </w:ins>
      <w:ins w:id="712" w:author="Bella Bi" w:date="2017-11-24T19:06:00Z">
        <w:r w:rsidR="006407E4">
          <w:t>1124</w:t>
        </w:r>
        <w:r w:rsidR="006407E4">
          <w:rPr>
            <w:rFonts w:hint="eastAsia"/>
          </w:rPr>
          <w:t>目前可以显示</w:t>
        </w:r>
      </w:ins>
      <w:ins w:id="713" w:author="Bella Bi" w:date="2017-11-24T19:07:00Z">
        <w:r w:rsidR="006407E4">
          <w:rPr>
            <w:rFonts w:hint="eastAsia"/>
          </w:rPr>
          <w:t>最新添加的数据内容，根据</w:t>
        </w:r>
        <w:r w:rsidR="006407E4">
          <w:rPr>
            <w:rFonts w:hint="eastAsia"/>
          </w:rPr>
          <w:t>Rig</w:t>
        </w:r>
        <w:r w:rsidR="006407E4">
          <w:t xml:space="preserve"> Id</w:t>
        </w:r>
        <w:r w:rsidR="006407E4">
          <w:t>获取到公司的</w:t>
        </w:r>
        <w:r w:rsidR="006407E4">
          <w:rPr>
            <w:rFonts w:hint="eastAsia"/>
          </w:rPr>
          <w:t>Short</w:t>
        </w:r>
        <w:r w:rsidR="006407E4">
          <w:t xml:space="preserve"> Name</w:t>
        </w:r>
        <w:r w:rsidR="006407E4">
          <w:t>加上</w:t>
        </w:r>
        <w:r w:rsidR="006407E4">
          <w:rPr>
            <w:rFonts w:hint="eastAsia"/>
          </w:rPr>
          <w:t>Rig</w:t>
        </w:r>
        <w:r w:rsidR="006407E4">
          <w:t xml:space="preserve"> Number</w:t>
        </w:r>
        <w:r w:rsidR="006407E4">
          <w:rPr>
            <w:rFonts w:hint="eastAsia"/>
          </w:rPr>
          <w:t>，</w:t>
        </w:r>
        <w:r w:rsidR="006407E4">
          <w:t>但是</w:t>
        </w:r>
      </w:ins>
      <w:ins w:id="714" w:author="Bella Bi" w:date="2017-11-24T18:15:00Z">
        <w:r>
          <w:rPr>
            <w:rFonts w:hint="eastAsia"/>
          </w:rPr>
          <w:t>历史数据该如何处理？</w:t>
        </w:r>
      </w:ins>
      <w:ins w:id="715" w:author="Bella Bi" w:date="2017-11-24T18:16:00Z">
        <w:r>
          <w:rPr>
            <w:rFonts w:hint="eastAsia"/>
          </w:rPr>
          <w:t>以前创建的</w:t>
        </w:r>
        <w:r>
          <w:rPr>
            <w:rFonts w:hint="eastAsia"/>
          </w:rPr>
          <w:t>Call</w:t>
        </w:r>
        <w:r>
          <w:t xml:space="preserve"> Sheet</w:t>
        </w:r>
        <w:r>
          <w:t>中只存了</w:t>
        </w:r>
        <w:r>
          <w:rPr>
            <w:rFonts w:hint="eastAsia"/>
          </w:rPr>
          <w:t>Rig</w:t>
        </w:r>
        <w:r>
          <w:t xml:space="preserve"> Number</w:t>
        </w:r>
        <w:r>
          <w:t>和</w:t>
        </w:r>
        <w:r>
          <w:rPr>
            <w:rFonts w:hint="eastAsia"/>
          </w:rPr>
          <w:t>Rig</w:t>
        </w:r>
        <w:r>
          <w:t xml:space="preserve"> Name</w:t>
        </w:r>
        <w:r>
          <w:rPr>
            <w:rFonts w:hint="eastAsia"/>
          </w:rPr>
          <w:t>，</w:t>
        </w:r>
        <w:r>
          <w:t>没有</w:t>
        </w:r>
        <w:r>
          <w:rPr>
            <w:rFonts w:hint="eastAsia"/>
          </w:rPr>
          <w:t>Rig</w:t>
        </w:r>
        <w:r>
          <w:t xml:space="preserve"> ID</w:t>
        </w:r>
        <w:r>
          <w:rPr>
            <w:rFonts w:hint="eastAsia"/>
          </w:rPr>
          <w:t>，</w:t>
        </w:r>
        <w:r>
          <w:t>是否需要将历史数据中的</w:t>
        </w:r>
        <w:r>
          <w:rPr>
            <w:rFonts w:hint="eastAsia"/>
          </w:rPr>
          <w:t>Rig</w:t>
        </w:r>
        <w:r>
          <w:t xml:space="preserve"> </w:t>
        </w:r>
        <w:r>
          <w:t>在</w:t>
        </w:r>
        <w:r>
          <w:rPr>
            <w:rFonts w:hint="eastAsia"/>
          </w:rPr>
          <w:t>Rig</w:t>
        </w:r>
        <w:r>
          <w:rPr>
            <w:rFonts w:hint="eastAsia"/>
          </w:rPr>
          <w:t>数据库中</w:t>
        </w:r>
      </w:ins>
      <w:ins w:id="716" w:author="Bella Bi" w:date="2017-11-24T18:17:00Z">
        <w:r>
          <w:rPr>
            <w:rFonts w:hint="eastAsia"/>
          </w:rPr>
          <w:t>查</w:t>
        </w:r>
      </w:ins>
      <w:ins w:id="717" w:author="Bella Bi" w:date="2017-11-24T19:06:00Z">
        <w:r w:rsidR="00371619">
          <w:rPr>
            <w:rFonts w:hint="eastAsia"/>
          </w:rPr>
          <w:t>找</w:t>
        </w:r>
      </w:ins>
      <w:ins w:id="718" w:author="Bella Bi" w:date="2017-11-24T18:17:00Z">
        <w:r>
          <w:rPr>
            <w:rFonts w:hint="eastAsia"/>
          </w:rPr>
          <w:t>，如果查到了将这个</w:t>
        </w:r>
        <w:r>
          <w:rPr>
            <w:rFonts w:hint="eastAsia"/>
          </w:rPr>
          <w:t>Rig</w:t>
        </w:r>
        <w:r>
          <w:rPr>
            <w:rFonts w:hint="eastAsia"/>
          </w:rPr>
          <w:t>对应的</w:t>
        </w:r>
        <w:r>
          <w:rPr>
            <w:rFonts w:hint="eastAsia"/>
          </w:rPr>
          <w:t>ID</w:t>
        </w:r>
        <w:r>
          <w:rPr>
            <w:rFonts w:hint="eastAsia"/>
          </w:rPr>
          <w:t>存到</w:t>
        </w:r>
        <w:r>
          <w:rPr>
            <w:rFonts w:hint="eastAsia"/>
          </w:rPr>
          <w:t>Call</w:t>
        </w:r>
        <w:r>
          <w:t xml:space="preserve"> Sheet</w:t>
        </w:r>
        <w:r>
          <w:t>中</w:t>
        </w:r>
        <w:r>
          <w:rPr>
            <w:rFonts w:hint="eastAsia"/>
          </w:rPr>
          <w:t>。</w:t>
        </w:r>
      </w:ins>
      <w:bookmarkStart w:id="719" w:name="_GoBack"/>
      <w:bookmarkEnd w:id="719"/>
    </w:p>
    <w:sectPr w:rsidR="003979AD" w:rsidRPr="004649F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Bella Bi" w:date="2017-11-02T18:13:00Z" w:initials="BB">
    <w:p w14:paraId="084E7166" w14:textId="125FA24E" w:rsidR="00765391" w:rsidRDefault="00765391">
      <w:pPr>
        <w:pStyle w:val="CommentText"/>
      </w:pPr>
      <w:r>
        <w:rPr>
          <w:rStyle w:val="CommentReference"/>
        </w:rPr>
        <w:annotationRef/>
      </w:r>
      <w:r>
        <w:rPr>
          <w:rFonts w:hint="eastAsia"/>
        </w:rPr>
        <w:t>1102:Adam</w:t>
      </w:r>
      <w:r>
        <w:rPr>
          <w:rFonts w:hint="eastAsia"/>
        </w:rPr>
        <w:t>反馈状态警示图标，移到左侧</w:t>
      </w:r>
    </w:p>
  </w:comment>
  <w:comment w:id="4" w:author="Bella Bi" w:date="2017-11-03T17:21:00Z" w:initials="BB">
    <w:p w14:paraId="0FF1533D" w14:textId="77777777" w:rsidR="00804C7B" w:rsidRPr="0007290D" w:rsidRDefault="00C978CB">
      <w:pPr>
        <w:pStyle w:val="CommentText"/>
      </w:pPr>
      <w:r>
        <w:rPr>
          <w:rStyle w:val="CommentReference"/>
        </w:rPr>
        <w:annotationRef/>
      </w:r>
      <w:r w:rsidRPr="0007290D">
        <w:t xml:space="preserve">1103 </w:t>
      </w:r>
    </w:p>
    <w:p w14:paraId="3E0CCFAC" w14:textId="6C2FF61D" w:rsidR="00EA0B38" w:rsidRPr="0007290D" w:rsidRDefault="00804C7B">
      <w:pPr>
        <w:pStyle w:val="CommentText"/>
      </w:pPr>
      <w:r w:rsidRPr="0007290D">
        <w:t xml:space="preserve">1. </w:t>
      </w:r>
      <w:r w:rsidR="00C978CB" w:rsidRPr="0007290D">
        <w:t>这个</w:t>
      </w:r>
      <w:r w:rsidR="00C978CB" w:rsidRPr="0007290D">
        <w:rPr>
          <w:rFonts w:hint="eastAsia"/>
        </w:rPr>
        <w:t>COD Cleared</w:t>
      </w:r>
      <w:r w:rsidR="00C978CB" w:rsidRPr="0007290D">
        <w:rPr>
          <w:rFonts w:hint="eastAsia"/>
        </w:rPr>
        <w:t>的</w:t>
      </w:r>
      <w:r w:rsidR="00C978CB" w:rsidRPr="0007290D">
        <w:t>标志位是加在</w:t>
      </w:r>
      <w:r w:rsidR="00C978CB" w:rsidRPr="0007290D">
        <w:rPr>
          <w:rFonts w:hint="eastAsia"/>
        </w:rPr>
        <w:t>Company</w:t>
      </w:r>
      <w:r w:rsidR="00C978CB" w:rsidRPr="0007290D">
        <w:t xml:space="preserve"> Information</w:t>
      </w:r>
      <w:r w:rsidR="00C978CB" w:rsidRPr="0007290D">
        <w:t>中</w:t>
      </w:r>
      <w:r w:rsidR="00764BFE" w:rsidRPr="0007290D">
        <w:t>对吗</w:t>
      </w:r>
      <w:r w:rsidR="00C978CB" w:rsidRPr="0007290D">
        <w:rPr>
          <w:rFonts w:hint="eastAsia"/>
        </w:rPr>
        <w:t>？</w:t>
      </w:r>
      <w:r w:rsidRPr="0007290D">
        <w:rPr>
          <w:rFonts w:hint="eastAsia"/>
        </w:rPr>
        <w:t>那么一旦这个标志改变，如果其他的</w:t>
      </w:r>
      <w:proofErr w:type="spellStart"/>
      <w:r w:rsidRPr="0007290D">
        <w:rPr>
          <w:rFonts w:hint="eastAsia"/>
        </w:rPr>
        <w:t>Call</w:t>
      </w:r>
      <w:r w:rsidRPr="0007290D">
        <w:t>Sheet</w:t>
      </w:r>
      <w:proofErr w:type="spellEnd"/>
      <w:r w:rsidRPr="0007290D">
        <w:t>中</w:t>
      </w:r>
      <w:r w:rsidRPr="0007290D">
        <w:rPr>
          <w:rFonts w:hint="eastAsia"/>
        </w:rPr>
        <w:t>也包括</w:t>
      </w:r>
      <w:r w:rsidRPr="0007290D">
        <w:t>这个公司</w:t>
      </w:r>
      <w:r w:rsidRPr="0007290D">
        <w:rPr>
          <w:rFonts w:hint="eastAsia"/>
        </w:rPr>
        <w:t>，</w:t>
      </w:r>
      <w:r w:rsidRPr="0007290D">
        <w:t>那么它的状态是改变后的状态</w:t>
      </w:r>
      <w:r w:rsidRPr="0007290D">
        <w:rPr>
          <w:rFonts w:hint="eastAsia"/>
        </w:rPr>
        <w:t>。</w:t>
      </w:r>
      <w:r w:rsidR="00764BFE" w:rsidRPr="0007290D">
        <w:rPr>
          <w:rFonts w:hint="eastAsia"/>
        </w:rPr>
        <w:t>是这样吗？</w:t>
      </w:r>
    </w:p>
    <w:p w14:paraId="6054BF76" w14:textId="098C09BB" w:rsidR="00C978CB" w:rsidRDefault="00804C7B">
      <w:pPr>
        <w:pStyle w:val="CommentText"/>
      </w:pPr>
      <w:r w:rsidRPr="0007290D">
        <w:t xml:space="preserve">2. </w:t>
      </w:r>
      <w:r w:rsidR="00C978CB" w:rsidRPr="0007290D">
        <w:t>当列表中存在多个</w:t>
      </w:r>
      <w:r w:rsidR="00C978CB" w:rsidRPr="0007290D">
        <w:rPr>
          <w:rFonts w:hint="eastAsia"/>
        </w:rPr>
        <w:t>Company</w:t>
      </w:r>
      <w:r w:rsidR="00C978CB" w:rsidRPr="0007290D">
        <w:rPr>
          <w:rFonts w:hint="eastAsia"/>
        </w:rPr>
        <w:t>时，</w:t>
      </w:r>
      <w:r w:rsidR="00EA0B38" w:rsidRPr="0007290D">
        <w:rPr>
          <w:rFonts w:hint="eastAsia"/>
        </w:rPr>
        <w:t>当</w:t>
      </w:r>
      <w:r w:rsidR="00C978CB" w:rsidRPr="0007290D">
        <w:rPr>
          <w:rFonts w:hint="eastAsia"/>
        </w:rPr>
        <w:t>选择一个</w:t>
      </w:r>
      <w:r w:rsidR="00EA0B38" w:rsidRPr="0007290D">
        <w:rPr>
          <w:rFonts w:hint="eastAsia"/>
        </w:rPr>
        <w:t>Company</w:t>
      </w:r>
      <w:r w:rsidR="00EA0B38" w:rsidRPr="0007290D">
        <w:rPr>
          <w:rFonts w:hint="eastAsia"/>
        </w:rPr>
        <w:t>时</w:t>
      </w:r>
      <w:r w:rsidR="00C978CB" w:rsidRPr="0007290D">
        <w:rPr>
          <w:rFonts w:hint="eastAsia"/>
        </w:rPr>
        <w:t>它对应的</w:t>
      </w:r>
      <w:r w:rsidR="00C978CB" w:rsidRPr="0007290D">
        <w:rPr>
          <w:rFonts w:hint="eastAsia"/>
        </w:rPr>
        <w:t>COD Cleared</w:t>
      </w:r>
      <w:r w:rsidR="00C978CB" w:rsidRPr="0007290D">
        <w:rPr>
          <w:rFonts w:hint="eastAsia"/>
        </w:rPr>
        <w:t>标志位会跟着变对吗？</w:t>
      </w:r>
    </w:p>
  </w:comment>
  <w:comment w:id="5" w:author="Adam Wang" w:date="2017-11-03T11:20:00Z" w:initials="AW">
    <w:p w14:paraId="00C81C8B" w14:textId="1D9BF3B2" w:rsidR="007020D3" w:rsidRDefault="007020D3">
      <w:pPr>
        <w:pStyle w:val="CommentText"/>
      </w:pPr>
      <w:r>
        <w:rPr>
          <w:rStyle w:val="CommentReference"/>
        </w:rPr>
        <w:annotationRef/>
      </w:r>
      <w:r>
        <w:t>1103</w:t>
      </w:r>
    </w:p>
    <w:p w14:paraId="02E0A280" w14:textId="37DA4508" w:rsidR="007020D3" w:rsidRDefault="007020D3" w:rsidP="00ED0BEF">
      <w:pPr>
        <w:pStyle w:val="CommentText"/>
        <w:numPr>
          <w:ilvl w:val="0"/>
          <w:numId w:val="16"/>
        </w:numPr>
        <w:rPr>
          <w:rFonts w:ascii="Consolas" w:hAnsi="Consolas" w:cs="Consolas"/>
          <w:color w:val="2B91AF"/>
          <w:sz w:val="19"/>
          <w:szCs w:val="19"/>
        </w:rPr>
      </w:pPr>
      <w:r>
        <w:rPr>
          <w:rFonts w:hint="eastAsia"/>
        </w:rPr>
        <w:t>不是</w:t>
      </w:r>
      <w:r>
        <w:t>的，是加在</w:t>
      </w:r>
      <w:r>
        <w:rPr>
          <w:rFonts w:hint="eastAsia"/>
        </w:rPr>
        <w:t>call</w:t>
      </w:r>
      <w:r w:rsidR="00ED0BEF">
        <w:t xml:space="preserve"> sheet header </w:t>
      </w:r>
      <w:r w:rsidR="00ED0BEF">
        <w:rPr>
          <w:rFonts w:hint="eastAsia"/>
        </w:rPr>
        <w:t>里</w:t>
      </w:r>
      <w:r w:rsidR="00ED0BEF">
        <w:t>面，参考</w:t>
      </w:r>
      <w:proofErr w:type="spellStart"/>
      <w:r w:rsidR="00ED0BEF">
        <w:rPr>
          <w:rFonts w:ascii="Consolas" w:hAnsi="Consolas" w:cs="Consolas"/>
          <w:color w:val="2B91AF"/>
          <w:sz w:val="19"/>
          <w:szCs w:val="19"/>
          <w:highlight w:val="white"/>
        </w:rPr>
        <w:t>FieldSupervisorInfoPresenter</w:t>
      </w:r>
      <w:proofErr w:type="spellEnd"/>
      <w:r w:rsidR="00ED0BEF">
        <w:rPr>
          <w:rFonts w:ascii="Consolas" w:hAnsi="Consolas" w:cs="Consolas" w:hint="eastAsia"/>
          <w:color w:val="2B91AF"/>
          <w:sz w:val="19"/>
          <w:szCs w:val="19"/>
        </w:rPr>
        <w:t>中</w:t>
      </w:r>
      <w:r w:rsidR="00ED0BEF">
        <w:rPr>
          <w:rFonts w:ascii="Consolas" w:hAnsi="Consolas" w:cs="Consolas"/>
          <w:color w:val="2B91AF"/>
          <w:sz w:val="19"/>
          <w:szCs w:val="19"/>
        </w:rPr>
        <w:t>的</w:t>
      </w:r>
      <w:proofErr w:type="spellStart"/>
      <w:r w:rsidR="00ED0BEF">
        <w:rPr>
          <w:rFonts w:ascii="Consolas" w:hAnsi="Consolas" w:cs="Consolas" w:hint="eastAsia"/>
          <w:color w:val="2B91AF"/>
          <w:sz w:val="19"/>
          <w:szCs w:val="19"/>
        </w:rPr>
        <w:t>IsLeadSupervisor</w:t>
      </w:r>
      <w:proofErr w:type="spellEnd"/>
      <w:r w:rsidR="00ED0BEF">
        <w:rPr>
          <w:rFonts w:ascii="Consolas" w:hAnsi="Consolas" w:cs="Consolas" w:hint="eastAsia"/>
          <w:color w:val="2B91AF"/>
          <w:sz w:val="19"/>
          <w:szCs w:val="19"/>
        </w:rPr>
        <w:t>的</w:t>
      </w:r>
      <w:r w:rsidR="00ED0BEF">
        <w:rPr>
          <w:rFonts w:ascii="Consolas" w:hAnsi="Consolas" w:cs="Consolas"/>
          <w:color w:val="2B91AF"/>
          <w:sz w:val="19"/>
          <w:szCs w:val="19"/>
        </w:rPr>
        <w:t>实现</w:t>
      </w:r>
    </w:p>
    <w:p w14:paraId="16E0599B" w14:textId="7155C230" w:rsidR="00ED0BEF" w:rsidRDefault="00ED0BEF" w:rsidP="00ED0BEF">
      <w:pPr>
        <w:pStyle w:val="CommentText"/>
        <w:numPr>
          <w:ilvl w:val="0"/>
          <w:numId w:val="16"/>
        </w:numPr>
      </w:pPr>
      <w:r>
        <w:t xml:space="preserve"> </w:t>
      </w:r>
      <w:r>
        <w:rPr>
          <w:rFonts w:hint="eastAsia"/>
        </w:rPr>
        <w:t>一</w:t>
      </w:r>
      <w:r>
        <w:t>个</w:t>
      </w:r>
      <w:r>
        <w:rPr>
          <w:rFonts w:hint="eastAsia"/>
        </w:rPr>
        <w:t>job</w:t>
      </w:r>
      <w:r>
        <w:rPr>
          <w:rFonts w:hint="eastAsia"/>
        </w:rPr>
        <w:t>只</w:t>
      </w:r>
      <w:r>
        <w:t>有一个付款公司，所以只有一个标志，参见</w:t>
      </w:r>
      <w:r>
        <w:rPr>
          <w:rFonts w:hint="eastAsia"/>
        </w:rPr>
        <w:t>1</w:t>
      </w:r>
    </w:p>
  </w:comment>
  <w:comment w:id="7" w:author="Bella Bi" w:date="2017-11-02T18:14:00Z" w:initials="BB">
    <w:p w14:paraId="087AF4ED" w14:textId="10665CF2" w:rsidR="00765391" w:rsidRDefault="00765391">
      <w:pPr>
        <w:pStyle w:val="CommentText"/>
      </w:pPr>
      <w:r>
        <w:rPr>
          <w:rStyle w:val="CommentReference"/>
        </w:rPr>
        <w:annotationRef/>
      </w:r>
      <w:r>
        <w:t>1102Adam</w:t>
      </w:r>
      <w:r>
        <w:t>反馈</w:t>
      </w:r>
      <w:r>
        <w:rPr>
          <w:rFonts w:hint="eastAsia"/>
        </w:rPr>
        <w:t>：</w:t>
      </w:r>
      <w:r w:rsidRPr="00765391">
        <w:rPr>
          <w:rFonts w:hint="eastAsia"/>
        </w:rPr>
        <w:t>Well Location</w:t>
      </w:r>
      <w:r w:rsidRPr="00765391">
        <w:rPr>
          <w:rFonts w:hint="eastAsia"/>
        </w:rPr>
        <w:t>显示，如果有</w:t>
      </w:r>
      <w:r w:rsidRPr="00765391">
        <w:rPr>
          <w:rFonts w:hint="eastAsia"/>
        </w:rPr>
        <w:t>Downhole Location</w:t>
      </w:r>
      <w:r w:rsidRPr="00765391">
        <w:rPr>
          <w:rFonts w:hint="eastAsia"/>
        </w:rPr>
        <w:t>，则显示</w:t>
      </w:r>
      <w:r w:rsidRPr="00765391">
        <w:rPr>
          <w:rFonts w:hint="eastAsia"/>
        </w:rPr>
        <w:t xml:space="preserve">Downhole Location, </w:t>
      </w:r>
      <w:r w:rsidRPr="00765391">
        <w:rPr>
          <w:rFonts w:hint="eastAsia"/>
        </w:rPr>
        <w:t>如果没有，则显示</w:t>
      </w:r>
      <w:r w:rsidRPr="00765391">
        <w:rPr>
          <w:rFonts w:hint="eastAsia"/>
        </w:rPr>
        <w:t>Surface Location</w:t>
      </w:r>
      <w:r w:rsidRPr="00765391">
        <w:rPr>
          <w:rFonts w:hint="eastAsia"/>
        </w:rPr>
        <w:t>。</w:t>
      </w:r>
    </w:p>
  </w:comment>
  <w:comment w:id="8" w:author="Bella Bi" w:date="2017-10-26T18:24:00Z" w:initials="BB">
    <w:p w14:paraId="316C9DF3" w14:textId="19635908" w:rsidR="00D2285D" w:rsidRDefault="00D2285D">
      <w:pPr>
        <w:pStyle w:val="CommentText"/>
      </w:pPr>
      <w:r>
        <w:rPr>
          <w:rStyle w:val="CommentReference"/>
        </w:rPr>
        <w:annotationRef/>
      </w:r>
      <w:r w:rsidRPr="00FF2013">
        <w:rPr>
          <w:rFonts w:hint="eastAsia"/>
        </w:rPr>
        <w:t>10-26</w:t>
      </w:r>
      <w:r w:rsidRPr="00FF2013">
        <w:t>修改</w:t>
      </w:r>
      <w:r w:rsidRPr="00FF2013">
        <w:rPr>
          <w:rFonts w:hint="eastAsia"/>
        </w:rPr>
        <w:t>LSD</w:t>
      </w:r>
      <w:r w:rsidRPr="00FF2013">
        <w:rPr>
          <w:rFonts w:hint="eastAsia"/>
        </w:rPr>
        <w:t>这个功能包括在本期范围之内吗</w:t>
      </w:r>
      <w:r w:rsidR="00F62A8C" w:rsidRPr="00FF2013">
        <w:rPr>
          <w:rFonts w:hint="eastAsia"/>
        </w:rPr>
        <w:t>？</w:t>
      </w:r>
      <w:r w:rsidR="00F62A8C" w:rsidRPr="00FF2013">
        <w:rPr>
          <w:rFonts w:hint="eastAsia"/>
        </w:rPr>
        <w:t xml:space="preserve"> </w:t>
      </w:r>
      <w:r w:rsidR="00F62A8C" w:rsidRPr="00FF2013">
        <w:rPr>
          <w:rFonts w:hint="eastAsia"/>
        </w:rPr>
        <w:t>动作在哪里触发？</w:t>
      </w:r>
    </w:p>
  </w:comment>
  <w:comment w:id="9" w:author="Bella Bi" w:date="2017-10-26T18:25:00Z" w:initials="BB">
    <w:p w14:paraId="054C2ACF" w14:textId="0B613D60" w:rsidR="00F62A8C" w:rsidRDefault="00F62A8C">
      <w:pPr>
        <w:pStyle w:val="CommentText"/>
      </w:pPr>
      <w:r>
        <w:rPr>
          <w:rStyle w:val="CommentReference"/>
        </w:rPr>
        <w:annotationRef/>
      </w:r>
    </w:p>
  </w:comment>
  <w:comment w:id="10" w:author="Adam Wang" w:date="2017-10-27T15:20:00Z" w:initials="AW">
    <w:p w14:paraId="35DC2E44" w14:textId="086DA4E9" w:rsidR="002213E0" w:rsidRDefault="002213E0">
      <w:pPr>
        <w:pStyle w:val="CommentText"/>
      </w:pPr>
      <w:r>
        <w:rPr>
          <w:rStyle w:val="CommentReference"/>
        </w:rPr>
        <w:annotationRef/>
      </w:r>
      <w:r>
        <w:rPr>
          <w:rFonts w:hint="eastAsia"/>
        </w:rPr>
        <w:t>见</w:t>
      </w:r>
      <w:r>
        <w:t>新加入的</w:t>
      </w:r>
      <w:r>
        <w:rPr>
          <w:rFonts w:hint="eastAsia"/>
        </w:rPr>
        <w:t>behavior</w:t>
      </w:r>
    </w:p>
  </w:comment>
  <w:comment w:id="11" w:author="Adam Wang" w:date="2017-11-02T15:04:00Z" w:initials="AW">
    <w:p w14:paraId="49BCE557" w14:textId="1AC16FC8" w:rsidR="00DF6606" w:rsidRDefault="00DF6606">
      <w:pPr>
        <w:pStyle w:val="CommentText"/>
      </w:pPr>
      <w:r>
        <w:rPr>
          <w:rStyle w:val="CommentReference"/>
        </w:rPr>
        <w:annotationRef/>
      </w:r>
      <w:r>
        <w:t>11</w:t>
      </w:r>
      <w:r w:rsidR="0079343A">
        <w:t>02</w:t>
      </w:r>
      <w:r>
        <w:t xml:space="preserve"> </w:t>
      </w:r>
      <w:r>
        <w:rPr>
          <w:rFonts w:hint="eastAsia"/>
        </w:rPr>
        <w:t>新</w:t>
      </w:r>
      <w:r>
        <w:t>增详细说明</w:t>
      </w:r>
    </w:p>
  </w:comment>
  <w:comment w:id="29" w:author="Bella Bi" w:date="2017-11-03T11:48:00Z" w:initials="BB">
    <w:p w14:paraId="092501B5" w14:textId="6DE06CC0" w:rsidR="00296534" w:rsidRPr="0007290D" w:rsidRDefault="00296534">
      <w:pPr>
        <w:pStyle w:val="CommentText"/>
      </w:pPr>
      <w:r>
        <w:rPr>
          <w:rStyle w:val="CommentReference"/>
        </w:rPr>
        <w:annotationRef/>
      </w:r>
      <w:r w:rsidRPr="0007290D">
        <w:t>1103 Rig Name</w:t>
      </w:r>
      <w:r w:rsidRPr="0007290D">
        <w:t>只是一个</w:t>
      </w:r>
      <w:proofErr w:type="spellStart"/>
      <w:r w:rsidRPr="0007290D">
        <w:rPr>
          <w:rFonts w:hint="eastAsia"/>
        </w:rPr>
        <w:t>Text</w:t>
      </w:r>
      <w:r w:rsidRPr="0007290D">
        <w:t>Box</w:t>
      </w:r>
      <w:proofErr w:type="spellEnd"/>
      <w:r w:rsidRPr="0007290D">
        <w:t>还是一个下拉框呢</w:t>
      </w:r>
      <w:r w:rsidRPr="0007290D">
        <w:rPr>
          <w:rFonts w:hint="eastAsia"/>
        </w:rPr>
        <w:t>？</w:t>
      </w:r>
      <w:r w:rsidR="007E1B5C" w:rsidRPr="0007290D">
        <w:t>下面的</w:t>
      </w:r>
      <w:r w:rsidR="007E1B5C" w:rsidRPr="0007290D">
        <w:rPr>
          <w:rFonts w:hint="eastAsia"/>
        </w:rPr>
        <w:t>UI</w:t>
      </w:r>
      <w:r w:rsidRPr="0007290D">
        <w:t>中画的是下拉框</w:t>
      </w:r>
      <w:r w:rsidRPr="0007290D">
        <w:rPr>
          <w:rFonts w:hint="eastAsia"/>
        </w:rPr>
        <w:t>。</w:t>
      </w:r>
    </w:p>
    <w:p w14:paraId="5F1706FD" w14:textId="63F6F660" w:rsidR="00296534" w:rsidRDefault="00296534">
      <w:pPr>
        <w:pStyle w:val="CommentText"/>
      </w:pPr>
      <w:r w:rsidRPr="0007290D">
        <w:rPr>
          <w:rFonts w:hint="eastAsia"/>
        </w:rPr>
        <w:t xml:space="preserve">1. </w:t>
      </w:r>
      <w:r w:rsidRPr="0007290D">
        <w:t>如果是</w:t>
      </w:r>
      <w:proofErr w:type="spellStart"/>
      <w:r w:rsidRPr="0007290D">
        <w:rPr>
          <w:rFonts w:hint="eastAsia"/>
        </w:rPr>
        <w:t>Text</w:t>
      </w:r>
      <w:r w:rsidRPr="0007290D">
        <w:t>Box</w:t>
      </w:r>
      <w:proofErr w:type="spellEnd"/>
      <w:r w:rsidRPr="0007290D">
        <w:rPr>
          <w:rFonts w:hint="eastAsia"/>
        </w:rPr>
        <w:t>，</w:t>
      </w:r>
      <w:r w:rsidRPr="0007290D">
        <w:t>那么</w:t>
      </w:r>
      <w:r w:rsidRPr="0007290D">
        <w:t>eService</w:t>
      </w:r>
      <w:r w:rsidRPr="0007290D">
        <w:t>中更新</w:t>
      </w:r>
      <w:r w:rsidRPr="0007290D">
        <w:rPr>
          <w:rFonts w:hint="eastAsia"/>
        </w:rPr>
        <w:t>Rig</w:t>
      </w:r>
      <w:r w:rsidRPr="0007290D">
        <w:rPr>
          <w:rFonts w:hint="eastAsia"/>
        </w:rPr>
        <w:t>只有</w:t>
      </w:r>
      <w:r w:rsidRPr="0007290D">
        <w:rPr>
          <w:rFonts w:hint="eastAsia"/>
        </w:rPr>
        <w:t>Rig</w:t>
      </w:r>
      <w:r w:rsidRPr="0007290D">
        <w:t xml:space="preserve"> Name</w:t>
      </w:r>
      <w:r w:rsidRPr="0007290D">
        <w:t>是可填写的</w:t>
      </w:r>
      <w:r w:rsidRPr="0007290D">
        <w:rPr>
          <w:rFonts w:hint="eastAsia"/>
        </w:rPr>
        <w:t>，</w:t>
      </w:r>
      <w:r w:rsidRPr="0007290D">
        <w:t>其他各个属性的值是选择的</w:t>
      </w:r>
      <w:r w:rsidRPr="0007290D">
        <w:rPr>
          <w:rFonts w:hint="eastAsia"/>
        </w:rPr>
        <w:t>，</w:t>
      </w:r>
      <w:r w:rsidRPr="0007290D">
        <w:t>对吗</w:t>
      </w:r>
      <w:r w:rsidRPr="0007290D">
        <w:rPr>
          <w:rFonts w:hint="eastAsia"/>
        </w:rPr>
        <w:t>？</w:t>
      </w:r>
    </w:p>
  </w:comment>
  <w:comment w:id="30" w:author="Adam Wang" w:date="2017-11-03T12:16:00Z" w:initials="AW">
    <w:p w14:paraId="21368498" w14:textId="24B9A5F6" w:rsidR="00ED0BEF" w:rsidRDefault="00ED0BEF">
      <w:pPr>
        <w:pStyle w:val="CommentText"/>
      </w:pPr>
      <w:r>
        <w:rPr>
          <w:rStyle w:val="CommentReference"/>
        </w:rPr>
        <w:annotationRef/>
      </w:r>
      <w:r>
        <w:rPr>
          <w:rFonts w:hint="eastAsia"/>
        </w:rPr>
        <w:t>这</w:t>
      </w:r>
      <w:r>
        <w:t>是我</w:t>
      </w:r>
      <w:r>
        <w:rPr>
          <w:rFonts w:hint="eastAsia"/>
        </w:rPr>
        <w:t>画</w:t>
      </w:r>
      <w:r>
        <w:t>错了，应当是文本框</w:t>
      </w:r>
      <w:r>
        <w:rPr>
          <w:rFonts w:hint="eastAsia"/>
        </w:rPr>
        <w:t>。</w:t>
      </w:r>
    </w:p>
    <w:p w14:paraId="02079338" w14:textId="6BCDA2A4" w:rsidR="00ED0BEF" w:rsidRDefault="00ED0BEF">
      <w:pPr>
        <w:pStyle w:val="CommentText"/>
      </w:pPr>
      <w:r>
        <w:rPr>
          <w:rFonts w:hint="eastAsia"/>
        </w:rPr>
        <w:t>它</w:t>
      </w:r>
      <w:r>
        <w:t>是为</w:t>
      </w:r>
      <w:r>
        <w:rPr>
          <w:rFonts w:hint="eastAsia"/>
        </w:rPr>
        <w:t>eService Online</w:t>
      </w:r>
      <w:r>
        <w:rPr>
          <w:rFonts w:hint="eastAsia"/>
        </w:rPr>
        <w:t>前</w:t>
      </w:r>
      <w:r>
        <w:t>端</w:t>
      </w:r>
      <w:r>
        <w:rPr>
          <w:rFonts w:hint="eastAsia"/>
        </w:rPr>
        <w:t>显</w:t>
      </w:r>
      <w:r>
        <w:t>示用的</w:t>
      </w:r>
      <w:r>
        <w:rPr>
          <w:rFonts w:hint="eastAsia"/>
        </w:rPr>
        <w:t>。</w:t>
      </w:r>
    </w:p>
    <w:p w14:paraId="6ABF6D5D" w14:textId="68F37253" w:rsidR="002F79DC" w:rsidRDefault="00ED0BEF">
      <w:pPr>
        <w:pStyle w:val="CommentText"/>
      </w:pPr>
      <w:r>
        <w:t>端</w:t>
      </w:r>
      <w:r w:rsidR="002F79DC">
        <w:rPr>
          <w:rFonts w:hint="eastAsia"/>
        </w:rPr>
        <w:t>。</w:t>
      </w:r>
    </w:p>
  </w:comment>
  <w:comment w:id="31" w:author="Bella Bi" w:date="2017-11-03T11:50:00Z" w:initials="BB">
    <w:p w14:paraId="1456A402" w14:textId="098FCA04" w:rsidR="00296534" w:rsidRDefault="00296534">
      <w:pPr>
        <w:pStyle w:val="CommentText"/>
      </w:pPr>
      <w:r>
        <w:rPr>
          <w:rStyle w:val="CommentReference"/>
        </w:rPr>
        <w:annotationRef/>
      </w:r>
      <w:r w:rsidRPr="0007290D">
        <w:t>1103</w:t>
      </w:r>
      <w:r w:rsidRPr="0007290D">
        <w:t>这里不理解</w:t>
      </w:r>
      <w:r w:rsidRPr="0007290D">
        <w:rPr>
          <w:rFonts w:hint="eastAsia"/>
        </w:rPr>
        <w:t>。</w:t>
      </w:r>
      <w:r w:rsidRPr="0007290D">
        <w:t>如果是手动输入的记录</w:t>
      </w:r>
      <w:r w:rsidRPr="0007290D">
        <w:rPr>
          <w:rFonts w:hint="eastAsia"/>
        </w:rPr>
        <w:t>，</w:t>
      </w:r>
      <w:r w:rsidRPr="0007290D">
        <w:t>则系统要在数据库中新建一个</w:t>
      </w:r>
      <w:r w:rsidRPr="0007290D">
        <w:t>Rig</w:t>
      </w:r>
      <w:r w:rsidRPr="0007290D">
        <w:rPr>
          <w:rFonts w:hint="eastAsia"/>
        </w:rPr>
        <w:t>？手动输入一个记录指的是输入一个新的</w:t>
      </w:r>
      <w:r w:rsidRPr="0007290D">
        <w:rPr>
          <w:rFonts w:hint="eastAsia"/>
        </w:rPr>
        <w:t>Rig</w:t>
      </w:r>
      <w:r w:rsidRPr="0007290D">
        <w:t xml:space="preserve"> Name</w:t>
      </w:r>
      <w:r w:rsidRPr="0007290D">
        <w:t>吗</w:t>
      </w:r>
      <w:r w:rsidRPr="0007290D">
        <w:rPr>
          <w:rFonts w:hint="eastAsia"/>
        </w:rPr>
        <w:t>？</w:t>
      </w:r>
      <w:r w:rsidR="007E1B5C" w:rsidRPr="0007290D">
        <w:rPr>
          <w:rFonts w:hint="eastAsia"/>
        </w:rPr>
        <w:t>其他属性都是下拉框选择</w:t>
      </w:r>
    </w:p>
  </w:comment>
  <w:comment w:id="32" w:author="Adam Wang" w:date="2017-11-03T12:19:00Z" w:initials="AW">
    <w:p w14:paraId="64340525" w14:textId="36C2CBE8" w:rsidR="00ED0BEF" w:rsidRDefault="00ED0BEF" w:rsidP="00ED0BEF">
      <w:pPr>
        <w:pStyle w:val="CommentText"/>
        <w:numPr>
          <w:ilvl w:val="0"/>
          <w:numId w:val="17"/>
        </w:numPr>
      </w:pPr>
      <w:r>
        <w:rPr>
          <w:rStyle w:val="CommentReference"/>
        </w:rPr>
        <w:annotationRef/>
      </w:r>
      <w:r>
        <w:rPr>
          <w:rFonts w:hint="eastAsia"/>
        </w:rPr>
        <w:t>正</w:t>
      </w:r>
      <w:r>
        <w:t>常情</w:t>
      </w:r>
      <w:r>
        <w:rPr>
          <w:rFonts w:hint="eastAsia"/>
        </w:rPr>
        <w:t>况</w:t>
      </w:r>
      <w:r>
        <w:t>下，</w:t>
      </w:r>
      <w:r w:rsidR="002F79DC">
        <w:rPr>
          <w:rFonts w:hint="eastAsia"/>
        </w:rPr>
        <w:t>选</w:t>
      </w:r>
      <w:r w:rsidR="002F79DC">
        <w:t>择</w:t>
      </w:r>
      <w:r w:rsidR="002F79DC">
        <w:rPr>
          <w:rFonts w:hint="eastAsia"/>
        </w:rPr>
        <w:t xml:space="preserve">Rig </w:t>
      </w:r>
      <w:r w:rsidR="002F79DC">
        <w:t xml:space="preserve"> Contractor</w:t>
      </w:r>
      <w:r w:rsidR="002F79DC">
        <w:rPr>
          <w:rFonts w:hint="eastAsia"/>
        </w:rPr>
        <w:t>，</w:t>
      </w:r>
      <w:r w:rsidR="002F79DC">
        <w:t>过滤出</w:t>
      </w:r>
      <w:r w:rsidR="002F79DC">
        <w:rPr>
          <w:rFonts w:hint="eastAsia"/>
        </w:rPr>
        <w:t>Rig Number</w:t>
      </w:r>
      <w:r w:rsidR="002F79DC">
        <w:rPr>
          <w:rFonts w:hint="eastAsia"/>
        </w:rPr>
        <w:t>列</w:t>
      </w:r>
      <w:r w:rsidR="002F79DC">
        <w:t>表，选择</w:t>
      </w:r>
      <w:r w:rsidR="002F79DC">
        <w:rPr>
          <w:rFonts w:hint="eastAsia"/>
        </w:rPr>
        <w:t xml:space="preserve">Rig Number, </w:t>
      </w:r>
      <w:r w:rsidR="002F79DC">
        <w:rPr>
          <w:rFonts w:hint="eastAsia"/>
        </w:rPr>
        <w:t>其他</w:t>
      </w:r>
      <w:r w:rsidR="002F79DC">
        <w:t>项从参考数据中自动填写</w:t>
      </w:r>
      <w:r w:rsidR="002F79DC">
        <w:rPr>
          <w:rFonts w:hint="eastAsia"/>
        </w:rPr>
        <w:t>且</w:t>
      </w:r>
      <w:r w:rsidR="002F79DC">
        <w:t>只读。</w:t>
      </w:r>
    </w:p>
    <w:p w14:paraId="65DFD96D" w14:textId="14468481" w:rsidR="002F79DC" w:rsidRDefault="002F79DC" w:rsidP="00ED0BEF">
      <w:pPr>
        <w:pStyle w:val="CommentText"/>
        <w:numPr>
          <w:ilvl w:val="0"/>
          <w:numId w:val="17"/>
        </w:numPr>
      </w:pPr>
      <w:r>
        <w:rPr>
          <w:rFonts w:hint="eastAsia"/>
        </w:rPr>
        <w:t>如</w:t>
      </w:r>
      <w:r>
        <w:t>果要修改其他项，意味着修改参考数据，在</w:t>
      </w:r>
      <w:r>
        <w:rPr>
          <w:rFonts w:hint="eastAsia"/>
        </w:rPr>
        <w:t>eService</w:t>
      </w:r>
      <w:r>
        <w:rPr>
          <w:rFonts w:hint="eastAsia"/>
        </w:rPr>
        <w:t>中</w:t>
      </w:r>
      <w:r>
        <w:t>不让做，要到</w:t>
      </w:r>
      <w:r>
        <w:rPr>
          <w:rFonts w:hint="eastAsia"/>
        </w:rPr>
        <w:t xml:space="preserve">eService Online </w:t>
      </w:r>
      <w:r>
        <w:rPr>
          <w:rFonts w:hint="eastAsia"/>
        </w:rPr>
        <w:t>界</w:t>
      </w:r>
      <w:r>
        <w:t>面对修改</w:t>
      </w:r>
      <w:r>
        <w:t>Rig.</w:t>
      </w:r>
    </w:p>
    <w:p w14:paraId="70560A20" w14:textId="06497FA0" w:rsidR="002F79DC" w:rsidRDefault="002F79DC" w:rsidP="00ED0BEF">
      <w:pPr>
        <w:pStyle w:val="CommentText"/>
        <w:numPr>
          <w:ilvl w:val="0"/>
          <w:numId w:val="17"/>
        </w:numPr>
      </w:pPr>
      <w:r>
        <w:rPr>
          <w:rFonts w:hint="eastAsia"/>
        </w:rPr>
        <w:t xml:space="preserve">Rig Contractor </w:t>
      </w:r>
      <w:r>
        <w:rPr>
          <w:rFonts w:hint="eastAsia"/>
        </w:rPr>
        <w:t>和</w:t>
      </w:r>
      <w:r>
        <w:rPr>
          <w:rFonts w:hint="eastAsia"/>
        </w:rPr>
        <w:t xml:space="preserve">Rig </w:t>
      </w:r>
      <w:r>
        <w:t>Number</w:t>
      </w:r>
      <w:r>
        <w:rPr>
          <w:rFonts w:hint="eastAsia"/>
        </w:rPr>
        <w:t>改</w:t>
      </w:r>
      <w:r>
        <w:t>为不能输入新值，输入新值意味着添加新</w:t>
      </w:r>
      <w:r>
        <w:rPr>
          <w:rFonts w:hint="eastAsia"/>
        </w:rPr>
        <w:t>rig</w:t>
      </w:r>
      <w:r>
        <w:rPr>
          <w:rFonts w:hint="eastAsia"/>
        </w:rPr>
        <w:t>。</w:t>
      </w:r>
      <w:r>
        <w:t>需要到</w:t>
      </w:r>
      <w:r>
        <w:rPr>
          <w:rFonts w:hint="eastAsia"/>
        </w:rPr>
        <w:t>eService Online</w:t>
      </w:r>
      <w:r>
        <w:rPr>
          <w:rFonts w:hint="eastAsia"/>
        </w:rPr>
        <w:t>前</w:t>
      </w:r>
      <w:r>
        <w:t>台</w:t>
      </w:r>
      <w:r>
        <w:rPr>
          <w:rFonts w:hint="eastAsia"/>
        </w:rPr>
        <w:t>去</w:t>
      </w:r>
      <w:r>
        <w:t>做。</w:t>
      </w:r>
    </w:p>
    <w:p w14:paraId="4CB1C177" w14:textId="792BCC4C" w:rsidR="002F79DC" w:rsidRDefault="002F79DC" w:rsidP="002F79DC">
      <w:pPr>
        <w:pStyle w:val="CommentText"/>
      </w:pPr>
      <w:r>
        <w:rPr>
          <w:rFonts w:hint="eastAsia"/>
        </w:rPr>
        <w:t>我把</w:t>
      </w:r>
      <w:r>
        <w:t>需求改一下。</w:t>
      </w:r>
    </w:p>
  </w:comment>
  <w:comment w:id="37" w:author="Bella Bi" w:date="2017-11-03T11:53:00Z" w:initials="BB">
    <w:p w14:paraId="31971DFA" w14:textId="0524B16D" w:rsidR="005E03AD" w:rsidRDefault="005E03AD">
      <w:pPr>
        <w:pStyle w:val="CommentText"/>
      </w:pPr>
      <w:r>
        <w:rPr>
          <w:rStyle w:val="CommentReference"/>
        </w:rPr>
        <w:annotationRef/>
      </w:r>
      <w:r w:rsidRPr="00326CE6">
        <w:t>1103 Online</w:t>
      </w:r>
      <w:r w:rsidRPr="00326CE6">
        <w:t>上新增一个</w:t>
      </w:r>
      <w:r w:rsidRPr="00326CE6">
        <w:rPr>
          <w:rFonts w:hint="eastAsia"/>
        </w:rPr>
        <w:t>Rig</w:t>
      </w:r>
      <w:r w:rsidRPr="00326CE6">
        <w:rPr>
          <w:rFonts w:hint="eastAsia"/>
        </w:rPr>
        <w:t>，哪些属性是手动输入的？哪些是从下拉框中选择的？</w:t>
      </w:r>
    </w:p>
  </w:comment>
  <w:comment w:id="38" w:author="Adam Wang" w:date="2017-11-03T12:35:00Z" w:initials="AW">
    <w:p w14:paraId="6223A2E0" w14:textId="2FEF2995" w:rsidR="000A5569" w:rsidRDefault="000A5569">
      <w:pPr>
        <w:pStyle w:val="CommentText"/>
      </w:pPr>
      <w:r>
        <w:rPr>
          <w:rStyle w:val="CommentReference"/>
        </w:rPr>
        <w:annotationRef/>
      </w:r>
      <w:bookmarkStart w:id="41" w:name="OLE_LINK22"/>
      <w:bookmarkStart w:id="42" w:name="OLE_LINK23"/>
      <w:r>
        <w:t>Rig Contractor</w:t>
      </w:r>
      <w:r>
        <w:rPr>
          <w:rFonts w:hint="eastAsia"/>
        </w:rPr>
        <w:t>，</w:t>
      </w:r>
      <w:r>
        <w:rPr>
          <w:rFonts w:hint="eastAsia"/>
        </w:rPr>
        <w:t xml:space="preserve"> </w:t>
      </w:r>
      <w:r>
        <w:t>Rig Size, Size, Thread Type</w:t>
      </w:r>
      <w:r>
        <w:rPr>
          <w:rFonts w:hint="eastAsia"/>
        </w:rPr>
        <w:t>是</w:t>
      </w:r>
      <w:r>
        <w:t>下拉框</w:t>
      </w:r>
      <w:bookmarkEnd w:id="41"/>
      <w:bookmarkEnd w:id="42"/>
      <w:r>
        <w:t>。</w:t>
      </w:r>
    </w:p>
  </w:comment>
  <w:comment w:id="39" w:author="Bella Bi" w:date="2017-11-07T14:52:00Z" w:initials="BB">
    <w:p w14:paraId="2BA1252A" w14:textId="63184045" w:rsidR="005D78D1" w:rsidRDefault="005D78D1">
      <w:pPr>
        <w:pStyle w:val="CommentText"/>
      </w:pPr>
      <w:r>
        <w:rPr>
          <w:rStyle w:val="CommentReference"/>
        </w:rPr>
        <w:annotationRef/>
      </w:r>
      <w:r>
        <w:t>1107 Adam</w:t>
      </w:r>
      <w:r>
        <w:rPr>
          <w:rFonts w:hint="eastAsia"/>
        </w:rPr>
        <w:t>：</w:t>
      </w:r>
      <w:r>
        <w:rPr>
          <w:rFonts w:hint="eastAsia"/>
        </w:rPr>
        <w:t>Rig</w:t>
      </w:r>
      <w:r>
        <w:t xml:space="preserve"> Contractor</w:t>
      </w:r>
      <w:r>
        <w:t>下拉框中需要加上自动联想功能</w:t>
      </w:r>
      <w:r>
        <w:rPr>
          <w:rFonts w:hint="eastAsia"/>
        </w:rPr>
        <w:t>。</w:t>
      </w:r>
    </w:p>
  </w:comment>
  <w:comment w:id="40" w:author="Bella Bi" w:date="2017-11-17T08:55:00Z" w:initials="BB">
    <w:p w14:paraId="2DC29351" w14:textId="3F2FE895" w:rsidR="00595338" w:rsidRDefault="00595338">
      <w:pPr>
        <w:pStyle w:val="CommentText"/>
      </w:pPr>
      <w:r>
        <w:rPr>
          <w:rStyle w:val="CommentReference"/>
        </w:rPr>
        <w:annotationRef/>
      </w:r>
      <w:r>
        <w:t>1117 Adam: Rig</w:t>
      </w:r>
      <w:r>
        <w:rPr>
          <w:rFonts w:hint="eastAsia"/>
        </w:rPr>
        <w:t>新增时</w:t>
      </w:r>
      <w:r w:rsidRPr="00595338">
        <w:t>rig name, drilling company, rig number</w:t>
      </w:r>
      <w:r>
        <w:t>加非空验证</w:t>
      </w:r>
    </w:p>
  </w:comment>
  <w:comment w:id="50" w:author="Bella Bi" w:date="2017-11-21T10:53:00Z" w:initials="BB">
    <w:p w14:paraId="3D3F00D5" w14:textId="77777777" w:rsidR="002436EE" w:rsidRDefault="002436EE" w:rsidP="002436EE">
      <w:pPr>
        <w:spacing w:after="200" w:line="276" w:lineRule="auto"/>
        <w:rPr>
          <w:rFonts w:eastAsia="Times New Roman"/>
          <w:color w:val="1F4E79"/>
          <w:highlight w:val="yellow"/>
        </w:rPr>
      </w:pPr>
      <w:r>
        <w:rPr>
          <w:rStyle w:val="CommentReference"/>
        </w:rPr>
        <w:annotationRef/>
      </w:r>
      <w:r>
        <w:t xml:space="preserve">1120 </w:t>
      </w:r>
      <w:r>
        <w:rPr>
          <w:rFonts w:eastAsia="Times New Roman"/>
          <w:color w:val="1F4E79"/>
          <w:highlight w:val="yellow"/>
        </w:rPr>
        <w:t>DATE</w:t>
      </w:r>
      <w:r>
        <w:rPr>
          <w:rFonts w:ascii="SimSun" w:eastAsia="SimSun" w:hAnsi="SimSun" w:hint="eastAsia"/>
          <w:color w:val="1F4E79"/>
          <w:highlight w:val="yellow"/>
        </w:rPr>
        <w:t>列，目前按照</w:t>
      </w:r>
      <w:r>
        <w:rPr>
          <w:rFonts w:eastAsia="Times New Roman"/>
          <w:color w:val="1F4E79"/>
          <w:highlight w:val="yellow"/>
        </w:rPr>
        <w:t>Rig Job</w:t>
      </w:r>
      <w:r>
        <w:rPr>
          <w:rFonts w:ascii="SimSun" w:eastAsia="SimSun" w:hAnsi="SimSun" w:hint="eastAsia"/>
          <w:color w:val="1F4E79"/>
          <w:highlight w:val="yellow"/>
        </w:rPr>
        <w:t>的状态显示出相应的菜单项，只完成了</w:t>
      </w:r>
      <w:r>
        <w:rPr>
          <w:rFonts w:eastAsia="Times New Roman"/>
          <w:color w:val="1F4E79"/>
          <w:highlight w:val="yellow"/>
        </w:rPr>
        <w:t>Confirm</w:t>
      </w:r>
      <w:r>
        <w:rPr>
          <w:rFonts w:ascii="SimSun" w:eastAsia="SimSun" w:hAnsi="SimSun" w:hint="eastAsia"/>
          <w:color w:val="1F4E79"/>
          <w:highlight w:val="yellow"/>
        </w:rPr>
        <w:t>功能。其他问题如下，有些改变状态的操作并不能从页面上修改一些值或者选项就可以完成，还要做的操作很多，比如：</w:t>
      </w:r>
      <w:r>
        <w:rPr>
          <w:rFonts w:eastAsia="Times New Roman" w:hint="eastAsia"/>
          <w:color w:val="1F4E79"/>
        </w:rPr>
        <w:t xml:space="preserve"> </w:t>
      </w:r>
    </w:p>
    <w:p w14:paraId="350FCFA2" w14:textId="77777777" w:rsidR="002436EE" w:rsidRDefault="002436EE" w:rsidP="002436EE">
      <w:pPr>
        <w:numPr>
          <w:ilvl w:val="1"/>
          <w:numId w:val="21"/>
        </w:numPr>
        <w:spacing w:after="200" w:line="276" w:lineRule="auto"/>
        <w:rPr>
          <w:rFonts w:eastAsia="Times New Roman"/>
          <w:color w:val="1F4E79"/>
          <w:highlight w:val="yellow"/>
        </w:rPr>
      </w:pPr>
      <w:r>
        <w:rPr>
          <w:rFonts w:ascii="SimSun" w:eastAsia="SimSun" w:hAnsi="SimSun" w:hint="eastAsia"/>
          <w:color w:val="1F4E79"/>
          <w:highlight w:val="yellow"/>
        </w:rPr>
        <w:t>当进行</w:t>
      </w:r>
      <w:r>
        <w:rPr>
          <w:rFonts w:eastAsia="Times New Roman"/>
          <w:color w:val="1F4E79"/>
          <w:highlight w:val="yellow"/>
        </w:rPr>
        <w:t>Schedule</w:t>
      </w:r>
      <w:r>
        <w:rPr>
          <w:rFonts w:ascii="SimSun" w:eastAsia="SimSun" w:hAnsi="SimSun" w:hint="eastAsia"/>
          <w:color w:val="1F4E79"/>
          <w:highlight w:val="yellow"/>
        </w:rPr>
        <w:t>操作时，</w:t>
      </w:r>
      <w:r>
        <w:rPr>
          <w:rFonts w:eastAsia="Times New Roman"/>
          <w:color w:val="1F4E79"/>
          <w:highlight w:val="yellow"/>
        </w:rPr>
        <w:t>Call Sheet</w:t>
      </w:r>
      <w:r>
        <w:rPr>
          <w:rFonts w:ascii="SimSun" w:eastAsia="SimSun" w:hAnsi="SimSun" w:hint="eastAsia"/>
          <w:color w:val="1F4E79"/>
          <w:highlight w:val="yellow"/>
        </w:rPr>
        <w:t>的状态要从</w:t>
      </w:r>
      <w:proofErr w:type="spellStart"/>
      <w:r>
        <w:rPr>
          <w:rFonts w:eastAsia="Times New Roman"/>
          <w:color w:val="1F4E79"/>
          <w:highlight w:val="yellow"/>
        </w:rPr>
        <w:t>Inprogress</w:t>
      </w:r>
      <w:proofErr w:type="spellEnd"/>
      <w:r>
        <w:rPr>
          <w:rFonts w:ascii="SimSun" w:eastAsia="SimSun" w:hAnsi="SimSun" w:hint="eastAsia"/>
          <w:color w:val="1F4E79"/>
          <w:highlight w:val="yellow"/>
        </w:rPr>
        <w:t>到</w:t>
      </w:r>
      <w:r>
        <w:rPr>
          <w:rFonts w:eastAsia="Times New Roman"/>
          <w:color w:val="1F4E79"/>
          <w:highlight w:val="yellow"/>
        </w:rPr>
        <w:t>Ready</w:t>
      </w:r>
      <w:r>
        <w:rPr>
          <w:rFonts w:ascii="SimSun" w:eastAsia="SimSun" w:hAnsi="SimSun" w:hint="eastAsia"/>
          <w:color w:val="1F4E79"/>
          <w:highlight w:val="yellow"/>
        </w:rPr>
        <w:t>，目前看只能在</w:t>
      </w:r>
      <w:r>
        <w:rPr>
          <w:rFonts w:eastAsia="Times New Roman"/>
          <w:color w:val="1F4E79"/>
          <w:highlight w:val="yellow"/>
        </w:rPr>
        <w:t xml:space="preserve">eService </w:t>
      </w:r>
      <w:proofErr w:type="spellStart"/>
      <w:r>
        <w:rPr>
          <w:rFonts w:eastAsia="Times New Roman"/>
          <w:color w:val="1F4E79"/>
          <w:highlight w:val="yellow"/>
        </w:rPr>
        <w:t>Winform</w:t>
      </w:r>
      <w:proofErr w:type="spellEnd"/>
      <w:r>
        <w:rPr>
          <w:rFonts w:ascii="SimSun" w:eastAsia="SimSun" w:hAnsi="SimSun" w:hint="eastAsia"/>
          <w:color w:val="1F4E79"/>
          <w:highlight w:val="yellow"/>
        </w:rPr>
        <w:t>中修改</w:t>
      </w:r>
      <w:r>
        <w:rPr>
          <w:rFonts w:eastAsia="Times New Roman"/>
          <w:color w:val="1F4E79"/>
          <w:highlight w:val="yellow"/>
        </w:rPr>
        <w:t>Call Sheet</w:t>
      </w:r>
      <w:r>
        <w:rPr>
          <w:rFonts w:ascii="SimSun" w:eastAsia="SimSun" w:hAnsi="SimSun" w:hint="eastAsia"/>
          <w:color w:val="1F4E79"/>
          <w:highlight w:val="yellow"/>
        </w:rPr>
        <w:t>使它改为</w:t>
      </w:r>
      <w:r>
        <w:rPr>
          <w:rFonts w:eastAsia="Times New Roman"/>
          <w:color w:val="1F4E79"/>
          <w:highlight w:val="yellow"/>
        </w:rPr>
        <w:t>Ready</w:t>
      </w:r>
      <w:r>
        <w:rPr>
          <w:rFonts w:ascii="SimSun" w:eastAsia="SimSun" w:hAnsi="SimSun" w:hint="eastAsia"/>
          <w:color w:val="1F4E79"/>
          <w:highlight w:val="yellow"/>
        </w:rPr>
        <w:t>状态，那么</w:t>
      </w:r>
      <w:r>
        <w:rPr>
          <w:rFonts w:eastAsia="Times New Roman"/>
          <w:color w:val="1F4E79"/>
          <w:highlight w:val="yellow"/>
        </w:rPr>
        <w:t>Online</w:t>
      </w:r>
      <w:r>
        <w:rPr>
          <w:rFonts w:ascii="SimSun" w:eastAsia="SimSun" w:hAnsi="SimSun" w:hint="eastAsia"/>
          <w:color w:val="1F4E79"/>
          <w:highlight w:val="yellow"/>
        </w:rPr>
        <w:t>的</w:t>
      </w:r>
      <w:r>
        <w:rPr>
          <w:rFonts w:eastAsia="Times New Roman"/>
          <w:color w:val="1F4E79"/>
          <w:highlight w:val="yellow"/>
        </w:rPr>
        <w:t>Schedule</w:t>
      </w:r>
      <w:r>
        <w:rPr>
          <w:rFonts w:ascii="SimSun" w:eastAsia="SimSun" w:hAnsi="SimSun" w:hint="eastAsia"/>
          <w:color w:val="1F4E79"/>
          <w:highlight w:val="yellow"/>
        </w:rPr>
        <w:t>操作页面应该包括哪些功能。</w:t>
      </w:r>
    </w:p>
    <w:p w14:paraId="3A9D550A" w14:textId="116B534B" w:rsidR="002436EE" w:rsidRDefault="002436EE" w:rsidP="002436EE">
      <w:pPr>
        <w:ind w:left="1440"/>
        <w:rPr>
          <w:color w:val="1F4E79"/>
        </w:rPr>
      </w:pPr>
      <w:r>
        <w:rPr>
          <w:rFonts w:ascii="SimSun" w:eastAsia="SimSun" w:hAnsi="SimSun" w:hint="eastAsia"/>
          <w:color w:val="FF0000"/>
        </w:rPr>
        <w:t xml:space="preserve">Adam：整个过程是在schedule, eService </w:t>
      </w:r>
      <w:proofErr w:type="spellStart"/>
      <w:r>
        <w:rPr>
          <w:rFonts w:ascii="SimSun" w:eastAsia="SimSun" w:hAnsi="SimSun" w:hint="eastAsia"/>
          <w:color w:val="FF0000"/>
        </w:rPr>
        <w:t>Winform</w:t>
      </w:r>
      <w:proofErr w:type="spellEnd"/>
      <w:r>
        <w:rPr>
          <w:rFonts w:ascii="SimSun" w:eastAsia="SimSun" w:hAnsi="SimSun" w:hint="eastAsia"/>
          <w:color w:val="FF0000"/>
        </w:rPr>
        <w:t xml:space="preserve"> 和eService Online是两个不同的交互界面在做同一件事情。</w:t>
      </w:r>
    </w:p>
    <w:p w14:paraId="40D43CA5" w14:textId="77777777" w:rsidR="002436EE" w:rsidRDefault="002436EE" w:rsidP="002436EE">
      <w:pPr>
        <w:numPr>
          <w:ilvl w:val="1"/>
          <w:numId w:val="21"/>
        </w:numPr>
        <w:spacing w:after="200" w:line="276" w:lineRule="auto"/>
        <w:rPr>
          <w:rFonts w:eastAsia="Times New Roman"/>
          <w:color w:val="1F4E79"/>
          <w:highlight w:val="yellow"/>
        </w:rPr>
      </w:pPr>
      <w:r>
        <w:rPr>
          <w:rFonts w:ascii="SimSun" w:eastAsia="SimSun" w:hAnsi="SimSun" w:hint="eastAsia"/>
          <w:color w:val="1F4E79"/>
          <w:highlight w:val="yellow"/>
        </w:rPr>
        <w:t>当进行</w:t>
      </w:r>
      <w:r>
        <w:rPr>
          <w:rFonts w:eastAsia="Times New Roman"/>
          <w:color w:val="1F4E79"/>
          <w:highlight w:val="yellow"/>
        </w:rPr>
        <w:t>In Progress</w:t>
      </w:r>
      <w:r>
        <w:rPr>
          <w:rFonts w:ascii="SimSun" w:eastAsia="SimSun" w:hAnsi="SimSun" w:hint="eastAsia"/>
          <w:color w:val="1F4E79"/>
          <w:highlight w:val="yellow"/>
        </w:rPr>
        <w:t>操作时，应该包括创建</w:t>
      </w:r>
      <w:r>
        <w:rPr>
          <w:rFonts w:eastAsia="Times New Roman"/>
          <w:color w:val="1F4E79"/>
          <w:highlight w:val="yellow"/>
        </w:rPr>
        <w:t>Job Package</w:t>
      </w:r>
      <w:r>
        <w:rPr>
          <w:rFonts w:ascii="SimSun" w:eastAsia="SimSun" w:hAnsi="SimSun" w:hint="eastAsia"/>
          <w:color w:val="1F4E79"/>
          <w:highlight w:val="yellow"/>
        </w:rPr>
        <w:t>的操作，创建成功之后将它的状态改为</w:t>
      </w:r>
      <w:r>
        <w:rPr>
          <w:rFonts w:eastAsia="Times New Roman"/>
          <w:color w:val="1F4E79"/>
          <w:highlight w:val="yellow"/>
        </w:rPr>
        <w:t>In Progress</w:t>
      </w:r>
      <w:r>
        <w:rPr>
          <w:rFonts w:ascii="SimSun" w:eastAsia="SimSun" w:hAnsi="SimSun" w:hint="eastAsia"/>
          <w:color w:val="1F4E79"/>
          <w:highlight w:val="yellow"/>
        </w:rPr>
        <w:t>。</w:t>
      </w:r>
    </w:p>
    <w:p w14:paraId="292761E1" w14:textId="5A4D401D" w:rsidR="002436EE" w:rsidRDefault="002436EE" w:rsidP="002436EE">
      <w:pPr>
        <w:ind w:left="1440"/>
        <w:rPr>
          <w:color w:val="FF0000"/>
        </w:rPr>
      </w:pPr>
      <w:r>
        <w:rPr>
          <w:rFonts w:ascii="SimSun" w:eastAsia="SimSun" w:hAnsi="SimSun" w:hint="eastAsia"/>
          <w:color w:val="FF0000"/>
        </w:rPr>
        <w:t>Adam：我们现在做的这部分功能目前与job package的操作没有一点关系，它只是Dispatcher一个角色的工作，与job package的操作角色是不同的，不要混到一起。要注意actor.</w:t>
      </w:r>
    </w:p>
    <w:p w14:paraId="66E2C9B4" w14:textId="77777777" w:rsidR="002436EE" w:rsidRDefault="002436EE" w:rsidP="002436EE">
      <w:pPr>
        <w:numPr>
          <w:ilvl w:val="1"/>
          <w:numId w:val="21"/>
        </w:numPr>
        <w:spacing w:after="200" w:line="276" w:lineRule="auto"/>
        <w:rPr>
          <w:rFonts w:eastAsia="Times New Roman"/>
          <w:color w:val="1F4E79"/>
          <w:highlight w:val="yellow"/>
        </w:rPr>
      </w:pPr>
      <w:r>
        <w:rPr>
          <w:rFonts w:ascii="SimSun" w:eastAsia="SimSun" w:hAnsi="SimSun" w:hint="eastAsia"/>
          <w:color w:val="1F4E79"/>
          <w:highlight w:val="yellow"/>
        </w:rPr>
        <w:t>当进行</w:t>
      </w:r>
      <w:r>
        <w:rPr>
          <w:rFonts w:eastAsia="Times New Roman"/>
          <w:color w:val="1F4E79"/>
          <w:highlight w:val="yellow"/>
        </w:rPr>
        <w:t>Complete</w:t>
      </w:r>
      <w:r>
        <w:rPr>
          <w:rFonts w:ascii="SimSun" w:eastAsia="SimSun" w:hAnsi="SimSun" w:hint="eastAsia"/>
          <w:color w:val="1F4E79"/>
          <w:highlight w:val="yellow"/>
        </w:rPr>
        <w:t>操作时，要包括发送</w:t>
      </w:r>
      <w:r>
        <w:rPr>
          <w:rFonts w:eastAsia="Times New Roman"/>
          <w:color w:val="1F4E79"/>
          <w:highlight w:val="yellow"/>
        </w:rPr>
        <w:t>Job Package</w:t>
      </w:r>
      <w:r>
        <w:rPr>
          <w:rFonts w:ascii="SimSun" w:eastAsia="SimSun" w:hAnsi="SimSun" w:hint="eastAsia"/>
          <w:color w:val="1F4E79"/>
          <w:highlight w:val="yellow"/>
        </w:rPr>
        <w:t>到</w:t>
      </w:r>
      <w:r>
        <w:rPr>
          <w:rFonts w:eastAsia="Times New Roman"/>
          <w:color w:val="1F4E79"/>
          <w:highlight w:val="yellow"/>
        </w:rPr>
        <w:t>Server</w:t>
      </w:r>
      <w:r>
        <w:rPr>
          <w:rFonts w:ascii="SimSun" w:eastAsia="SimSun" w:hAnsi="SimSun" w:hint="eastAsia"/>
          <w:color w:val="1F4E79"/>
          <w:highlight w:val="yellow"/>
        </w:rPr>
        <w:t>的操作。</w:t>
      </w:r>
    </w:p>
    <w:p w14:paraId="2560FDD8" w14:textId="60A18A33" w:rsidR="002436EE" w:rsidRDefault="002436EE" w:rsidP="002436EE">
      <w:pPr>
        <w:ind w:left="1440"/>
        <w:rPr>
          <w:color w:val="FF0000"/>
        </w:rPr>
      </w:pPr>
      <w:r>
        <w:rPr>
          <w:rFonts w:ascii="SimSun" w:eastAsia="SimSun" w:hAnsi="SimSun" w:hint="eastAsia"/>
          <w:color w:val="FF0000"/>
        </w:rPr>
        <w:t>Adam：我们只是关心数据，job package的数据发送的操作我们不关心。</w:t>
      </w:r>
    </w:p>
    <w:p w14:paraId="679A874F" w14:textId="0270AAAA" w:rsidR="002436EE" w:rsidRPr="002436EE" w:rsidRDefault="002436EE" w:rsidP="002436EE">
      <w:pPr>
        <w:ind w:left="1080"/>
        <w:rPr>
          <w:rFonts w:ascii="SimSun" w:eastAsia="SimSun" w:hAnsi="SimSun"/>
          <w:color w:val="1F4E79"/>
          <w:highlight w:val="yellow"/>
        </w:rPr>
      </w:pPr>
      <w:r>
        <w:rPr>
          <w:rFonts w:ascii="SimSun" w:eastAsia="SimSun" w:hAnsi="SimSun" w:hint="eastAsia"/>
          <w:color w:val="1F4E79"/>
          <w:highlight w:val="yellow"/>
        </w:rPr>
        <w:t>这样理解是否正确？</w:t>
      </w:r>
    </w:p>
    <w:p w14:paraId="2E45D28B" w14:textId="374FE38C" w:rsidR="002436EE" w:rsidRDefault="002436EE" w:rsidP="002436EE">
      <w:pPr>
        <w:ind w:left="1080"/>
        <w:rPr>
          <w:rFonts w:ascii="SimSun" w:eastAsia="SimSun" w:hAnsi="SimSun"/>
          <w:color w:val="FF0000"/>
        </w:rPr>
      </w:pPr>
      <w:r>
        <w:rPr>
          <w:rFonts w:ascii="SimSun" w:eastAsia="SimSun" w:hAnsi="SimSun" w:hint="eastAsia"/>
          <w:color w:val="FF0000"/>
        </w:rPr>
        <w:t>首先状态和改变状态的动作是两回事儿，右击事件是对应的是连接两个状态之间的那条线，而且要以动作的角度对定义。</w:t>
      </w:r>
    </w:p>
    <w:p w14:paraId="4524B24E" w14:textId="43EA9418" w:rsidR="002436EE" w:rsidRDefault="002436EE">
      <w:pPr>
        <w:pStyle w:val="CommentText"/>
      </w:pPr>
    </w:p>
  </w:comment>
  <w:comment w:id="53" w:author="Adam Wang" w:date="2017-11-15T17:39:00Z" w:initials="AW">
    <w:p w14:paraId="043C2F62" w14:textId="1DDA3A2D" w:rsidR="00DE05D1" w:rsidRDefault="00DE05D1">
      <w:pPr>
        <w:pStyle w:val="CommentText"/>
      </w:pPr>
      <w:r>
        <w:rPr>
          <w:rStyle w:val="CommentReference"/>
        </w:rPr>
        <w:annotationRef/>
      </w:r>
      <w:r>
        <w:t>1115: updated</w:t>
      </w:r>
    </w:p>
  </w:comment>
  <w:comment w:id="184" w:author="Bella Bi" w:date="2017-10-26T17:17:00Z" w:initials="BB">
    <w:p w14:paraId="49D2A92E" w14:textId="77777777" w:rsidR="0063330D" w:rsidRDefault="0063330D">
      <w:pPr>
        <w:pStyle w:val="CommentText"/>
      </w:pPr>
      <w:r>
        <w:rPr>
          <w:rStyle w:val="CommentReference"/>
        </w:rPr>
        <w:annotationRef/>
      </w:r>
      <w:r w:rsidRPr="007E1B5C">
        <w:t xml:space="preserve">1026 </w:t>
      </w:r>
      <w:r w:rsidRPr="007E1B5C">
        <w:t>这</w:t>
      </w:r>
      <w:r w:rsidRPr="007E1B5C">
        <w:rPr>
          <w:rFonts w:hint="eastAsia"/>
        </w:rPr>
        <w:t>七</w:t>
      </w:r>
      <w:r w:rsidRPr="007E1B5C">
        <w:t>个状态的字体颜色需要确认</w:t>
      </w:r>
      <w:r w:rsidRPr="007E1B5C">
        <w:rPr>
          <w:rFonts w:hint="eastAsia"/>
        </w:rPr>
        <w:t>，有些</w:t>
      </w:r>
      <w:r w:rsidRPr="007E1B5C">
        <w:rPr>
          <w:rFonts w:hint="eastAsia"/>
        </w:rPr>
        <w:t>RGB</w:t>
      </w:r>
      <w:r w:rsidRPr="007E1B5C">
        <w:rPr>
          <w:rFonts w:hint="eastAsia"/>
        </w:rPr>
        <w:t>编码是重复的。</w:t>
      </w:r>
    </w:p>
  </w:comment>
  <w:comment w:id="185" w:author="Adam Wang" w:date="2017-10-27T16:05:00Z" w:initials="AW">
    <w:p w14:paraId="36796286" w14:textId="6ECB4BF4" w:rsidR="00757C3F" w:rsidRDefault="00757C3F">
      <w:pPr>
        <w:pStyle w:val="CommentText"/>
      </w:pPr>
      <w:r>
        <w:rPr>
          <w:rStyle w:val="CommentReference"/>
        </w:rPr>
        <w:annotationRef/>
      </w:r>
      <w:r>
        <w:rPr>
          <w:rFonts w:hint="eastAsia"/>
        </w:rPr>
        <w:t>这</w:t>
      </w:r>
      <w:r>
        <w:t>个</w:t>
      </w:r>
      <w:r>
        <w:rPr>
          <w:rFonts w:hint="eastAsia"/>
        </w:rPr>
        <w:t>编</w:t>
      </w:r>
      <w:r>
        <w:t>码我会再整理</w:t>
      </w:r>
    </w:p>
  </w:comment>
  <w:comment w:id="357" w:author="Adam Wang" w:date="2017-11-13T17:34:00Z" w:initials="AW">
    <w:p w14:paraId="748D569C" w14:textId="3D91DD89" w:rsidR="006004EF" w:rsidRDefault="006004EF">
      <w:pPr>
        <w:pStyle w:val="CommentText"/>
      </w:pPr>
      <w:r>
        <w:rPr>
          <w:rStyle w:val="CommentReference"/>
        </w:rPr>
        <w:annotationRef/>
      </w:r>
      <w:r>
        <w:t>1113: Requirement change</w:t>
      </w:r>
    </w:p>
  </w:comment>
  <w:comment w:id="464" w:author="Adam Wang" w:date="2017-11-06T10:31:00Z" w:initials="AW">
    <w:p w14:paraId="32B25E63" w14:textId="5AE5D0BE" w:rsidR="00911217" w:rsidRDefault="00911217">
      <w:pPr>
        <w:pStyle w:val="CommentText"/>
      </w:pPr>
      <w:r>
        <w:rPr>
          <w:rStyle w:val="CommentReference"/>
        </w:rPr>
        <w:annotationRef/>
      </w:r>
      <w:bookmarkStart w:id="467" w:name="OLE_LINK10"/>
      <w:r w:rsidR="00692A92">
        <w:t>Prod</w:t>
      </w:r>
      <w:r w:rsidR="00692A92">
        <w:rPr>
          <w:rFonts w:hint="eastAsia"/>
        </w:rPr>
        <w:t xml:space="preserve">uct Load Sheet </w:t>
      </w:r>
      <w:bookmarkEnd w:id="467"/>
      <w:r w:rsidR="00692A92">
        <w:rPr>
          <w:rFonts w:hint="eastAsia"/>
        </w:rPr>
        <w:t>里面</w:t>
      </w:r>
      <w:r w:rsidR="00692A92">
        <w:t>需要加一</w:t>
      </w:r>
      <w:r w:rsidR="00692A92">
        <w:rPr>
          <w:rFonts w:hint="eastAsia"/>
        </w:rPr>
        <w:t>个</w:t>
      </w:r>
      <w:r w:rsidR="00692A92">
        <w:rPr>
          <w:rFonts w:hint="eastAsia"/>
        </w:rPr>
        <w:t>On Location</w:t>
      </w:r>
      <w:r w:rsidR="00692A92">
        <w:rPr>
          <w:rFonts w:hint="eastAsia"/>
        </w:rPr>
        <w:t>的</w:t>
      </w:r>
      <w:r w:rsidR="00692A92">
        <w:t>标志和时间。</w:t>
      </w:r>
    </w:p>
  </w:comment>
  <w:comment w:id="440" w:author="Bella Bi" w:date="2017-11-06T15:29:00Z" w:initials="BB">
    <w:p w14:paraId="20754A2D" w14:textId="37B2A575" w:rsidR="007054CA" w:rsidRDefault="007054CA">
      <w:pPr>
        <w:pStyle w:val="CommentText"/>
      </w:pPr>
      <w:r>
        <w:rPr>
          <w:rStyle w:val="CommentReference"/>
        </w:rPr>
        <w:annotationRef/>
      </w:r>
      <w:r w:rsidRPr="00DA7564">
        <w:t xml:space="preserve">1106 </w:t>
      </w:r>
      <w:r w:rsidRPr="00DA7564">
        <w:t>这四项是按照什么来区分的</w:t>
      </w:r>
      <w:r w:rsidRPr="00DA7564">
        <w:rPr>
          <w:rFonts w:hint="eastAsia"/>
        </w:rPr>
        <w:t>？</w:t>
      </w:r>
      <w:r w:rsidRPr="00DA7564">
        <w:t>状态吗</w:t>
      </w:r>
      <w:r w:rsidRPr="00DA7564">
        <w:rPr>
          <w:rFonts w:hint="eastAsia"/>
        </w:rPr>
        <w:t>？</w:t>
      </w:r>
      <w:r w:rsidRPr="00DA7564">
        <w:t>如何进行状态的更新</w:t>
      </w:r>
      <w:r w:rsidRPr="00DA7564">
        <w:rPr>
          <w:rFonts w:hint="eastAsia"/>
        </w:rPr>
        <w:t>？</w:t>
      </w:r>
    </w:p>
  </w:comment>
  <w:comment w:id="441" w:author="Adam Wang" w:date="2017-11-06T09:39:00Z" w:initials="AW">
    <w:p w14:paraId="45D54619" w14:textId="3F6E9436" w:rsidR="00D7343A" w:rsidRDefault="00D7343A">
      <w:pPr>
        <w:pStyle w:val="CommentText"/>
      </w:pPr>
      <w:r>
        <w:rPr>
          <w:rStyle w:val="CommentReference"/>
        </w:rPr>
        <w:annotationRef/>
      </w:r>
      <w:r>
        <w:rPr>
          <w:rFonts w:hint="eastAsia"/>
        </w:rPr>
        <w:t>前</w:t>
      </w:r>
      <w:r>
        <w:t>端可以用状态来表示，但是后台数据是从</w:t>
      </w:r>
      <w:r>
        <w:rPr>
          <w:rFonts w:hint="eastAsia"/>
        </w:rPr>
        <w:t xml:space="preserve">Call </w:t>
      </w:r>
      <w:proofErr w:type="spellStart"/>
      <w:r>
        <w:rPr>
          <w:rFonts w:hint="eastAsia"/>
        </w:rPr>
        <w:t>Sheet.Procuts.Base</w:t>
      </w:r>
      <w:proofErr w:type="spellEnd"/>
      <w:r>
        <w:rPr>
          <w:rFonts w:hint="eastAsia"/>
        </w:rPr>
        <w:t xml:space="preserve"> Blend </w:t>
      </w:r>
      <w:r>
        <w:rPr>
          <w:rFonts w:hint="eastAsia"/>
        </w:rPr>
        <w:t>中</w:t>
      </w:r>
      <w:r>
        <w:t>的数据</w:t>
      </w:r>
      <w:r>
        <w:rPr>
          <w:rFonts w:hint="eastAsia"/>
        </w:rPr>
        <w:t>和</w:t>
      </w:r>
      <w:r>
        <w:rPr>
          <w:rFonts w:hint="eastAsia"/>
        </w:rPr>
        <w:t>Product Haul</w:t>
      </w:r>
      <w:r>
        <w:rPr>
          <w:rFonts w:hint="eastAsia"/>
        </w:rPr>
        <w:t>数据综</w:t>
      </w:r>
      <w:r>
        <w:t>合处理得来的</w:t>
      </w:r>
    </w:p>
    <w:p w14:paraId="1038A2F4" w14:textId="75632F3B" w:rsidR="00692A92" w:rsidRDefault="00692A92">
      <w:pPr>
        <w:pStyle w:val="CommentText"/>
      </w:pPr>
      <w:r>
        <w:rPr>
          <w:rFonts w:hint="eastAsia"/>
        </w:rPr>
        <w:t>第</w:t>
      </w:r>
      <w:r>
        <w:t>六</w:t>
      </w:r>
      <w:r>
        <w:rPr>
          <w:rFonts w:hint="eastAsia"/>
        </w:rPr>
        <w:t>期只</w:t>
      </w:r>
      <w:r>
        <w:t>做这些状态，</w:t>
      </w:r>
      <w:r>
        <w:rPr>
          <w:rFonts w:hint="eastAsia"/>
        </w:rPr>
        <w:t>以</w:t>
      </w:r>
      <w:r>
        <w:t>后工作流更清晰后，可能会加入更多的状态。</w:t>
      </w:r>
    </w:p>
    <w:p w14:paraId="554E7F18" w14:textId="77777777" w:rsidR="00692A92" w:rsidRDefault="00692A92">
      <w:pPr>
        <w:pStyle w:val="CommentText"/>
      </w:pPr>
    </w:p>
  </w:comment>
  <w:comment w:id="442" w:author="Chai Zhi Xiong" w:date="2017-11-07T18:02:00Z" w:initials="CZX">
    <w:p w14:paraId="6321F185" w14:textId="7A1CF9B0" w:rsidR="005F3F71" w:rsidRDefault="005F3F71">
      <w:pPr>
        <w:pStyle w:val="CommentText"/>
      </w:pPr>
      <w:r>
        <w:rPr>
          <w:rStyle w:val="CommentReference"/>
        </w:rPr>
        <w:annotationRef/>
      </w:r>
      <w:r w:rsidRPr="003370CC">
        <w:rPr>
          <w:rFonts w:hint="eastAsia"/>
        </w:rPr>
        <w:t xml:space="preserve">1007 </w:t>
      </w:r>
      <w:r w:rsidRPr="003370CC">
        <w:rPr>
          <w:rFonts w:hint="eastAsia"/>
        </w:rPr>
        <w:t>后台数据从</w:t>
      </w:r>
      <w:r w:rsidRPr="003370CC">
        <w:rPr>
          <w:rFonts w:hint="eastAsia"/>
        </w:rPr>
        <w:t>Rig</w:t>
      </w:r>
      <w:r w:rsidRPr="003370CC">
        <w:t xml:space="preserve"> Job</w:t>
      </w:r>
      <w:r w:rsidRPr="003370CC">
        <w:t>获取</w:t>
      </w:r>
      <w:r w:rsidRPr="003370CC">
        <w:rPr>
          <w:rFonts w:hint="eastAsia"/>
        </w:rPr>
        <w:t>的</w:t>
      </w:r>
      <w:r w:rsidRPr="003370CC">
        <w:t>时候已经组装好了</w:t>
      </w:r>
      <w:r w:rsidRPr="003370CC">
        <w:rPr>
          <w:rFonts w:hint="eastAsia"/>
        </w:rPr>
        <w:t>，</w:t>
      </w:r>
      <w:r w:rsidRPr="003370CC">
        <w:t>是吗</w:t>
      </w:r>
      <w:r w:rsidRPr="003370CC">
        <w:rPr>
          <w:rFonts w:hint="eastAsia"/>
        </w:rPr>
        <w:t>？</w:t>
      </w:r>
      <w:r>
        <w:t xml:space="preserve"> </w:t>
      </w:r>
    </w:p>
  </w:comment>
  <w:comment w:id="443" w:author="Adam Wang" w:date="2017-11-07T09:41:00Z" w:initials="AW">
    <w:p w14:paraId="46EB31FA" w14:textId="7CE84805" w:rsidR="002F0C2B" w:rsidRDefault="002F0C2B">
      <w:pPr>
        <w:pStyle w:val="CommentText"/>
      </w:pPr>
      <w:r>
        <w:rPr>
          <w:rStyle w:val="CommentReference"/>
        </w:rPr>
        <w:annotationRef/>
      </w:r>
      <w:r>
        <w:rPr>
          <w:rFonts w:hint="eastAsia"/>
        </w:rPr>
        <w:t>从</w:t>
      </w:r>
      <w:r>
        <w:t>前台看是这样的，</w:t>
      </w:r>
      <w:r>
        <w:rPr>
          <w:rFonts w:hint="eastAsia"/>
        </w:rPr>
        <w:t>在</w:t>
      </w:r>
      <w:r>
        <w:t>后台</w:t>
      </w:r>
      <w:r>
        <w:rPr>
          <w:rFonts w:hint="eastAsia"/>
        </w:rPr>
        <w:t>需</w:t>
      </w:r>
      <w:r>
        <w:t>要</w:t>
      </w:r>
      <w:r>
        <w:rPr>
          <w:rFonts w:hint="eastAsia"/>
        </w:rPr>
        <w:t>在</w:t>
      </w:r>
      <w:r>
        <w:t>微</w:t>
      </w:r>
      <w:r>
        <w:rPr>
          <w:rFonts w:hint="eastAsia"/>
        </w:rPr>
        <w:t>service</w:t>
      </w:r>
      <w:r>
        <w:rPr>
          <w:rFonts w:hint="eastAsia"/>
        </w:rPr>
        <w:t>层</w:t>
      </w:r>
      <w:r>
        <w:t>组装。</w:t>
      </w:r>
    </w:p>
  </w:comment>
  <w:comment w:id="444" w:author="Bella Bi" w:date="2017-11-13T17:17:00Z" w:initials="BB">
    <w:p w14:paraId="17C5C3EC" w14:textId="61E6E2D1" w:rsidR="0020187A" w:rsidRDefault="0020187A">
      <w:pPr>
        <w:pStyle w:val="CommentText"/>
      </w:pPr>
      <w:r>
        <w:rPr>
          <w:rStyle w:val="CommentReference"/>
        </w:rPr>
        <w:annotationRef/>
      </w:r>
      <w:r>
        <w:t xml:space="preserve">1113 </w:t>
      </w:r>
      <w:r>
        <w:t>与</w:t>
      </w:r>
      <w:r>
        <w:rPr>
          <w:rFonts w:hint="eastAsia"/>
        </w:rPr>
        <w:t>Adam</w:t>
      </w:r>
      <w:r>
        <w:rPr>
          <w:rFonts w:hint="eastAsia"/>
        </w:rPr>
        <w:t>确认需求：当一个</w:t>
      </w:r>
      <w:r>
        <w:rPr>
          <w:rFonts w:hint="eastAsia"/>
        </w:rPr>
        <w:t>Blend</w:t>
      </w:r>
      <w:r>
        <w:t xml:space="preserve"> Section</w:t>
      </w:r>
      <w:r>
        <w:t>对应多个</w:t>
      </w:r>
      <w:r>
        <w:rPr>
          <w:rFonts w:hint="eastAsia"/>
        </w:rPr>
        <w:t>Load</w:t>
      </w:r>
      <w:r>
        <w:t xml:space="preserve"> Sheet</w:t>
      </w:r>
      <w:r>
        <w:rPr>
          <w:rFonts w:hint="eastAsia"/>
        </w:rPr>
        <w:t>，</w:t>
      </w:r>
      <w:r>
        <w:t>那么这些状态该如何确认</w:t>
      </w:r>
      <w:r>
        <w:rPr>
          <w:rFonts w:hint="eastAsia"/>
        </w:rPr>
        <w:t>？</w:t>
      </w:r>
      <w:r>
        <w:t>比如</w:t>
      </w:r>
      <w:r>
        <w:rPr>
          <w:rFonts w:hint="eastAsia"/>
        </w:rPr>
        <w:t>On</w:t>
      </w:r>
      <w:r>
        <w:t xml:space="preserve"> Location</w:t>
      </w:r>
      <w:r>
        <w:rPr>
          <w:rFonts w:hint="eastAsia"/>
        </w:rPr>
        <w:t>，</w:t>
      </w:r>
      <w:r>
        <w:t>如果这个</w:t>
      </w:r>
      <w:r>
        <w:rPr>
          <w:rFonts w:hint="eastAsia"/>
        </w:rPr>
        <w:t>Blend</w:t>
      </w:r>
      <w:r>
        <w:t xml:space="preserve"> Section</w:t>
      </w:r>
      <w:r>
        <w:t>对应的所有的</w:t>
      </w:r>
      <w:r>
        <w:rPr>
          <w:rFonts w:hint="eastAsia"/>
        </w:rPr>
        <w:t>Load</w:t>
      </w:r>
      <w:r>
        <w:t xml:space="preserve"> Sheet</w:t>
      </w:r>
      <w:r>
        <w:t>的状态为</w:t>
      </w:r>
      <w:r>
        <w:rPr>
          <w:rFonts w:hint="eastAsia"/>
        </w:rPr>
        <w:t>On</w:t>
      </w:r>
      <w:r>
        <w:t xml:space="preserve"> Location</w:t>
      </w:r>
      <w:r>
        <w:t>才认为它是</w:t>
      </w:r>
      <w:r>
        <w:rPr>
          <w:rFonts w:hint="eastAsia"/>
        </w:rPr>
        <w:t>On</w:t>
      </w:r>
      <w:r>
        <w:t xml:space="preserve"> Location</w:t>
      </w:r>
      <w:r>
        <w:t>状态</w:t>
      </w:r>
      <w:r>
        <w:rPr>
          <w:rFonts w:hint="eastAsia"/>
        </w:rPr>
        <w:t>。</w:t>
      </w:r>
    </w:p>
  </w:comment>
  <w:comment w:id="515" w:author="Bella Bi" w:date="2017-11-02T18:13:00Z" w:initials="BB">
    <w:p w14:paraId="79E23771" w14:textId="4C41843D" w:rsidR="00765391" w:rsidRDefault="00765391">
      <w:pPr>
        <w:pStyle w:val="CommentText"/>
      </w:pPr>
      <w:r>
        <w:rPr>
          <w:rStyle w:val="CommentReference"/>
        </w:rPr>
        <w:annotationRef/>
      </w:r>
      <w:r>
        <w:t>1102Adam</w:t>
      </w:r>
      <w:r>
        <w:t>反馈</w:t>
      </w:r>
      <w:r>
        <w:rPr>
          <w:rFonts w:hint="eastAsia"/>
        </w:rPr>
        <w:t>：</w:t>
      </w:r>
      <w:r>
        <w:t>去掉</w:t>
      </w:r>
      <w:r>
        <w:rPr>
          <w:rFonts w:hint="eastAsia"/>
        </w:rPr>
        <w:t>BANS</w:t>
      </w:r>
      <w:r>
        <w:rPr>
          <w:rFonts w:hint="eastAsia"/>
        </w:rPr>
        <w:t>列</w:t>
      </w:r>
    </w:p>
  </w:comment>
  <w:comment w:id="516" w:author="Bella Bi" w:date="2017-11-13T17:23:00Z" w:initials="BB">
    <w:p w14:paraId="54D9CA93" w14:textId="12F373F6" w:rsidR="004F3502" w:rsidRDefault="004F3502">
      <w:pPr>
        <w:pStyle w:val="CommentText"/>
      </w:pPr>
      <w:r>
        <w:rPr>
          <w:rStyle w:val="CommentReference"/>
        </w:rPr>
        <w:annotationRef/>
      </w:r>
      <w:r>
        <w:t xml:space="preserve">1110 </w:t>
      </w:r>
      <w:r>
        <w:t>跟</w:t>
      </w:r>
      <w:r>
        <w:rPr>
          <w:rFonts w:hint="eastAsia"/>
        </w:rPr>
        <w:t>Adam</w:t>
      </w:r>
      <w:r>
        <w:rPr>
          <w:rFonts w:hint="eastAsia"/>
        </w:rPr>
        <w:t>确认，当</w:t>
      </w:r>
      <w:r>
        <w:rPr>
          <w:rFonts w:hint="eastAsia"/>
        </w:rPr>
        <w:t>Bin</w:t>
      </w:r>
      <w:r>
        <w:rPr>
          <w:rFonts w:hint="eastAsia"/>
        </w:rPr>
        <w:t>的</w:t>
      </w:r>
      <w:r>
        <w:rPr>
          <w:rFonts w:hint="eastAsia"/>
        </w:rPr>
        <w:t>On</w:t>
      </w:r>
      <w:r>
        <w:t xml:space="preserve"> Location</w:t>
      </w:r>
      <w:r>
        <w:t>状态不是最小值则认为它是</w:t>
      </w:r>
      <w:r>
        <w:rPr>
          <w:rFonts w:hint="eastAsia"/>
        </w:rPr>
        <w:t>On</w:t>
      </w:r>
      <w:r>
        <w:t xml:space="preserve"> Location</w:t>
      </w:r>
      <w:r>
        <w:rPr>
          <w:rFonts w:hint="eastAsia"/>
        </w:rPr>
        <w:t>，</w:t>
      </w:r>
      <w:r>
        <w:t>如果是最小值则认为</w:t>
      </w:r>
      <w:r>
        <w:t>not on location</w:t>
      </w:r>
    </w:p>
  </w:comment>
  <w:comment w:id="517" w:author="Bella Bi" w:date="2017-10-27T17:50:00Z" w:initials="BB">
    <w:p w14:paraId="69AEBCDF" w14:textId="64890678" w:rsidR="00EF23C5" w:rsidRDefault="00EF23C5">
      <w:pPr>
        <w:pStyle w:val="CommentText"/>
      </w:pPr>
      <w:r>
        <w:rPr>
          <w:rStyle w:val="CommentReference"/>
        </w:rPr>
        <w:annotationRef/>
      </w:r>
      <w:r w:rsidRPr="00521C64">
        <w:t>1027</w:t>
      </w:r>
      <w:r w:rsidRPr="00521C64">
        <w:rPr>
          <w:rFonts w:hint="eastAsia"/>
        </w:rPr>
        <w:t>：</w:t>
      </w:r>
      <w:r w:rsidRPr="00521C64">
        <w:t>点击菜单后跳转到一个页面还是弹出框</w:t>
      </w:r>
      <w:r w:rsidRPr="00521C64">
        <w:rPr>
          <w:rFonts w:hint="eastAsia"/>
        </w:rPr>
        <w:t>？</w:t>
      </w:r>
      <w:r w:rsidRPr="00521C64">
        <w:t>页面的内容是不是包括</w:t>
      </w:r>
      <w:r w:rsidR="00E0220F" w:rsidRPr="00521C64">
        <w:rPr>
          <w:rFonts w:hint="eastAsia"/>
        </w:rPr>
        <w:t>Need</w:t>
      </w:r>
      <w:r w:rsidR="00E0220F" w:rsidRPr="00521C64">
        <w:t xml:space="preserve"> Bins</w:t>
      </w:r>
      <w:r w:rsidR="00E0220F" w:rsidRPr="00521C64">
        <w:t>的勾选框</w:t>
      </w:r>
      <w:r w:rsidR="00E0220F" w:rsidRPr="00521C64">
        <w:rPr>
          <w:rFonts w:hint="eastAsia"/>
        </w:rPr>
        <w:t>，</w:t>
      </w:r>
      <w:r w:rsidRPr="00521C64">
        <w:rPr>
          <w:rFonts w:hint="eastAsia"/>
        </w:rPr>
        <w:t>Bin</w:t>
      </w:r>
      <w:r w:rsidRPr="00521C64">
        <w:t xml:space="preserve"> Number</w:t>
      </w:r>
      <w:r w:rsidRPr="00521C64">
        <w:t>和验证</w:t>
      </w:r>
      <w:r w:rsidRPr="00521C64">
        <w:rPr>
          <w:rFonts w:hint="eastAsia"/>
        </w:rPr>
        <w:t>？</w:t>
      </w:r>
    </w:p>
  </w:comment>
  <w:comment w:id="518" w:author="Adam Wang" w:date="2017-10-27T16:14:00Z" w:initials="AW">
    <w:p w14:paraId="708E32E6" w14:textId="12F807BC" w:rsidR="00F5178B" w:rsidRDefault="00F5178B">
      <w:pPr>
        <w:pStyle w:val="CommentText"/>
      </w:pPr>
      <w:r>
        <w:rPr>
          <w:rStyle w:val="CommentReference"/>
        </w:rPr>
        <w:annotationRef/>
      </w:r>
      <w:r>
        <w:rPr>
          <w:rFonts w:hint="eastAsia"/>
        </w:rPr>
        <w:t>页</w:t>
      </w:r>
      <w:r>
        <w:t>面</w:t>
      </w:r>
      <w:r>
        <w:rPr>
          <w:rFonts w:hint="eastAsia"/>
        </w:rPr>
        <w:t>，</w:t>
      </w:r>
      <w:r>
        <w:rPr>
          <w:rFonts w:hint="eastAsia"/>
        </w:rPr>
        <w:t xml:space="preserve"> </w:t>
      </w:r>
      <w:r>
        <w:rPr>
          <w:rFonts w:hint="eastAsia"/>
        </w:rPr>
        <w:t>对</w:t>
      </w:r>
    </w:p>
    <w:p w14:paraId="25B92857" w14:textId="77777777" w:rsidR="00F443E7" w:rsidRDefault="00F443E7">
      <w:pPr>
        <w:pStyle w:val="CommentText"/>
      </w:pPr>
    </w:p>
  </w:comment>
  <w:comment w:id="519" w:author="Bella Bi" w:date="2017-11-06T18:25:00Z" w:initials="BB">
    <w:p w14:paraId="734B0FA7" w14:textId="52E965C2" w:rsidR="00F443E7" w:rsidRDefault="00F443E7">
      <w:pPr>
        <w:pStyle w:val="CommentText"/>
      </w:pPr>
      <w:r>
        <w:rPr>
          <w:rStyle w:val="CommentReference"/>
        </w:rPr>
        <w:annotationRef/>
      </w:r>
      <w:r>
        <w:t>1106Adam1103</w:t>
      </w:r>
      <w:r>
        <w:t>回复</w:t>
      </w:r>
      <w:r w:rsidRPr="00F443E7">
        <w:rPr>
          <w:rFonts w:hint="eastAsia"/>
        </w:rPr>
        <w:t>在</w:t>
      </w:r>
      <w:r w:rsidRPr="00F443E7">
        <w:rPr>
          <w:rFonts w:hint="eastAsia"/>
        </w:rPr>
        <w:t xml:space="preserve"> </w:t>
      </w:r>
      <w:proofErr w:type="spellStart"/>
      <w:r w:rsidRPr="00F443E7">
        <w:rPr>
          <w:rFonts w:hint="eastAsia"/>
        </w:rPr>
        <w:t>RigBoard</w:t>
      </w:r>
      <w:proofErr w:type="spellEnd"/>
      <w:r w:rsidRPr="00F443E7">
        <w:rPr>
          <w:rFonts w:hint="eastAsia"/>
        </w:rPr>
        <w:t>里，所有操作都是在</w:t>
      </w:r>
      <w:proofErr w:type="spellStart"/>
      <w:r w:rsidRPr="00F443E7">
        <w:rPr>
          <w:rFonts w:hint="eastAsia"/>
        </w:rPr>
        <w:t>Datagrid</w:t>
      </w:r>
      <w:proofErr w:type="spellEnd"/>
      <w:r w:rsidRPr="00F443E7">
        <w:rPr>
          <w:rFonts w:hint="eastAsia"/>
        </w:rPr>
        <w:t>操作，所有交互页面都是弹窗。</w:t>
      </w:r>
    </w:p>
  </w:comment>
  <w:comment w:id="520" w:author="Bella Bi" w:date="2017-10-27T18:17:00Z" w:initials="BB">
    <w:p w14:paraId="703EE1A1" w14:textId="40B07D90" w:rsidR="00B42FDD" w:rsidRDefault="00B42FDD">
      <w:pPr>
        <w:pStyle w:val="CommentText"/>
      </w:pPr>
      <w:r>
        <w:rPr>
          <w:rStyle w:val="CommentReference"/>
        </w:rPr>
        <w:annotationRef/>
      </w:r>
      <w:r w:rsidR="00702E3F" w:rsidRPr="00521C64">
        <w:t>1027</w:t>
      </w:r>
      <w:r w:rsidR="00702E3F" w:rsidRPr="00521C64">
        <w:rPr>
          <w:rFonts w:hint="eastAsia"/>
        </w:rPr>
        <w:t>：</w:t>
      </w:r>
      <w:r w:rsidRPr="00521C64">
        <w:t>一个</w:t>
      </w:r>
      <w:r w:rsidRPr="00521C64">
        <w:rPr>
          <w:rFonts w:hint="eastAsia"/>
        </w:rPr>
        <w:t>Rig</w:t>
      </w:r>
      <w:r w:rsidRPr="00521C64">
        <w:t xml:space="preserve"> Job</w:t>
      </w:r>
      <w:r w:rsidRPr="00521C64">
        <w:t>对应一个</w:t>
      </w:r>
      <w:r w:rsidRPr="00521C64">
        <w:rPr>
          <w:rFonts w:hint="eastAsia"/>
        </w:rPr>
        <w:t>Bin</w:t>
      </w:r>
      <w:r w:rsidRPr="00521C64">
        <w:rPr>
          <w:rFonts w:hint="eastAsia"/>
        </w:rPr>
        <w:t>吗？移除指的是删除对应关系是吗？</w:t>
      </w:r>
    </w:p>
  </w:comment>
  <w:comment w:id="521" w:author="Adam Wang" w:date="2017-10-27T16:15:00Z" w:initials="AW">
    <w:p w14:paraId="504D6EF8" w14:textId="7DCA78C1" w:rsidR="00F5178B" w:rsidRDefault="00F5178B">
      <w:pPr>
        <w:pStyle w:val="CommentText"/>
      </w:pPr>
      <w:r>
        <w:rPr>
          <w:rStyle w:val="CommentReference"/>
        </w:rPr>
        <w:annotationRef/>
      </w:r>
      <w:r>
        <w:rPr>
          <w:rFonts w:hint="eastAsia"/>
        </w:rPr>
        <w:t>一</w:t>
      </w:r>
      <w:r>
        <w:t>对多，页面上会显示出多个</w:t>
      </w:r>
      <w:r>
        <w:rPr>
          <w:rFonts w:hint="eastAsia"/>
        </w:rPr>
        <w:t xml:space="preserve">Bin </w:t>
      </w:r>
      <w:r>
        <w:t>Number</w:t>
      </w:r>
      <w:r>
        <w:t>，点击哪</w:t>
      </w:r>
      <w:r>
        <w:rPr>
          <w:rFonts w:hint="eastAsia"/>
        </w:rPr>
        <w:t>个</w:t>
      </w:r>
      <w:r>
        <w:t>移除哪个。</w:t>
      </w:r>
    </w:p>
  </w:comment>
  <w:comment w:id="522" w:author="Bella Bi" w:date="2017-11-06T18:45:00Z" w:initials="BB">
    <w:p w14:paraId="05EDAF1C" w14:textId="6A6B582E" w:rsidR="00326CE6" w:rsidRDefault="00326CE6">
      <w:pPr>
        <w:pStyle w:val="CommentText"/>
      </w:pPr>
      <w:r>
        <w:rPr>
          <w:rStyle w:val="CommentReference"/>
        </w:rPr>
        <w:annotationRef/>
      </w:r>
      <w:r w:rsidRPr="000A458E">
        <w:t>110</w:t>
      </w:r>
      <w:r w:rsidR="00162A9B" w:rsidRPr="000A458E">
        <w:t>7</w:t>
      </w:r>
      <w:r w:rsidRPr="000A458E">
        <w:t xml:space="preserve"> </w:t>
      </w:r>
      <w:r w:rsidRPr="000A458E">
        <w:t>意思是如果一个</w:t>
      </w:r>
      <w:r w:rsidRPr="000A458E">
        <w:rPr>
          <w:rFonts w:hint="eastAsia"/>
        </w:rPr>
        <w:t>Rig</w:t>
      </w:r>
      <w:r w:rsidRPr="000A458E">
        <w:t xml:space="preserve"> Job</w:t>
      </w:r>
      <w:r w:rsidRPr="000A458E">
        <w:t>对应</w:t>
      </w:r>
      <w:r w:rsidRPr="000A458E">
        <w:t>3</w:t>
      </w:r>
      <w:r w:rsidRPr="000A458E">
        <w:t>个</w:t>
      </w:r>
      <w:r w:rsidRPr="000A458E">
        <w:rPr>
          <w:rFonts w:hint="eastAsia"/>
        </w:rPr>
        <w:t>Bin</w:t>
      </w:r>
      <w:r w:rsidRPr="000A458E">
        <w:rPr>
          <w:rFonts w:hint="eastAsia"/>
        </w:rPr>
        <w:t>，那么</w:t>
      </w:r>
      <w:r w:rsidRPr="000A458E">
        <w:rPr>
          <w:rFonts w:hint="eastAsia"/>
        </w:rPr>
        <w:t>Rig</w:t>
      </w:r>
      <w:r w:rsidRPr="000A458E">
        <w:t xml:space="preserve"> Board</w:t>
      </w:r>
      <w:r w:rsidR="00970A9D" w:rsidRPr="000A458E">
        <w:t>上这条</w:t>
      </w:r>
      <w:r w:rsidR="00970A9D" w:rsidRPr="000A458E">
        <w:rPr>
          <w:rFonts w:hint="eastAsia"/>
        </w:rPr>
        <w:t>Rig</w:t>
      </w:r>
      <w:r w:rsidR="00970A9D" w:rsidRPr="000A458E">
        <w:t xml:space="preserve"> Job</w:t>
      </w:r>
      <w:r w:rsidR="00970A9D" w:rsidRPr="000A458E">
        <w:t>对应的</w:t>
      </w:r>
      <w:r w:rsidRPr="000A458E">
        <w:rPr>
          <w:rFonts w:hint="eastAsia"/>
        </w:rPr>
        <w:t>Bin</w:t>
      </w:r>
      <w:r w:rsidR="00970A9D" w:rsidRPr="000A458E">
        <w:rPr>
          <w:rFonts w:hint="eastAsia"/>
        </w:rPr>
        <w:t>单元格则显示三个</w:t>
      </w:r>
      <w:r w:rsidR="00970A9D" w:rsidRPr="000A458E">
        <w:rPr>
          <w:rFonts w:hint="eastAsia"/>
        </w:rPr>
        <w:t>Bin</w:t>
      </w:r>
      <w:r w:rsidR="00970A9D" w:rsidRPr="000A458E">
        <w:t xml:space="preserve"> Number</w:t>
      </w:r>
      <w:r w:rsidRPr="000A458E">
        <w:rPr>
          <w:rFonts w:hint="eastAsia"/>
        </w:rPr>
        <w:t>，</w:t>
      </w:r>
      <w:r w:rsidR="00970A9D" w:rsidRPr="000A458E">
        <w:rPr>
          <w:rFonts w:hint="eastAsia"/>
        </w:rPr>
        <w:t>一个单元格中包括多个</w:t>
      </w:r>
      <w:r w:rsidR="00970A9D" w:rsidRPr="000A458E">
        <w:rPr>
          <w:rFonts w:hint="eastAsia"/>
        </w:rPr>
        <w:t>Bin</w:t>
      </w:r>
      <w:r w:rsidR="00970A9D" w:rsidRPr="000A458E">
        <w:t xml:space="preserve"> Number</w:t>
      </w:r>
      <w:r w:rsidR="00970A9D" w:rsidRPr="000A458E">
        <w:rPr>
          <w:rFonts w:hint="eastAsia"/>
        </w:rPr>
        <w:t>，</w:t>
      </w:r>
      <w:r w:rsidRPr="000A458E">
        <w:rPr>
          <w:rFonts w:hint="eastAsia"/>
        </w:rPr>
        <w:t>点击哪个就移除哪个，是吗？</w:t>
      </w:r>
    </w:p>
  </w:comment>
  <w:comment w:id="523" w:author="Adam Wang" w:date="2017-11-07T10:25:00Z" w:initials="AW">
    <w:p w14:paraId="4CCEAA8F" w14:textId="466E86A5" w:rsidR="00A15695" w:rsidRDefault="00A15695">
      <w:pPr>
        <w:pStyle w:val="CommentText"/>
      </w:pPr>
      <w:r>
        <w:rPr>
          <w:rStyle w:val="CommentReference"/>
        </w:rPr>
        <w:annotationRef/>
      </w:r>
      <w:r>
        <w:rPr>
          <w:rFonts w:hint="eastAsia"/>
        </w:rPr>
        <w:t>是</w:t>
      </w:r>
      <w:r>
        <w:t>的</w:t>
      </w:r>
    </w:p>
  </w:comment>
  <w:comment w:id="524" w:author="Bella Bi" w:date="2017-11-03T15:40:00Z" w:initials="BB">
    <w:p w14:paraId="635D140A" w14:textId="5453D2A9" w:rsidR="007E1B5C" w:rsidRPr="00326CE6" w:rsidRDefault="007E1B5C">
      <w:pPr>
        <w:pStyle w:val="CommentText"/>
      </w:pPr>
      <w:r w:rsidRPr="00326CE6">
        <w:rPr>
          <w:rStyle w:val="CommentReference"/>
        </w:rPr>
        <w:annotationRef/>
      </w:r>
      <w:r w:rsidRPr="00326CE6">
        <w:t xml:space="preserve">1103 </w:t>
      </w:r>
      <w:r w:rsidRPr="00326CE6">
        <w:t>对</w:t>
      </w:r>
      <w:r w:rsidRPr="00326CE6">
        <w:rPr>
          <w:rFonts w:hint="eastAsia"/>
        </w:rPr>
        <w:t>Bin</w:t>
      </w:r>
      <w:r w:rsidRPr="00326CE6">
        <w:rPr>
          <w:rFonts w:hint="eastAsia"/>
        </w:rPr>
        <w:t>的需求不太理解。在</w:t>
      </w:r>
      <w:r w:rsidRPr="00326CE6">
        <w:rPr>
          <w:rFonts w:hint="eastAsia"/>
        </w:rPr>
        <w:t>Eservice</w:t>
      </w:r>
      <w:r w:rsidRPr="00326CE6">
        <w:t xml:space="preserve"> Unit Personnel page</w:t>
      </w:r>
      <w:r w:rsidRPr="00326CE6">
        <w:t>页面加一个</w:t>
      </w:r>
      <w:r w:rsidRPr="00326CE6">
        <w:t>check box</w:t>
      </w:r>
      <w:r w:rsidRPr="00326CE6">
        <w:rPr>
          <w:rFonts w:hint="eastAsia"/>
        </w:rPr>
        <w:t>‘</w:t>
      </w:r>
      <w:r w:rsidRPr="00326CE6">
        <w:rPr>
          <w:rFonts w:hint="eastAsia"/>
        </w:rPr>
        <w:t>Need</w:t>
      </w:r>
      <w:r w:rsidRPr="00326CE6">
        <w:t xml:space="preserve"> Bins</w:t>
      </w:r>
      <w:r w:rsidRPr="00326CE6">
        <w:rPr>
          <w:rFonts w:hint="eastAsia"/>
        </w:rPr>
        <w:t>’</w:t>
      </w:r>
      <w:r w:rsidR="0040086F" w:rsidRPr="00326CE6">
        <w:rPr>
          <w:rFonts w:hint="eastAsia"/>
        </w:rPr>
        <w:t>。</w:t>
      </w:r>
    </w:p>
    <w:p w14:paraId="2C04EF0F" w14:textId="6B99CE31" w:rsidR="0040086F" w:rsidRPr="00326CE6" w:rsidRDefault="0040086F">
      <w:pPr>
        <w:pStyle w:val="CommentText"/>
      </w:pPr>
      <w:r w:rsidRPr="00326CE6">
        <w:rPr>
          <w:rFonts w:hint="eastAsia"/>
        </w:rPr>
        <w:t xml:space="preserve">1. </w:t>
      </w:r>
      <w:r w:rsidRPr="00326CE6">
        <w:rPr>
          <w:rFonts w:hint="eastAsia"/>
        </w:rPr>
        <w:t>选中这个</w:t>
      </w:r>
      <w:r w:rsidRPr="00326CE6">
        <w:rPr>
          <w:rFonts w:hint="eastAsia"/>
        </w:rPr>
        <w:t>Check</w:t>
      </w:r>
      <w:r w:rsidRPr="00326CE6">
        <w:t xml:space="preserve"> Box</w:t>
      </w:r>
      <w:r w:rsidRPr="00326CE6">
        <w:t>之后</w:t>
      </w:r>
      <w:r w:rsidRPr="00326CE6">
        <w:rPr>
          <w:rFonts w:hint="eastAsia"/>
        </w:rPr>
        <w:t>，</w:t>
      </w:r>
      <w:r w:rsidRPr="00326CE6">
        <w:t>输入</w:t>
      </w:r>
      <w:r w:rsidRPr="00326CE6">
        <w:rPr>
          <w:rFonts w:hint="eastAsia"/>
        </w:rPr>
        <w:t>Bin</w:t>
      </w:r>
      <w:r w:rsidRPr="00326CE6">
        <w:t xml:space="preserve"> Number</w:t>
      </w:r>
      <w:r w:rsidRPr="00326CE6">
        <w:rPr>
          <w:rFonts w:hint="eastAsia"/>
        </w:rPr>
        <w:t>，根据实体关系，是不是</w:t>
      </w:r>
      <w:r w:rsidRPr="00326CE6">
        <w:t>可以输入多个</w:t>
      </w:r>
      <w:r w:rsidRPr="00326CE6">
        <w:rPr>
          <w:rFonts w:hint="eastAsia"/>
        </w:rPr>
        <w:t>Bin</w:t>
      </w:r>
      <w:r w:rsidRPr="00326CE6">
        <w:t xml:space="preserve"> Number</w:t>
      </w:r>
      <w:r w:rsidRPr="00326CE6">
        <w:rPr>
          <w:rFonts w:hint="eastAsia"/>
        </w:rPr>
        <w:t>？</w:t>
      </w:r>
      <w:r w:rsidR="000D40F5" w:rsidRPr="00326CE6">
        <w:rPr>
          <w:rFonts w:hint="eastAsia"/>
        </w:rPr>
        <w:t>用什么符号分割？</w:t>
      </w:r>
    </w:p>
    <w:p w14:paraId="2C120BCF" w14:textId="6261D35F" w:rsidR="0040086F" w:rsidRPr="00326CE6" w:rsidRDefault="0040086F">
      <w:pPr>
        <w:pStyle w:val="CommentText"/>
      </w:pPr>
      <w:r w:rsidRPr="00326CE6">
        <w:rPr>
          <w:rFonts w:hint="eastAsia"/>
        </w:rPr>
        <w:t xml:space="preserve">2. </w:t>
      </w:r>
      <w:r w:rsidRPr="00326CE6">
        <w:rPr>
          <w:rFonts w:hint="eastAsia"/>
        </w:rPr>
        <w:t>关于验证：当选中</w:t>
      </w:r>
      <w:r w:rsidRPr="00326CE6">
        <w:rPr>
          <w:rFonts w:hint="eastAsia"/>
        </w:rPr>
        <w:t>Check</w:t>
      </w:r>
      <w:r w:rsidRPr="00326CE6">
        <w:t xml:space="preserve"> Box</w:t>
      </w:r>
      <w:r w:rsidRPr="00326CE6">
        <w:t>之后</w:t>
      </w:r>
      <w:r w:rsidRPr="00326CE6">
        <w:rPr>
          <w:rFonts w:hint="eastAsia"/>
        </w:rPr>
        <w:t>，</w:t>
      </w:r>
      <w:r w:rsidRPr="00326CE6">
        <w:t>如果输入</w:t>
      </w:r>
      <w:r w:rsidRPr="00326CE6">
        <w:rPr>
          <w:rFonts w:hint="eastAsia"/>
        </w:rPr>
        <w:t>1896</w:t>
      </w:r>
      <w:r w:rsidRPr="00326CE6">
        <w:rPr>
          <w:rFonts w:hint="eastAsia"/>
        </w:rPr>
        <w:t>，而在</w:t>
      </w:r>
      <w:r w:rsidRPr="00326CE6">
        <w:t>Sanjel Storage Equipment section</w:t>
      </w:r>
      <w:r w:rsidRPr="00326CE6">
        <w:t>列表中已经存在了编号为</w:t>
      </w:r>
      <w:r w:rsidRPr="00326CE6">
        <w:rPr>
          <w:rFonts w:hint="eastAsia"/>
        </w:rPr>
        <w:t>1896</w:t>
      </w:r>
      <w:r w:rsidRPr="00326CE6">
        <w:rPr>
          <w:rFonts w:hint="eastAsia"/>
        </w:rPr>
        <w:t>的</w:t>
      </w:r>
      <w:r w:rsidRPr="00326CE6">
        <w:t>这个</w:t>
      </w:r>
      <w:r w:rsidRPr="00326CE6">
        <w:rPr>
          <w:rFonts w:hint="eastAsia"/>
        </w:rPr>
        <w:t>Bin</w:t>
      </w:r>
      <w:r w:rsidR="000D40F5" w:rsidRPr="00326CE6">
        <w:rPr>
          <w:rFonts w:hint="eastAsia"/>
        </w:rPr>
        <w:t>，则表示验证通过</w:t>
      </w:r>
      <w:r w:rsidRPr="00326CE6">
        <w:rPr>
          <w:rFonts w:hint="eastAsia"/>
        </w:rPr>
        <w:t>？</w:t>
      </w:r>
    </w:p>
    <w:p w14:paraId="06881BCD" w14:textId="2C53146D" w:rsidR="000D40F5" w:rsidRPr="00326CE6" w:rsidRDefault="000D40F5">
      <w:pPr>
        <w:pStyle w:val="CommentText"/>
      </w:pPr>
      <w:r w:rsidRPr="00326CE6">
        <w:rPr>
          <w:rFonts w:hint="eastAsia"/>
        </w:rPr>
        <w:t xml:space="preserve">3. </w:t>
      </w:r>
      <w:proofErr w:type="spellStart"/>
      <w:r w:rsidRPr="00326CE6">
        <w:rPr>
          <w:rFonts w:hint="eastAsia"/>
        </w:rPr>
        <w:t>is</w:t>
      </w:r>
      <w:r w:rsidRPr="00326CE6">
        <w:t>NeedBins</w:t>
      </w:r>
      <w:proofErr w:type="spellEnd"/>
      <w:r w:rsidRPr="00326CE6">
        <w:rPr>
          <w:rFonts w:hint="eastAsia"/>
        </w:rPr>
        <w:t>、</w:t>
      </w:r>
      <w:proofErr w:type="spellStart"/>
      <w:r w:rsidR="006058CB" w:rsidRPr="00326CE6">
        <w:rPr>
          <w:rFonts w:hint="eastAsia"/>
        </w:rPr>
        <w:t>Number</w:t>
      </w:r>
      <w:r w:rsidR="006058CB" w:rsidRPr="00326CE6">
        <w:t>ofBin</w:t>
      </w:r>
      <w:proofErr w:type="spellEnd"/>
      <w:r w:rsidRPr="00326CE6">
        <w:t>这</w:t>
      </w:r>
      <w:r w:rsidR="006058CB" w:rsidRPr="00326CE6">
        <w:t>两</w:t>
      </w:r>
      <w:r w:rsidRPr="00326CE6">
        <w:t>个属性是不是要存到</w:t>
      </w:r>
      <w:r w:rsidRPr="00326CE6">
        <w:rPr>
          <w:rFonts w:hint="eastAsia"/>
        </w:rPr>
        <w:t>Call</w:t>
      </w:r>
      <w:r w:rsidRPr="00326CE6">
        <w:t xml:space="preserve"> Sheet</w:t>
      </w:r>
      <w:r w:rsidRPr="00326CE6">
        <w:t>中</w:t>
      </w:r>
      <w:r w:rsidRPr="00326CE6">
        <w:rPr>
          <w:rFonts w:hint="eastAsia"/>
        </w:rPr>
        <w:t>？</w:t>
      </w:r>
    </w:p>
    <w:p w14:paraId="1F95871C" w14:textId="13FB5CBC" w:rsidR="000D40F5" w:rsidRDefault="000D40F5">
      <w:pPr>
        <w:pStyle w:val="CommentText"/>
      </w:pPr>
      <w:r w:rsidRPr="00326CE6">
        <w:rPr>
          <w:rFonts w:hint="eastAsia"/>
        </w:rPr>
        <w:t xml:space="preserve">4. </w:t>
      </w:r>
      <w:r w:rsidRPr="00326CE6">
        <w:rPr>
          <w:rFonts w:hint="eastAsia"/>
        </w:rPr>
        <w:t>上面提到</w:t>
      </w:r>
      <w:proofErr w:type="spellStart"/>
      <w:r w:rsidRPr="00326CE6">
        <w:rPr>
          <w:rFonts w:hint="eastAsia"/>
        </w:rPr>
        <w:t>Rig</w:t>
      </w:r>
      <w:r w:rsidRPr="00326CE6">
        <w:t>Board</w:t>
      </w:r>
      <w:proofErr w:type="spellEnd"/>
      <w:r w:rsidRPr="00326CE6">
        <w:t>中</w:t>
      </w:r>
      <w:r w:rsidRPr="00326CE6">
        <w:rPr>
          <w:rFonts w:hint="eastAsia"/>
        </w:rPr>
        <w:t>Bin</w:t>
      </w:r>
      <w:r w:rsidRPr="00326CE6">
        <w:rPr>
          <w:rFonts w:hint="eastAsia"/>
        </w:rPr>
        <w:t>列显示样式根据</w:t>
      </w:r>
      <w:r w:rsidRPr="00326CE6">
        <w:rPr>
          <w:rFonts w:hint="eastAsia"/>
        </w:rPr>
        <w:t>Bin</w:t>
      </w:r>
      <w:r w:rsidRPr="00326CE6">
        <w:rPr>
          <w:rFonts w:hint="eastAsia"/>
        </w:rPr>
        <w:t>的状态进行显示，</w:t>
      </w:r>
      <w:r w:rsidRPr="00326CE6">
        <w:rPr>
          <w:rFonts w:hint="eastAsia"/>
        </w:rPr>
        <w:t>Bin</w:t>
      </w:r>
      <w:r w:rsidRPr="00326CE6">
        <w:rPr>
          <w:rFonts w:hint="eastAsia"/>
        </w:rPr>
        <w:t>的状态</w:t>
      </w:r>
      <w:r w:rsidR="000B56F1" w:rsidRPr="00326CE6">
        <w:rPr>
          <w:rFonts w:hint="eastAsia"/>
        </w:rPr>
        <w:t>怎么判断</w:t>
      </w:r>
      <w:r w:rsidRPr="00326CE6">
        <w:rPr>
          <w:rFonts w:hint="eastAsia"/>
        </w:rPr>
        <w:t>？</w:t>
      </w:r>
      <w:r w:rsidR="000B56F1" w:rsidRPr="00326CE6">
        <w:rPr>
          <w:rFonts w:hint="eastAsia"/>
        </w:rPr>
        <w:t>通过</w:t>
      </w:r>
      <w:r w:rsidR="000B56F1" w:rsidRPr="00326CE6">
        <w:rPr>
          <w:rFonts w:hint="eastAsia"/>
        </w:rPr>
        <w:t>Add</w:t>
      </w:r>
      <w:r w:rsidR="000B56F1" w:rsidRPr="00326CE6">
        <w:t xml:space="preserve"> a bin</w:t>
      </w:r>
      <w:r w:rsidR="000B56F1" w:rsidRPr="00326CE6">
        <w:t>操作增加</w:t>
      </w:r>
      <w:r w:rsidR="000B56F1" w:rsidRPr="00326CE6">
        <w:rPr>
          <w:rFonts w:hint="eastAsia"/>
        </w:rPr>
        <w:t>Bin</w:t>
      </w:r>
      <w:r w:rsidR="000B56F1" w:rsidRPr="00326CE6">
        <w:rPr>
          <w:rFonts w:hint="eastAsia"/>
        </w:rPr>
        <w:t>到</w:t>
      </w:r>
      <w:r w:rsidR="000B56F1" w:rsidRPr="00326CE6">
        <w:t>Sanjel Storage Equipment section</w:t>
      </w:r>
      <w:r w:rsidR="000B56F1" w:rsidRPr="00326CE6">
        <w:rPr>
          <w:rFonts w:hint="eastAsia"/>
        </w:rPr>
        <w:t>，</w:t>
      </w:r>
      <w:r w:rsidR="000B56F1" w:rsidRPr="00326CE6">
        <w:t>如果满足</w:t>
      </w:r>
      <w:r w:rsidR="000B56F1" w:rsidRPr="00326CE6">
        <w:rPr>
          <w:rFonts w:hint="eastAsia"/>
        </w:rPr>
        <w:t>用户输入的</w:t>
      </w:r>
      <w:r w:rsidR="000B56F1" w:rsidRPr="00326CE6">
        <w:rPr>
          <w:rFonts w:hint="eastAsia"/>
        </w:rPr>
        <w:t>Bin</w:t>
      </w:r>
      <w:r w:rsidR="000B56F1" w:rsidRPr="00326CE6">
        <w:t xml:space="preserve"> Number</w:t>
      </w:r>
      <w:r w:rsidR="000B56F1" w:rsidRPr="00326CE6">
        <w:t>则表示</w:t>
      </w:r>
      <w:r w:rsidR="000B56F1" w:rsidRPr="00326CE6">
        <w:rPr>
          <w:rFonts w:hint="eastAsia"/>
        </w:rPr>
        <w:t>Bin</w:t>
      </w:r>
      <w:r w:rsidR="000B56F1" w:rsidRPr="00326CE6">
        <w:rPr>
          <w:rFonts w:hint="eastAsia"/>
        </w:rPr>
        <w:t>已分配，是吗？</w:t>
      </w:r>
      <w:r w:rsidR="00CE7D68" w:rsidRPr="00326CE6">
        <w:rPr>
          <w:rFonts w:hint="eastAsia"/>
        </w:rPr>
        <w:t>On</w:t>
      </w:r>
      <w:r w:rsidR="00CE7D68" w:rsidRPr="00326CE6">
        <w:t xml:space="preserve"> location</w:t>
      </w:r>
      <w:r w:rsidR="00CE7D68" w:rsidRPr="00326CE6">
        <w:t>是根据用户是否输入</w:t>
      </w:r>
      <w:r w:rsidR="00CE7D68" w:rsidRPr="00326CE6">
        <w:rPr>
          <w:rFonts w:hint="eastAsia"/>
        </w:rPr>
        <w:t>On</w:t>
      </w:r>
      <w:r w:rsidR="00CE7D68" w:rsidRPr="00326CE6">
        <w:t xml:space="preserve"> Location Date/Time</w:t>
      </w:r>
      <w:r w:rsidR="00CE7D68" w:rsidRPr="00326CE6">
        <w:t>的值来判断吗</w:t>
      </w:r>
      <w:r w:rsidR="00CE7D68" w:rsidRPr="00326CE6">
        <w:rPr>
          <w:rFonts w:hint="eastAsia"/>
        </w:rPr>
        <w:t>？</w:t>
      </w:r>
      <w:r w:rsidR="00F42C3D" w:rsidRPr="00326CE6">
        <w:rPr>
          <w:rFonts w:hint="eastAsia"/>
        </w:rPr>
        <w:t>是不是需要加一个状态属性？</w:t>
      </w:r>
    </w:p>
  </w:comment>
  <w:comment w:id="525" w:author="Adam Wang" w:date="2017-11-03T12:36:00Z" w:initials="AW">
    <w:p w14:paraId="21633065" w14:textId="1E7C670D" w:rsidR="007304FA" w:rsidRDefault="007304FA">
      <w:pPr>
        <w:pStyle w:val="CommentText"/>
      </w:pPr>
      <w:r>
        <w:rPr>
          <w:rStyle w:val="CommentReference"/>
        </w:rPr>
        <w:annotationRef/>
      </w:r>
      <w:r w:rsidRPr="00326CE6">
        <w:rPr>
          <w:rFonts w:hint="eastAsia"/>
        </w:rPr>
        <w:t>是</w:t>
      </w:r>
      <w:r w:rsidRPr="00326CE6">
        <w:t>在</w:t>
      </w:r>
      <w:r w:rsidRPr="00326CE6">
        <w:t>Sanjel Storage Equipment section</w:t>
      </w:r>
      <w:r w:rsidRPr="00326CE6">
        <w:t>页面加一个</w:t>
      </w:r>
      <w:r w:rsidRPr="00326CE6">
        <w:t>check box</w:t>
      </w:r>
      <w:r w:rsidRPr="00326CE6">
        <w:rPr>
          <w:rFonts w:hint="eastAsia"/>
        </w:rPr>
        <w:t>‘</w:t>
      </w:r>
      <w:r w:rsidRPr="00326CE6">
        <w:rPr>
          <w:rFonts w:hint="eastAsia"/>
        </w:rPr>
        <w:t>Need</w:t>
      </w:r>
      <w:r w:rsidRPr="00326CE6">
        <w:t xml:space="preserve"> Bins</w:t>
      </w:r>
      <w:r w:rsidRPr="00326CE6">
        <w:rPr>
          <w:rFonts w:hint="eastAsia"/>
        </w:rPr>
        <w:t>’。</w:t>
      </w:r>
      <w:r>
        <w:rPr>
          <w:rFonts w:hint="eastAsia"/>
        </w:rPr>
        <w:t>见</w:t>
      </w:r>
      <w:r>
        <w:t>下面截图</w:t>
      </w:r>
    </w:p>
    <w:p w14:paraId="258A2295" w14:textId="1606834C" w:rsidR="007304FA" w:rsidRDefault="007304FA" w:rsidP="007304FA">
      <w:pPr>
        <w:pStyle w:val="CommentText"/>
        <w:numPr>
          <w:ilvl w:val="0"/>
          <w:numId w:val="18"/>
        </w:numPr>
      </w:pPr>
      <w:r>
        <w:t xml:space="preserve">“Number of Bins” </w:t>
      </w:r>
      <w:r>
        <w:rPr>
          <w:rFonts w:hint="eastAsia"/>
        </w:rPr>
        <w:t>是</w:t>
      </w:r>
      <w:r>
        <w:rPr>
          <w:rFonts w:hint="eastAsia"/>
        </w:rPr>
        <w:t>Bin</w:t>
      </w:r>
      <w:r>
        <w:rPr>
          <w:rFonts w:hint="eastAsia"/>
        </w:rPr>
        <w:t>的</w:t>
      </w:r>
      <w:r>
        <w:t>数量</w:t>
      </w:r>
      <w:r>
        <w:rPr>
          <w:rFonts w:hint="eastAsia"/>
        </w:rPr>
        <w:t>的</w:t>
      </w:r>
      <w:r>
        <w:t>意思，在</w:t>
      </w:r>
      <w:r>
        <w:rPr>
          <w:rFonts w:hint="eastAsia"/>
        </w:rPr>
        <w:t>data grid</w:t>
      </w:r>
      <w:r>
        <w:rPr>
          <w:rFonts w:hint="eastAsia"/>
        </w:rPr>
        <w:t>中</w:t>
      </w:r>
      <w:r>
        <w:t>输入的每一行是</w:t>
      </w:r>
      <w:r>
        <w:rPr>
          <w:rFonts w:hint="eastAsia"/>
        </w:rPr>
        <w:t>一</w:t>
      </w:r>
      <w:r>
        <w:t>个</w:t>
      </w:r>
      <w:r>
        <w:rPr>
          <w:rFonts w:hint="eastAsia"/>
        </w:rPr>
        <w:t>Bin,</w:t>
      </w:r>
      <w:r>
        <w:t xml:space="preserve"> </w:t>
      </w:r>
      <w:r>
        <w:rPr>
          <w:rFonts w:hint="eastAsia"/>
        </w:rPr>
        <w:t>其中</w:t>
      </w:r>
      <w:r>
        <w:t>的</w:t>
      </w:r>
      <w:r>
        <w:t>Equipment Number</w:t>
      </w:r>
      <w:r>
        <w:rPr>
          <w:rFonts w:hint="eastAsia"/>
        </w:rPr>
        <w:t>，</w:t>
      </w:r>
      <w:r>
        <w:rPr>
          <w:rFonts w:hint="eastAsia"/>
        </w:rPr>
        <w:t xml:space="preserve"> </w:t>
      </w:r>
      <w:r>
        <w:rPr>
          <w:rFonts w:hint="eastAsia"/>
        </w:rPr>
        <w:t>是</w:t>
      </w:r>
      <w:r>
        <w:rPr>
          <w:rFonts w:hint="eastAsia"/>
        </w:rPr>
        <w:t>Bin Number,</w:t>
      </w:r>
      <w:r>
        <w:rPr>
          <w:rFonts w:hint="eastAsia"/>
        </w:rPr>
        <w:t>是</w:t>
      </w:r>
      <w:r>
        <w:rPr>
          <w:rFonts w:hint="eastAsia"/>
        </w:rPr>
        <w:t xml:space="preserve">Bin </w:t>
      </w:r>
      <w:r>
        <w:rPr>
          <w:rFonts w:hint="eastAsia"/>
        </w:rPr>
        <w:t>的</w:t>
      </w:r>
      <w:r>
        <w:t>编号的意思</w:t>
      </w:r>
      <w:r>
        <w:rPr>
          <w:rFonts w:hint="eastAsia"/>
        </w:rPr>
        <w:t>。</w:t>
      </w:r>
    </w:p>
    <w:p w14:paraId="64B53030" w14:textId="16787EEA" w:rsidR="007304FA" w:rsidRDefault="007304FA" w:rsidP="007304FA">
      <w:pPr>
        <w:pStyle w:val="CommentText"/>
        <w:numPr>
          <w:ilvl w:val="0"/>
          <w:numId w:val="18"/>
        </w:numPr>
      </w:pPr>
      <w:r>
        <w:t>“Number of Bins”</w:t>
      </w:r>
      <w:r>
        <w:rPr>
          <w:rFonts w:hint="eastAsia"/>
        </w:rPr>
        <w:t>里输</w:t>
      </w:r>
      <w:r>
        <w:t>了</w:t>
      </w:r>
      <w:r>
        <w:rPr>
          <w:rFonts w:hint="eastAsia"/>
        </w:rPr>
        <w:t>2</w:t>
      </w:r>
      <w:r>
        <w:rPr>
          <w:rFonts w:hint="eastAsia"/>
        </w:rPr>
        <w:t>个</w:t>
      </w:r>
      <w:r>
        <w:t>，则</w:t>
      </w:r>
      <w:proofErr w:type="spellStart"/>
      <w:r>
        <w:rPr>
          <w:rFonts w:hint="eastAsia"/>
        </w:rPr>
        <w:t>datagrid</w:t>
      </w:r>
      <w:proofErr w:type="spellEnd"/>
      <w:r>
        <w:rPr>
          <w:rFonts w:hint="eastAsia"/>
        </w:rPr>
        <w:t>里</w:t>
      </w:r>
      <w:r>
        <w:t>需要</w:t>
      </w:r>
      <w:r w:rsidR="00EF23FB">
        <w:rPr>
          <w:rFonts w:hint="eastAsia"/>
        </w:rPr>
        <w:t>输</w:t>
      </w:r>
      <w:r w:rsidR="00EF23FB">
        <w:t>入两个记录。</w:t>
      </w:r>
    </w:p>
    <w:p w14:paraId="27A987A3" w14:textId="62412293" w:rsidR="00EF23FB" w:rsidRDefault="00EF23FB" w:rsidP="007304FA">
      <w:pPr>
        <w:pStyle w:val="CommentText"/>
        <w:numPr>
          <w:ilvl w:val="0"/>
          <w:numId w:val="18"/>
        </w:numPr>
      </w:pPr>
      <w:r>
        <w:rPr>
          <w:rFonts w:hint="eastAsia"/>
        </w:rPr>
        <w:t>是</w:t>
      </w:r>
    </w:p>
    <w:p w14:paraId="77D83FF5" w14:textId="0BF6A543" w:rsidR="00EF23FB" w:rsidRDefault="00EF23FB" w:rsidP="007304FA">
      <w:pPr>
        <w:pStyle w:val="CommentText"/>
        <w:numPr>
          <w:ilvl w:val="0"/>
          <w:numId w:val="18"/>
        </w:numPr>
      </w:pPr>
      <w:r>
        <w:t>Bin</w:t>
      </w:r>
      <w:r>
        <w:rPr>
          <w:rFonts w:hint="eastAsia"/>
        </w:rPr>
        <w:t>本</w:t>
      </w:r>
      <w:r>
        <w:t>身的</w:t>
      </w:r>
      <w:r>
        <w:rPr>
          <w:rFonts w:hint="eastAsia"/>
        </w:rPr>
        <w:t>可</w:t>
      </w:r>
      <w:r>
        <w:t>用状态</w:t>
      </w:r>
      <w:r>
        <w:rPr>
          <w:rFonts w:hint="eastAsia"/>
        </w:rPr>
        <w:t>将</w:t>
      </w:r>
      <w:r>
        <w:t>在后面几期中的</w:t>
      </w:r>
      <w:r>
        <w:rPr>
          <w:rFonts w:hint="eastAsia"/>
        </w:rPr>
        <w:t>Bin Scheduling</w:t>
      </w:r>
      <w:r>
        <w:rPr>
          <w:rFonts w:hint="eastAsia"/>
        </w:rPr>
        <w:t>中</w:t>
      </w:r>
      <w:r>
        <w:t>去解决，现在</w:t>
      </w:r>
      <w:r>
        <w:rPr>
          <w:rFonts w:hint="eastAsia"/>
        </w:rPr>
        <w:t>只</w:t>
      </w:r>
      <w:r>
        <w:t>是处理</w:t>
      </w:r>
      <w:r>
        <w:rPr>
          <w:rFonts w:hint="eastAsia"/>
        </w:rPr>
        <w:t>它</w:t>
      </w:r>
      <w:r>
        <w:t>在</w:t>
      </w:r>
      <w:r>
        <w:rPr>
          <w:rFonts w:hint="eastAsia"/>
        </w:rPr>
        <w:t xml:space="preserve">call sheet </w:t>
      </w:r>
      <w:r>
        <w:rPr>
          <w:rFonts w:hint="eastAsia"/>
        </w:rPr>
        <w:t>中</w:t>
      </w:r>
      <w:r>
        <w:t>的状态，</w:t>
      </w:r>
      <w:r>
        <w:rPr>
          <w:rFonts w:hint="eastAsia"/>
        </w:rPr>
        <w:t>等</w:t>
      </w:r>
      <w:r>
        <w:t>做到的时候再给你详细描述。</w:t>
      </w:r>
    </w:p>
  </w:comment>
  <w:comment w:id="540" w:author="Chai Zhi Xiong" w:date="2017-11-07T18:09:00Z" w:initials="CZX">
    <w:p w14:paraId="2B1EB054" w14:textId="2D7B694B" w:rsidR="005F3F71" w:rsidRDefault="005F3F71">
      <w:pPr>
        <w:pStyle w:val="CommentText"/>
      </w:pPr>
      <w:r>
        <w:rPr>
          <w:rStyle w:val="CommentReference"/>
        </w:rPr>
        <w:annotationRef/>
      </w:r>
      <w:r w:rsidRPr="005F3F71">
        <w:rPr>
          <w:rFonts w:hint="eastAsia"/>
          <w:highlight w:val="yellow"/>
        </w:rPr>
        <w:t xml:space="preserve">1107 </w:t>
      </w:r>
      <w:r w:rsidRPr="005F3F71">
        <w:rPr>
          <w:rFonts w:hint="eastAsia"/>
          <w:highlight w:val="yellow"/>
        </w:rPr>
        <w:t>新增</w:t>
      </w:r>
      <w:r w:rsidRPr="005F3F71">
        <w:rPr>
          <w:rFonts w:hint="eastAsia"/>
          <w:highlight w:val="yellow"/>
        </w:rPr>
        <w:t>Con</w:t>
      </w:r>
      <w:r w:rsidRPr="005F3F71">
        <w:rPr>
          <w:highlight w:val="yellow"/>
        </w:rPr>
        <w:t>sultant Contacts</w:t>
      </w:r>
      <w:r w:rsidRPr="005F3F71">
        <w:rPr>
          <w:highlight w:val="yellow"/>
        </w:rPr>
        <w:t>部分</w:t>
      </w:r>
      <w:r w:rsidRPr="005F3F71">
        <w:rPr>
          <w:rFonts w:hint="eastAsia"/>
          <w:highlight w:val="yellow"/>
        </w:rPr>
        <w:t>，</w:t>
      </w:r>
      <w:r w:rsidRPr="005F3F71">
        <w:rPr>
          <w:highlight w:val="yellow"/>
        </w:rPr>
        <w:t>需要确认需求</w:t>
      </w:r>
    </w:p>
  </w:comment>
  <w:comment w:id="541" w:author="Adam Wang" w:date="2017-11-07T10:25:00Z" w:initials="AW">
    <w:p w14:paraId="705947ED" w14:textId="2C2946D6" w:rsidR="00ED47BD" w:rsidRDefault="00ED47BD">
      <w:pPr>
        <w:pStyle w:val="CommentText"/>
      </w:pPr>
      <w:r>
        <w:rPr>
          <w:rStyle w:val="CommentReference"/>
        </w:rPr>
        <w:annotationRef/>
      </w:r>
    </w:p>
  </w:comment>
  <w:comment w:id="579" w:author="Adam Wang" w:date="2017-11-09T15:48:00Z" w:initials="AW">
    <w:p w14:paraId="446C0470" w14:textId="68D4C55C" w:rsidR="00730B84" w:rsidRDefault="00730B84">
      <w:pPr>
        <w:pStyle w:val="CommentText"/>
      </w:pPr>
      <w:r>
        <w:rPr>
          <w:rStyle w:val="CommentReference"/>
        </w:rPr>
        <w:annotationRef/>
      </w:r>
      <w:r>
        <w:t>1109</w:t>
      </w:r>
      <w:r>
        <w:rPr>
          <w:rFonts w:hint="eastAsia"/>
        </w:rPr>
        <w:t>，</w:t>
      </w:r>
      <w:r>
        <w:rPr>
          <w:rFonts w:hint="eastAsia"/>
        </w:rPr>
        <w:t xml:space="preserve"> </w:t>
      </w:r>
      <w:r>
        <w:rPr>
          <w:rFonts w:hint="eastAsia"/>
        </w:rPr>
        <w:t>设</w:t>
      </w:r>
      <w:r>
        <w:t>计变动</w:t>
      </w:r>
    </w:p>
  </w:comment>
  <w:comment w:id="625" w:author="Bella Bi" w:date="2017-11-17T08:59:00Z" w:initials="BB">
    <w:p w14:paraId="2604A0E4" w14:textId="6AB47C01" w:rsidR="00595338" w:rsidRDefault="00595338">
      <w:pPr>
        <w:pStyle w:val="CommentText"/>
      </w:pPr>
      <w:r>
        <w:rPr>
          <w:rStyle w:val="CommentReference"/>
        </w:rPr>
        <w:annotationRef/>
      </w:r>
      <w:r>
        <w:t>Adam</w:t>
      </w:r>
      <w:r>
        <w:rPr>
          <w:rFonts w:hint="eastAsia"/>
        </w:rPr>
        <w:t>：</w:t>
      </w:r>
      <w:r w:rsidRPr="00595338">
        <w:t>name, work shift</w:t>
      </w:r>
      <w:r>
        <w:t>加非空验证</w:t>
      </w:r>
    </w:p>
  </w:comment>
  <w:comment w:id="674" w:author="Bella Bi" w:date="2017-10-26T17:43:00Z" w:initials="BB">
    <w:p w14:paraId="6E22598D" w14:textId="264B46D9" w:rsidR="0090563A" w:rsidRDefault="0090563A">
      <w:pPr>
        <w:pStyle w:val="CommentText"/>
      </w:pPr>
      <w:r>
        <w:rPr>
          <w:rStyle w:val="CommentReference"/>
        </w:rPr>
        <w:annotationRef/>
      </w:r>
      <w:r w:rsidRPr="007C2B5A">
        <w:t>10.26 RIG</w:t>
      </w:r>
      <w:r w:rsidRPr="007C2B5A">
        <w:t>的状态以哪个为准</w:t>
      </w:r>
      <w:r w:rsidRPr="007C2B5A">
        <w:rPr>
          <w:rFonts w:hint="eastAsia"/>
        </w:rPr>
        <w:t>？</w:t>
      </w:r>
      <w:r w:rsidRPr="007C2B5A">
        <w:t>在</w:t>
      </w:r>
      <w:r w:rsidRPr="007C2B5A">
        <w:rPr>
          <w:rFonts w:hint="eastAsia"/>
        </w:rPr>
        <w:t>Business</w:t>
      </w:r>
      <w:r w:rsidRPr="007C2B5A">
        <w:t xml:space="preserve"> Requirements Documents</w:t>
      </w:r>
      <w:r w:rsidRPr="007C2B5A">
        <w:t>中</w:t>
      </w:r>
      <w:r w:rsidRPr="007C2B5A">
        <w:rPr>
          <w:rFonts w:hint="eastAsia"/>
        </w:rPr>
        <w:t>Dispatch</w:t>
      </w:r>
      <w:r w:rsidRPr="007C2B5A">
        <w:rPr>
          <w:rFonts w:hint="eastAsia"/>
        </w:rPr>
        <w:t>写了三种状态：</w:t>
      </w:r>
      <w:r w:rsidRPr="007C2B5A">
        <w:rPr>
          <w:rFonts w:hint="eastAsia"/>
        </w:rPr>
        <w:t>Status</w:t>
      </w:r>
      <w:r w:rsidRPr="007C2B5A">
        <w:t xml:space="preserve"> 1</w:t>
      </w:r>
      <w:r w:rsidRPr="007C2B5A">
        <w:rPr>
          <w:rFonts w:hint="eastAsia"/>
        </w:rPr>
        <w:t>，</w:t>
      </w:r>
      <w:r w:rsidRPr="007C2B5A">
        <w:rPr>
          <w:rFonts w:hint="eastAsia"/>
        </w:rPr>
        <w:t>Status</w:t>
      </w:r>
      <w:r w:rsidRPr="007C2B5A">
        <w:t xml:space="preserve"> 2</w:t>
      </w:r>
      <w:r w:rsidRPr="007C2B5A">
        <w:rPr>
          <w:rFonts w:hint="eastAsia"/>
        </w:rPr>
        <w:t>，</w:t>
      </w:r>
      <w:r w:rsidRPr="007C2B5A">
        <w:rPr>
          <w:rFonts w:hint="eastAsia"/>
        </w:rPr>
        <w:t>Status</w:t>
      </w:r>
      <w:r w:rsidRPr="007C2B5A">
        <w:t xml:space="preserve"> 3.Status 2</w:t>
      </w:r>
      <w:r w:rsidRPr="007C2B5A">
        <w:t>又分为四种情况</w:t>
      </w:r>
      <w:r w:rsidRPr="007C2B5A">
        <w:rPr>
          <w:rFonts w:hint="eastAsia"/>
        </w:rPr>
        <w:t>，</w:t>
      </w:r>
      <w:r w:rsidRPr="007C2B5A">
        <w:t>这里需要确认</w:t>
      </w:r>
      <w:r w:rsidRPr="007C2B5A">
        <w:rPr>
          <w:rFonts w:hint="eastAsia"/>
        </w:rPr>
        <w:t>。</w:t>
      </w:r>
    </w:p>
  </w:comment>
  <w:comment w:id="675" w:author="Adam Wang" w:date="2017-10-27T16:09:00Z" w:initials="AW">
    <w:p w14:paraId="5743CB46" w14:textId="018E6A47" w:rsidR="00012FC0" w:rsidRDefault="00012FC0">
      <w:pPr>
        <w:pStyle w:val="CommentText"/>
      </w:pPr>
      <w:r>
        <w:rPr>
          <w:rStyle w:val="CommentReference"/>
        </w:rPr>
        <w:annotationRef/>
      </w:r>
      <w:r>
        <w:rPr>
          <w:rFonts w:hint="eastAsia"/>
        </w:rPr>
        <w:t>我</w:t>
      </w:r>
      <w:r>
        <w:t>会进一步整理</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84E7166" w15:done="0"/>
  <w15:commentEx w15:paraId="6054BF76" w15:done="0"/>
  <w15:commentEx w15:paraId="16E0599B" w15:paraIdParent="6054BF76" w15:done="0"/>
  <w15:commentEx w15:paraId="087AF4ED" w15:done="0"/>
  <w15:commentEx w15:paraId="316C9DF3" w15:done="0"/>
  <w15:commentEx w15:paraId="054C2ACF" w15:paraIdParent="316C9DF3" w15:done="0"/>
  <w15:commentEx w15:paraId="35DC2E44" w15:paraIdParent="316C9DF3" w15:done="0"/>
  <w15:commentEx w15:paraId="49BCE557" w15:done="0"/>
  <w15:commentEx w15:paraId="5F1706FD" w15:done="0"/>
  <w15:commentEx w15:paraId="6ABF6D5D" w15:paraIdParent="5F1706FD" w15:done="0"/>
  <w15:commentEx w15:paraId="1456A402" w15:done="0"/>
  <w15:commentEx w15:paraId="4CB1C177" w15:paraIdParent="1456A402" w15:done="0"/>
  <w15:commentEx w15:paraId="31971DFA" w15:done="0"/>
  <w15:commentEx w15:paraId="6223A2E0" w15:paraIdParent="31971DFA" w15:done="0"/>
  <w15:commentEx w15:paraId="2BA1252A" w15:paraIdParent="31971DFA" w15:done="0"/>
  <w15:commentEx w15:paraId="2DC29351" w15:paraIdParent="31971DFA" w15:done="0"/>
  <w15:commentEx w15:paraId="4524B24E" w15:done="0"/>
  <w15:commentEx w15:paraId="043C2F62" w15:done="0"/>
  <w15:commentEx w15:paraId="49D2A92E" w15:done="0"/>
  <w15:commentEx w15:paraId="36796286" w15:paraIdParent="49D2A92E" w15:done="0"/>
  <w15:commentEx w15:paraId="748D569C" w15:done="0"/>
  <w15:commentEx w15:paraId="32B25E63" w15:done="0"/>
  <w15:commentEx w15:paraId="20754A2D" w15:done="0"/>
  <w15:commentEx w15:paraId="554E7F18" w15:paraIdParent="20754A2D" w15:done="0"/>
  <w15:commentEx w15:paraId="6321F185" w15:paraIdParent="20754A2D" w15:done="0"/>
  <w15:commentEx w15:paraId="46EB31FA" w15:paraIdParent="20754A2D" w15:done="0"/>
  <w15:commentEx w15:paraId="17C5C3EC" w15:paraIdParent="20754A2D" w15:done="0"/>
  <w15:commentEx w15:paraId="79E23771" w15:done="0"/>
  <w15:commentEx w15:paraId="54D9CA93" w15:done="0"/>
  <w15:commentEx w15:paraId="69AEBCDF" w15:done="0"/>
  <w15:commentEx w15:paraId="25B92857" w15:paraIdParent="69AEBCDF" w15:done="0"/>
  <w15:commentEx w15:paraId="734B0FA7" w15:paraIdParent="69AEBCDF" w15:done="0"/>
  <w15:commentEx w15:paraId="703EE1A1" w15:done="0"/>
  <w15:commentEx w15:paraId="504D6EF8" w15:paraIdParent="703EE1A1" w15:done="0"/>
  <w15:commentEx w15:paraId="05EDAF1C" w15:paraIdParent="703EE1A1" w15:done="0"/>
  <w15:commentEx w15:paraId="4CCEAA8F" w15:paraIdParent="703EE1A1" w15:done="0"/>
  <w15:commentEx w15:paraId="1F95871C" w15:done="0"/>
  <w15:commentEx w15:paraId="77D83FF5" w15:paraIdParent="1F95871C" w15:done="0"/>
  <w15:commentEx w15:paraId="2B1EB054" w15:done="0"/>
  <w15:commentEx w15:paraId="705947ED" w15:paraIdParent="2B1EB054" w15:done="0"/>
  <w15:commentEx w15:paraId="446C0470" w15:done="0"/>
  <w15:commentEx w15:paraId="2604A0E4" w15:done="0"/>
  <w15:commentEx w15:paraId="6E22598D" w15:done="0"/>
  <w15:commentEx w15:paraId="5743CB46" w15:paraIdParent="6E22598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84E7166" w16cid:durableId="1DA5A91F"/>
  <w16cid:commentId w16cid:paraId="6054BF76" w16cid:durableId="1DA6CF53"/>
  <w16cid:commentId w16cid:paraId="16E0599B" w16cid:durableId="1DA6CF81"/>
  <w16cid:commentId w16cid:paraId="087AF4ED" w16cid:durableId="1DA5A920"/>
  <w16cid:commentId w16cid:paraId="316C9DF3" w16cid:durableId="1D9DCCEF"/>
  <w16cid:commentId w16cid:paraId="054C2ACF" w16cid:durableId="1D9DCCF0"/>
  <w16cid:commentId w16cid:paraId="35DC2E44" w16cid:durableId="1D9DCD23"/>
  <w16cid:commentId w16cid:paraId="49BCE557" w16cid:durableId="1DA5B277"/>
  <w16cid:commentId w16cid:paraId="5F1706FD" w16cid:durableId="1DA6CF59"/>
  <w16cid:commentId w16cid:paraId="6ABF6D5D" w16cid:durableId="1DA6DC91"/>
  <w16cid:commentId w16cid:paraId="1456A402" w16cid:durableId="1DA6CF5A"/>
  <w16cid:commentId w16cid:paraId="4CB1C177" w16cid:durableId="1DA6DD54"/>
  <w16cid:commentId w16cid:paraId="31971DFA" w16cid:durableId="1DA6CF5B"/>
  <w16cid:commentId w16cid:paraId="6223A2E0" w16cid:durableId="1DA6E0F6"/>
  <w16cid:commentId w16cid:paraId="2BA1252A" w16cid:durableId="1DABFE55"/>
  <w16cid:commentId w16cid:paraId="043C2F62" w16cid:durableId="1DB6FA38"/>
  <w16cid:commentId w16cid:paraId="49D2A92E" w16cid:durableId="1D9DCCF1"/>
  <w16cid:commentId w16cid:paraId="36796286" w16cid:durableId="1D9DD7E4"/>
  <w16cid:commentId w16cid:paraId="748D569C" w16cid:durableId="1DB45641"/>
  <w16cid:commentId w16cid:paraId="32B25E63" w16cid:durableId="1DAAB87A"/>
  <w16cid:commentId w16cid:paraId="20754A2D" w16cid:durableId="1DAAAADC"/>
  <w16cid:commentId w16cid:paraId="554E7F18" w16cid:durableId="1DAAAC3B"/>
  <w16cid:commentId w16cid:paraId="6321F185" w16cid:durableId="1DABFE5B"/>
  <w16cid:commentId w16cid:paraId="46EB31FA" w16cid:durableId="1DABFE68"/>
  <w16cid:commentId w16cid:paraId="17C5C3EC" w16cid:durableId="1DB455A2"/>
  <w16cid:commentId w16cid:paraId="79E23771" w16cid:durableId="1DA5A926"/>
  <w16cid:commentId w16cid:paraId="54D9CA93" w16cid:durableId="1DB455A4"/>
  <w16cid:commentId w16cid:paraId="69AEBCDF" w16cid:durableId="1D9DCCF2"/>
  <w16cid:commentId w16cid:paraId="25B92857" w16cid:durableId="1DAAAADF"/>
  <w16cid:commentId w16cid:paraId="734B0FA7" w16cid:durableId="1DAAAAE0"/>
  <w16cid:commentId w16cid:paraId="703EE1A1" w16cid:durableId="1D9DCCF3"/>
  <w16cid:commentId w16cid:paraId="504D6EF8" w16cid:durableId="1D9DDA1D"/>
  <w16cid:commentId w16cid:paraId="05EDAF1C" w16cid:durableId="1DAAAAE3"/>
  <w16cid:commentId w16cid:paraId="4CCEAA8F" w16cid:durableId="1DAC0882"/>
  <w16cid:commentId w16cid:paraId="1F95871C" w16cid:durableId="1DA6CF63"/>
  <w16cid:commentId w16cid:paraId="77D83FF5" w16cid:durableId="1DA6E159"/>
  <w16cid:commentId w16cid:paraId="2B1EB054" w16cid:durableId="1DABFE65"/>
  <w16cid:commentId w16cid:paraId="705947ED" w16cid:durableId="1DAC0896"/>
  <w16cid:commentId w16cid:paraId="446C0470" w16cid:durableId="1DAEF73B"/>
  <w16cid:commentId w16cid:paraId="6E22598D" w16cid:durableId="1D9DCCF4"/>
  <w16cid:commentId w16cid:paraId="5743CB46" w16cid:durableId="1D9DD89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等线"/>
    <w:panose1 w:val="03000509000000000000"/>
    <w:charset w:val="86"/>
    <w:family w:val="script"/>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DengXian Light">
    <w:altName w:val="Arial Unicode MS"/>
    <w:charset w:val="86"/>
    <w:family w:val="auto"/>
    <w:pitch w:val="variable"/>
    <w:sig w:usb0="00000000"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icrosoft YaHei">
    <w:panose1 w:val="020B0503020204020204"/>
    <w:charset w:val="86"/>
    <w:family w:val="swiss"/>
    <w:pitch w:val="variable"/>
    <w:sig w:usb0="A0000287" w:usb1="28C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5C3642"/>
    <w:multiLevelType w:val="hybridMultilevel"/>
    <w:tmpl w:val="CA9A0F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1A46145"/>
    <w:multiLevelType w:val="hybridMultilevel"/>
    <w:tmpl w:val="D8060A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E75E55"/>
    <w:multiLevelType w:val="hybridMultilevel"/>
    <w:tmpl w:val="2FC850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486F2B"/>
    <w:multiLevelType w:val="hybridMultilevel"/>
    <w:tmpl w:val="5C2697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5B7280"/>
    <w:multiLevelType w:val="hybridMultilevel"/>
    <w:tmpl w:val="E4F65E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365A10"/>
    <w:multiLevelType w:val="hybridMultilevel"/>
    <w:tmpl w:val="336E79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C37989"/>
    <w:multiLevelType w:val="hybridMultilevel"/>
    <w:tmpl w:val="E33AAB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C164F9"/>
    <w:multiLevelType w:val="hybridMultilevel"/>
    <w:tmpl w:val="1CF660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6038C2"/>
    <w:multiLevelType w:val="hybridMultilevel"/>
    <w:tmpl w:val="EFD07F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2B1E72"/>
    <w:multiLevelType w:val="hybridMultilevel"/>
    <w:tmpl w:val="69405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DA7848"/>
    <w:multiLevelType w:val="hybridMultilevel"/>
    <w:tmpl w:val="00BEDF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350B10"/>
    <w:multiLevelType w:val="hybridMultilevel"/>
    <w:tmpl w:val="369EBB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0373CDB"/>
    <w:multiLevelType w:val="hybridMultilevel"/>
    <w:tmpl w:val="9E803C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9248B9"/>
    <w:multiLevelType w:val="hybridMultilevel"/>
    <w:tmpl w:val="5B8439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19E0848"/>
    <w:multiLevelType w:val="hybridMultilevel"/>
    <w:tmpl w:val="C34E2F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3D7E68"/>
    <w:multiLevelType w:val="hybridMultilevel"/>
    <w:tmpl w:val="D77C5A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B9600B8"/>
    <w:multiLevelType w:val="hybridMultilevel"/>
    <w:tmpl w:val="25BE3210"/>
    <w:lvl w:ilvl="0" w:tplc="8A2085F2">
      <w:start w:val="1"/>
      <w:numFmt w:val="decimal"/>
      <w:lvlText w:val="%1."/>
      <w:lvlJc w:val="left"/>
      <w:pPr>
        <w:ind w:left="720" w:hanging="360"/>
      </w:pPr>
      <w:rPr>
        <w:rFonts w:asciiTheme="minorHAnsi" w:hAnsiTheme="minorHAnsi" w:cstheme="minorBidi" w:hint="default"/>
        <w:color w:val="auto"/>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F07730D"/>
    <w:multiLevelType w:val="hybridMultilevel"/>
    <w:tmpl w:val="EFD07F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0383273"/>
    <w:multiLevelType w:val="hybridMultilevel"/>
    <w:tmpl w:val="336E79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5084E1C"/>
    <w:multiLevelType w:val="hybridMultilevel"/>
    <w:tmpl w:val="93BAEF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B173C43"/>
    <w:multiLevelType w:val="hybridMultilevel"/>
    <w:tmpl w:val="2486AC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D972E2A"/>
    <w:multiLevelType w:val="hybridMultilevel"/>
    <w:tmpl w:val="816A1C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E3704EE"/>
    <w:multiLevelType w:val="hybridMultilevel"/>
    <w:tmpl w:val="016E2A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EE92ACE"/>
    <w:multiLevelType w:val="hybridMultilevel"/>
    <w:tmpl w:val="DF10F2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CB04803"/>
    <w:multiLevelType w:val="hybridMultilevel"/>
    <w:tmpl w:val="9BE4E9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9"/>
  </w:num>
  <w:num w:numId="3">
    <w:abstractNumId w:val="23"/>
  </w:num>
  <w:num w:numId="4">
    <w:abstractNumId w:val="14"/>
  </w:num>
  <w:num w:numId="5">
    <w:abstractNumId w:val="22"/>
  </w:num>
  <w:num w:numId="6">
    <w:abstractNumId w:val="6"/>
  </w:num>
  <w:num w:numId="7">
    <w:abstractNumId w:val="10"/>
  </w:num>
  <w:num w:numId="8">
    <w:abstractNumId w:val="24"/>
  </w:num>
  <w:num w:numId="9">
    <w:abstractNumId w:val="12"/>
  </w:num>
  <w:num w:numId="10">
    <w:abstractNumId w:val="18"/>
  </w:num>
  <w:num w:numId="11">
    <w:abstractNumId w:val="3"/>
  </w:num>
  <w:num w:numId="12">
    <w:abstractNumId w:val="5"/>
  </w:num>
  <w:num w:numId="13">
    <w:abstractNumId w:val="17"/>
  </w:num>
  <w:num w:numId="14">
    <w:abstractNumId w:val="1"/>
  </w:num>
  <w:num w:numId="15">
    <w:abstractNumId w:val="7"/>
  </w:num>
  <w:num w:numId="16">
    <w:abstractNumId w:val="16"/>
  </w:num>
  <w:num w:numId="17">
    <w:abstractNumId w:val="15"/>
  </w:num>
  <w:num w:numId="18">
    <w:abstractNumId w:val="2"/>
  </w:num>
  <w:num w:numId="19">
    <w:abstractNumId w:val="11"/>
  </w:num>
  <w:num w:numId="20">
    <w:abstractNumId w:val="20"/>
  </w:num>
  <w:num w:numId="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0"/>
  </w:num>
  <w:num w:numId="23">
    <w:abstractNumId w:val="8"/>
  </w:num>
  <w:num w:numId="24">
    <w:abstractNumId w:val="4"/>
  </w:num>
  <w:num w:numId="25">
    <w:abstractNumId w:val="21"/>
  </w:num>
  <w:num w:numId="26">
    <w:abstractNumId w:val="9"/>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ella Bi">
    <w15:presenceInfo w15:providerId="AD" w15:userId="S-1-5-21-72862756-1288690389-733424368-1181"/>
  </w15:person>
  <w15:person w15:author="Chai Zhi Xiong">
    <w15:presenceInfo w15:providerId="AD" w15:userId="S-1-5-21-72862756-1288690389-733424368-12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3273"/>
    <w:rsid w:val="00002583"/>
    <w:rsid w:val="00005A18"/>
    <w:rsid w:val="00012FC0"/>
    <w:rsid w:val="000134AC"/>
    <w:rsid w:val="0003119A"/>
    <w:rsid w:val="00044F1F"/>
    <w:rsid w:val="0007290D"/>
    <w:rsid w:val="00086826"/>
    <w:rsid w:val="000A458E"/>
    <w:rsid w:val="000A5569"/>
    <w:rsid w:val="000B2A4F"/>
    <w:rsid w:val="000B56F1"/>
    <w:rsid w:val="000C5AB7"/>
    <w:rsid w:val="000D40F5"/>
    <w:rsid w:val="000E5D47"/>
    <w:rsid w:val="000E727D"/>
    <w:rsid w:val="001075D2"/>
    <w:rsid w:val="0012458F"/>
    <w:rsid w:val="00134666"/>
    <w:rsid w:val="00140980"/>
    <w:rsid w:val="00142AB8"/>
    <w:rsid w:val="00154933"/>
    <w:rsid w:val="00162A9B"/>
    <w:rsid w:val="0017182B"/>
    <w:rsid w:val="00192713"/>
    <w:rsid w:val="001E7888"/>
    <w:rsid w:val="0020187A"/>
    <w:rsid w:val="002069E8"/>
    <w:rsid w:val="00213E80"/>
    <w:rsid w:val="00215A1C"/>
    <w:rsid w:val="0022029D"/>
    <w:rsid w:val="002213E0"/>
    <w:rsid w:val="002252A2"/>
    <w:rsid w:val="002436EE"/>
    <w:rsid w:val="00250C6C"/>
    <w:rsid w:val="00257610"/>
    <w:rsid w:val="002941C7"/>
    <w:rsid w:val="00296534"/>
    <w:rsid w:val="002A06C4"/>
    <w:rsid w:val="002F0C2B"/>
    <w:rsid w:val="002F4F11"/>
    <w:rsid w:val="002F79DC"/>
    <w:rsid w:val="00326CE6"/>
    <w:rsid w:val="003370CC"/>
    <w:rsid w:val="00337428"/>
    <w:rsid w:val="0035182F"/>
    <w:rsid w:val="00371619"/>
    <w:rsid w:val="00390CA3"/>
    <w:rsid w:val="00393CA2"/>
    <w:rsid w:val="003979AD"/>
    <w:rsid w:val="003B4ACC"/>
    <w:rsid w:val="003D2465"/>
    <w:rsid w:val="003D68F2"/>
    <w:rsid w:val="003F5E6C"/>
    <w:rsid w:val="0040086F"/>
    <w:rsid w:val="00404B6C"/>
    <w:rsid w:val="00405BA8"/>
    <w:rsid w:val="00414177"/>
    <w:rsid w:val="0041446F"/>
    <w:rsid w:val="0042148D"/>
    <w:rsid w:val="00441614"/>
    <w:rsid w:val="0045468E"/>
    <w:rsid w:val="00461FE0"/>
    <w:rsid w:val="004649F4"/>
    <w:rsid w:val="00477551"/>
    <w:rsid w:val="004839C5"/>
    <w:rsid w:val="00497C7F"/>
    <w:rsid w:val="004A70EA"/>
    <w:rsid w:val="004B007B"/>
    <w:rsid w:val="004C36D5"/>
    <w:rsid w:val="004F3502"/>
    <w:rsid w:val="0051387C"/>
    <w:rsid w:val="00521C64"/>
    <w:rsid w:val="00522610"/>
    <w:rsid w:val="00534FAE"/>
    <w:rsid w:val="00541102"/>
    <w:rsid w:val="00560E80"/>
    <w:rsid w:val="00582BB2"/>
    <w:rsid w:val="00595338"/>
    <w:rsid w:val="0059672B"/>
    <w:rsid w:val="005A78CF"/>
    <w:rsid w:val="005D78D1"/>
    <w:rsid w:val="005E03AD"/>
    <w:rsid w:val="005E2589"/>
    <w:rsid w:val="005F3F71"/>
    <w:rsid w:val="006004EF"/>
    <w:rsid w:val="006058CB"/>
    <w:rsid w:val="00605F85"/>
    <w:rsid w:val="00607704"/>
    <w:rsid w:val="00623919"/>
    <w:rsid w:val="0063330D"/>
    <w:rsid w:val="006407E4"/>
    <w:rsid w:val="00665551"/>
    <w:rsid w:val="006765C1"/>
    <w:rsid w:val="00692A92"/>
    <w:rsid w:val="006941EC"/>
    <w:rsid w:val="006B202A"/>
    <w:rsid w:val="006B2FA5"/>
    <w:rsid w:val="006E5516"/>
    <w:rsid w:val="006E72BB"/>
    <w:rsid w:val="006F22CE"/>
    <w:rsid w:val="006F3273"/>
    <w:rsid w:val="007020D3"/>
    <w:rsid w:val="00702E3F"/>
    <w:rsid w:val="007054CA"/>
    <w:rsid w:val="007304FA"/>
    <w:rsid w:val="00730B84"/>
    <w:rsid w:val="00737957"/>
    <w:rsid w:val="007447F8"/>
    <w:rsid w:val="00751F42"/>
    <w:rsid w:val="0075492F"/>
    <w:rsid w:val="00757C3F"/>
    <w:rsid w:val="00764BFE"/>
    <w:rsid w:val="00765391"/>
    <w:rsid w:val="00765A5A"/>
    <w:rsid w:val="00792E88"/>
    <w:rsid w:val="0079343A"/>
    <w:rsid w:val="007C2B5A"/>
    <w:rsid w:val="007C6413"/>
    <w:rsid w:val="007D554C"/>
    <w:rsid w:val="007E1B5C"/>
    <w:rsid w:val="007E429D"/>
    <w:rsid w:val="007E458F"/>
    <w:rsid w:val="00802A51"/>
    <w:rsid w:val="00804C7B"/>
    <w:rsid w:val="00814080"/>
    <w:rsid w:val="00843365"/>
    <w:rsid w:val="00867D5A"/>
    <w:rsid w:val="00870E30"/>
    <w:rsid w:val="00871874"/>
    <w:rsid w:val="008A7816"/>
    <w:rsid w:val="008E5886"/>
    <w:rsid w:val="00900F40"/>
    <w:rsid w:val="0090563A"/>
    <w:rsid w:val="00911217"/>
    <w:rsid w:val="00934160"/>
    <w:rsid w:val="0094724F"/>
    <w:rsid w:val="00970A9D"/>
    <w:rsid w:val="00981988"/>
    <w:rsid w:val="009A2BCA"/>
    <w:rsid w:val="00A15695"/>
    <w:rsid w:val="00A20B1E"/>
    <w:rsid w:val="00A415FD"/>
    <w:rsid w:val="00A80B61"/>
    <w:rsid w:val="00AD271C"/>
    <w:rsid w:val="00B12B82"/>
    <w:rsid w:val="00B17C37"/>
    <w:rsid w:val="00B42FDD"/>
    <w:rsid w:val="00B47611"/>
    <w:rsid w:val="00B65B3E"/>
    <w:rsid w:val="00B7636B"/>
    <w:rsid w:val="00B83656"/>
    <w:rsid w:val="00BB7B50"/>
    <w:rsid w:val="00BC5FA2"/>
    <w:rsid w:val="00BD02AB"/>
    <w:rsid w:val="00BE68D8"/>
    <w:rsid w:val="00BF1456"/>
    <w:rsid w:val="00C10A39"/>
    <w:rsid w:val="00C256B9"/>
    <w:rsid w:val="00C338C0"/>
    <w:rsid w:val="00C45388"/>
    <w:rsid w:val="00C50ED7"/>
    <w:rsid w:val="00C57881"/>
    <w:rsid w:val="00C61573"/>
    <w:rsid w:val="00C81919"/>
    <w:rsid w:val="00C978CB"/>
    <w:rsid w:val="00CB1825"/>
    <w:rsid w:val="00CE7D68"/>
    <w:rsid w:val="00CF0F6E"/>
    <w:rsid w:val="00CF5C11"/>
    <w:rsid w:val="00D16284"/>
    <w:rsid w:val="00D2285D"/>
    <w:rsid w:val="00D45A1F"/>
    <w:rsid w:val="00D57413"/>
    <w:rsid w:val="00D6139E"/>
    <w:rsid w:val="00D62B40"/>
    <w:rsid w:val="00D70634"/>
    <w:rsid w:val="00D7343A"/>
    <w:rsid w:val="00D829A4"/>
    <w:rsid w:val="00D85436"/>
    <w:rsid w:val="00D916EF"/>
    <w:rsid w:val="00D95010"/>
    <w:rsid w:val="00DA7564"/>
    <w:rsid w:val="00DA79F1"/>
    <w:rsid w:val="00DB0220"/>
    <w:rsid w:val="00DD61EF"/>
    <w:rsid w:val="00DD741C"/>
    <w:rsid w:val="00DE05D1"/>
    <w:rsid w:val="00DE2C06"/>
    <w:rsid w:val="00DF04D4"/>
    <w:rsid w:val="00DF6606"/>
    <w:rsid w:val="00DF75CD"/>
    <w:rsid w:val="00E0220F"/>
    <w:rsid w:val="00E438BB"/>
    <w:rsid w:val="00EA0B38"/>
    <w:rsid w:val="00EA1139"/>
    <w:rsid w:val="00EB11C7"/>
    <w:rsid w:val="00ED0BEF"/>
    <w:rsid w:val="00ED2FBC"/>
    <w:rsid w:val="00ED47BD"/>
    <w:rsid w:val="00EE7A70"/>
    <w:rsid w:val="00EF23C5"/>
    <w:rsid w:val="00EF23FB"/>
    <w:rsid w:val="00EF524D"/>
    <w:rsid w:val="00F070CA"/>
    <w:rsid w:val="00F135E6"/>
    <w:rsid w:val="00F14EEB"/>
    <w:rsid w:val="00F42C3D"/>
    <w:rsid w:val="00F443E7"/>
    <w:rsid w:val="00F45F7D"/>
    <w:rsid w:val="00F5178B"/>
    <w:rsid w:val="00F62A8C"/>
    <w:rsid w:val="00FA2095"/>
    <w:rsid w:val="00FB4F99"/>
    <w:rsid w:val="00FF20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1C289"/>
  <w15:chartTrackingRefBased/>
  <w15:docId w15:val="{AEC7AAC9-0097-4491-A720-0738E6BCE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F327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C36D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3273"/>
    <w:pPr>
      <w:ind w:left="720"/>
      <w:contextualSpacing/>
    </w:pPr>
  </w:style>
  <w:style w:type="paragraph" w:styleId="Title">
    <w:name w:val="Title"/>
    <w:basedOn w:val="Normal"/>
    <w:next w:val="Normal"/>
    <w:link w:val="TitleChar"/>
    <w:uiPriority w:val="10"/>
    <w:qFormat/>
    <w:rsid w:val="006F327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327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F327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C36D5"/>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871874"/>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871874"/>
    <w:rPr>
      <w:color w:val="5A5A5A" w:themeColor="text1" w:themeTint="A5"/>
      <w:spacing w:val="15"/>
    </w:rPr>
  </w:style>
  <w:style w:type="character" w:styleId="IntenseEmphasis">
    <w:name w:val="Intense Emphasis"/>
    <w:basedOn w:val="DefaultParagraphFont"/>
    <w:uiPriority w:val="21"/>
    <w:qFormat/>
    <w:rsid w:val="00871874"/>
    <w:rPr>
      <w:i/>
      <w:iCs/>
      <w:color w:val="4472C4" w:themeColor="accent1"/>
    </w:rPr>
  </w:style>
  <w:style w:type="character" w:styleId="Strong">
    <w:name w:val="Strong"/>
    <w:basedOn w:val="DefaultParagraphFont"/>
    <w:uiPriority w:val="22"/>
    <w:qFormat/>
    <w:rsid w:val="00871874"/>
    <w:rPr>
      <w:b/>
      <w:bCs/>
    </w:rPr>
  </w:style>
  <w:style w:type="character" w:styleId="CommentReference">
    <w:name w:val="annotation reference"/>
    <w:basedOn w:val="DefaultParagraphFont"/>
    <w:uiPriority w:val="99"/>
    <w:semiHidden/>
    <w:unhideWhenUsed/>
    <w:rsid w:val="0063330D"/>
    <w:rPr>
      <w:sz w:val="16"/>
      <w:szCs w:val="16"/>
    </w:rPr>
  </w:style>
  <w:style w:type="paragraph" w:styleId="CommentText">
    <w:name w:val="annotation text"/>
    <w:basedOn w:val="Normal"/>
    <w:link w:val="CommentTextChar"/>
    <w:uiPriority w:val="99"/>
    <w:semiHidden/>
    <w:unhideWhenUsed/>
    <w:rsid w:val="0063330D"/>
    <w:pPr>
      <w:spacing w:line="240" w:lineRule="auto"/>
    </w:pPr>
    <w:rPr>
      <w:sz w:val="20"/>
      <w:szCs w:val="20"/>
    </w:rPr>
  </w:style>
  <w:style w:type="character" w:customStyle="1" w:styleId="CommentTextChar">
    <w:name w:val="Comment Text Char"/>
    <w:basedOn w:val="DefaultParagraphFont"/>
    <w:link w:val="CommentText"/>
    <w:uiPriority w:val="99"/>
    <w:semiHidden/>
    <w:rsid w:val="0063330D"/>
    <w:rPr>
      <w:sz w:val="20"/>
      <w:szCs w:val="20"/>
    </w:rPr>
  </w:style>
  <w:style w:type="paragraph" w:styleId="CommentSubject">
    <w:name w:val="annotation subject"/>
    <w:basedOn w:val="CommentText"/>
    <w:next w:val="CommentText"/>
    <w:link w:val="CommentSubjectChar"/>
    <w:uiPriority w:val="99"/>
    <w:semiHidden/>
    <w:unhideWhenUsed/>
    <w:rsid w:val="0063330D"/>
    <w:rPr>
      <w:b/>
      <w:bCs/>
    </w:rPr>
  </w:style>
  <w:style w:type="character" w:customStyle="1" w:styleId="CommentSubjectChar">
    <w:name w:val="Comment Subject Char"/>
    <w:basedOn w:val="CommentTextChar"/>
    <w:link w:val="CommentSubject"/>
    <w:uiPriority w:val="99"/>
    <w:semiHidden/>
    <w:rsid w:val="0063330D"/>
    <w:rPr>
      <w:b/>
      <w:bCs/>
      <w:sz w:val="20"/>
      <w:szCs w:val="20"/>
    </w:rPr>
  </w:style>
  <w:style w:type="paragraph" w:styleId="BalloonText">
    <w:name w:val="Balloon Text"/>
    <w:basedOn w:val="Normal"/>
    <w:link w:val="BalloonTextChar"/>
    <w:uiPriority w:val="99"/>
    <w:semiHidden/>
    <w:unhideWhenUsed/>
    <w:rsid w:val="0063330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3330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325580">
      <w:bodyDiv w:val="1"/>
      <w:marLeft w:val="0"/>
      <w:marRight w:val="0"/>
      <w:marTop w:val="0"/>
      <w:marBottom w:val="0"/>
      <w:divBdr>
        <w:top w:val="none" w:sz="0" w:space="0" w:color="auto"/>
        <w:left w:val="none" w:sz="0" w:space="0" w:color="auto"/>
        <w:bottom w:val="none" w:sz="0" w:space="0" w:color="auto"/>
        <w:right w:val="none" w:sz="0" w:space="0" w:color="auto"/>
      </w:divBdr>
    </w:div>
    <w:div w:id="122038594">
      <w:bodyDiv w:val="1"/>
      <w:marLeft w:val="0"/>
      <w:marRight w:val="0"/>
      <w:marTop w:val="0"/>
      <w:marBottom w:val="0"/>
      <w:divBdr>
        <w:top w:val="none" w:sz="0" w:space="0" w:color="auto"/>
        <w:left w:val="none" w:sz="0" w:space="0" w:color="auto"/>
        <w:bottom w:val="none" w:sz="0" w:space="0" w:color="auto"/>
        <w:right w:val="none" w:sz="0" w:space="0" w:color="auto"/>
      </w:divBdr>
    </w:div>
    <w:div w:id="204681782">
      <w:bodyDiv w:val="1"/>
      <w:marLeft w:val="0"/>
      <w:marRight w:val="0"/>
      <w:marTop w:val="0"/>
      <w:marBottom w:val="0"/>
      <w:divBdr>
        <w:top w:val="none" w:sz="0" w:space="0" w:color="auto"/>
        <w:left w:val="none" w:sz="0" w:space="0" w:color="auto"/>
        <w:bottom w:val="none" w:sz="0" w:space="0" w:color="auto"/>
        <w:right w:val="none" w:sz="0" w:space="0" w:color="auto"/>
      </w:divBdr>
    </w:div>
    <w:div w:id="902256059">
      <w:bodyDiv w:val="1"/>
      <w:marLeft w:val="0"/>
      <w:marRight w:val="0"/>
      <w:marTop w:val="0"/>
      <w:marBottom w:val="0"/>
      <w:divBdr>
        <w:top w:val="none" w:sz="0" w:space="0" w:color="auto"/>
        <w:left w:val="none" w:sz="0" w:space="0" w:color="auto"/>
        <w:bottom w:val="none" w:sz="0" w:space="0" w:color="auto"/>
        <w:right w:val="none" w:sz="0" w:space="0" w:color="auto"/>
      </w:divBdr>
    </w:div>
    <w:div w:id="1732803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image" Target="media/image11.png"/><Relationship Id="rId25" Type="http://schemas.microsoft.com/office/2011/relationships/people" Target="peop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image" Target="media/image8.png"/><Relationship Id="rId22" Type="http://schemas.openxmlformats.org/officeDocument/2006/relationships/image" Target="media/image16.png"/><Relationship Id="rId27"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3673</TotalTime>
  <Pages>19</Pages>
  <Words>2665</Words>
  <Characters>15196</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Wang</dc:creator>
  <cp:keywords/>
  <dc:description/>
  <cp:lastModifiedBy>Bella Bi</cp:lastModifiedBy>
  <cp:revision>135</cp:revision>
  <dcterms:created xsi:type="dcterms:W3CDTF">2017-10-24T22:00:00Z</dcterms:created>
  <dcterms:modified xsi:type="dcterms:W3CDTF">2017-11-24T11:07:00Z</dcterms:modified>
</cp:coreProperties>
</file>