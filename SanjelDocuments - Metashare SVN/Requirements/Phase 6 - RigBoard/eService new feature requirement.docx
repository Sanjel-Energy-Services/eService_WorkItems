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BA8" w:rsidRDefault="00FA4002">
      <w:r>
        <w:t>eService new feature requirement</w:t>
      </w:r>
    </w:p>
    <w:p w:rsidR="00FA4002" w:rsidRDefault="00FA4002"/>
    <w:p w:rsidR="00FA4002" w:rsidRDefault="00FA4002" w:rsidP="00506FC3">
      <w:pPr>
        <w:pStyle w:val="ListParagraph"/>
        <w:numPr>
          <w:ilvl w:val="0"/>
          <w:numId w:val="3"/>
        </w:numPr>
      </w:pPr>
      <w:r w:rsidRPr="00C61573">
        <w:rPr>
          <w:b/>
        </w:rPr>
        <w:t xml:space="preserve">User Story: </w:t>
      </w:r>
      <w:r>
        <w:rPr>
          <w:b/>
        </w:rPr>
        <w:t xml:space="preserve"> </w:t>
      </w:r>
      <w:bookmarkStart w:id="0" w:name="_Hlk496713173"/>
      <w:r>
        <w:t>Add COD clear flag in Company Information</w:t>
      </w:r>
      <w:bookmarkEnd w:id="0"/>
      <w:r>
        <w:t>.</w:t>
      </w:r>
    </w:p>
    <w:p w:rsidR="00FA4002" w:rsidRDefault="00FA4002" w:rsidP="00FA4002">
      <w:pPr>
        <w:pStyle w:val="ListParagraph"/>
        <w:ind w:left="0"/>
      </w:pPr>
    </w:p>
    <w:p w:rsidR="00FA4002" w:rsidRDefault="00FA4002" w:rsidP="00FA4002">
      <w:pPr>
        <w:pStyle w:val="ListParagraph"/>
        <w:ind w:left="0"/>
      </w:pPr>
      <w:r>
        <w:t>In Call Sheet/Job, If a customer is a COD customer</w:t>
      </w:r>
      <w:proofErr w:type="gramStart"/>
      <w:r>
        <w:t>,  enable</w:t>
      </w:r>
      <w:proofErr w:type="gramEnd"/>
      <w:r>
        <w:t xml:space="preserve"> a check box called “COD cleared”. Add validation for ready status.</w:t>
      </w:r>
    </w:p>
    <w:p w:rsidR="00FA4002" w:rsidRDefault="00FA4002" w:rsidP="00FA4002">
      <w:pPr>
        <w:pStyle w:val="ListParagraph"/>
        <w:ind w:left="0"/>
      </w:pPr>
    </w:p>
    <w:p w:rsidR="00FA4002" w:rsidRDefault="00FA4002" w:rsidP="00FA4002">
      <w:pPr>
        <w:pStyle w:val="ListParagraph"/>
        <w:ind w:left="0"/>
      </w:pPr>
      <w:r>
        <w:rPr>
          <w:noProof/>
        </w:rPr>
        <w:drawing>
          <wp:inline distT="0" distB="0" distL="0" distR="0" wp14:anchorId="7A2E4A77" wp14:editId="5CEBC272">
            <wp:extent cx="7723809" cy="154285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23809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02" w:rsidRDefault="00FA4002"/>
    <w:p w:rsidR="00AC319F" w:rsidRDefault="00AC319F"/>
    <w:p w:rsidR="008E2A99" w:rsidRDefault="008E2A99" w:rsidP="00506FC3">
      <w:pPr>
        <w:pStyle w:val="ListParagraph"/>
        <w:numPr>
          <w:ilvl w:val="0"/>
          <w:numId w:val="3"/>
        </w:numPr>
      </w:pPr>
      <w:r w:rsidRPr="00506FC3">
        <w:rPr>
          <w:b/>
        </w:rPr>
        <w:t xml:space="preserve">User Story:  </w:t>
      </w:r>
      <w:bookmarkStart w:id="1" w:name="_Hlk496713197"/>
      <w:r w:rsidRPr="002252A2">
        <w:t>Update Rig information to link up with Rig Database</w:t>
      </w:r>
    </w:p>
    <w:bookmarkEnd w:id="1"/>
    <w:p w:rsidR="008E2A99" w:rsidRDefault="008E2A99" w:rsidP="008E2A99">
      <w:pPr>
        <w:pStyle w:val="ListParagraph"/>
        <w:numPr>
          <w:ilvl w:val="0"/>
          <w:numId w:val="1"/>
        </w:numPr>
      </w:pPr>
      <w:r>
        <w:t>Change Rig Number to Dropdown list</w:t>
      </w:r>
    </w:p>
    <w:p w:rsidR="00760C01" w:rsidRDefault="00760C01" w:rsidP="008E2A99">
      <w:pPr>
        <w:pStyle w:val="ListParagraph"/>
        <w:numPr>
          <w:ilvl w:val="0"/>
          <w:numId w:val="1"/>
        </w:numPr>
      </w:pPr>
      <w:r>
        <w:t>Add “Rig Name” textbox , “Is Top Drive” checkbox , Size dropdown list, Thread Type dropdown list</w:t>
      </w:r>
    </w:p>
    <w:p w:rsidR="008E2A99" w:rsidRDefault="008E2A99" w:rsidP="008E2A99">
      <w:pPr>
        <w:pStyle w:val="ListParagraph"/>
        <w:numPr>
          <w:ilvl w:val="0"/>
          <w:numId w:val="1"/>
        </w:numPr>
      </w:pPr>
      <w:r>
        <w:t xml:space="preserve">Change Rig Contractor, Rig Number as cascading dropdown list, when select a Rig Contractor, Rig Number will populate with the rig number of active rigs in Rig Database, </w:t>
      </w:r>
      <w:r w:rsidR="00760C01">
        <w:t xml:space="preserve">Is </w:t>
      </w:r>
      <w:r>
        <w:t>Top Drive and Rig Name</w:t>
      </w:r>
      <w:r w:rsidR="00760C01">
        <w:t>, Size, Thread Type</w:t>
      </w:r>
      <w:r>
        <w:t xml:space="preserve"> will be populated.</w:t>
      </w:r>
    </w:p>
    <w:p w:rsidR="008E2A99" w:rsidRDefault="008E2A99" w:rsidP="008E2A99">
      <w:pPr>
        <w:pStyle w:val="ListParagraph"/>
        <w:numPr>
          <w:ilvl w:val="0"/>
          <w:numId w:val="1"/>
        </w:numPr>
      </w:pPr>
      <w:r>
        <w:t>If there is a new rig, user needs to create a new rig from Rig Board before use it.</w:t>
      </w:r>
    </w:p>
    <w:p w:rsidR="008E2A99" w:rsidRDefault="008E2A99" w:rsidP="008E2A99">
      <w:pPr>
        <w:pStyle w:val="ListParagraph"/>
        <w:numPr>
          <w:ilvl w:val="0"/>
          <w:numId w:val="1"/>
        </w:numPr>
      </w:pPr>
      <w:r>
        <w:t>Update rig information, user needs to update an existing rig from Rig Board.</w:t>
      </w:r>
    </w:p>
    <w:p w:rsidR="00760C01" w:rsidRDefault="00760C01" w:rsidP="008E2A99">
      <w:pPr>
        <w:pStyle w:val="ListParagraph"/>
        <w:numPr>
          <w:ilvl w:val="0"/>
          <w:numId w:val="1"/>
        </w:numPr>
      </w:pPr>
      <w:r>
        <w:t xml:space="preserve">Size dropdown list items should be same as following code snippet. (from </w:t>
      </w:r>
      <w:proofErr w:type="spellStart"/>
      <w:r>
        <w:t>PlugLoadingHeadInfoPresenter.cs</w:t>
      </w:r>
      <w:proofErr w:type="spellEnd"/>
      <w:r>
        <w:t>)</w:t>
      </w:r>
    </w:p>
    <w:p w:rsidR="00760C01" w:rsidRDefault="00760C01" w:rsidP="00760C01">
      <w:r>
        <w:rPr>
          <w:noProof/>
        </w:rPr>
        <w:drawing>
          <wp:inline distT="0" distB="0" distL="0" distR="0" wp14:anchorId="7B6E4178" wp14:editId="6D9D72E0">
            <wp:extent cx="8229600" cy="608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01" w:rsidRDefault="00760C01" w:rsidP="00760C01">
      <w:pPr>
        <w:pStyle w:val="ListParagraph"/>
        <w:numPr>
          <w:ilvl w:val="0"/>
          <w:numId w:val="1"/>
        </w:numPr>
      </w:pPr>
      <w:r>
        <w:lastRenderedPageBreak/>
        <w:t xml:space="preserve">Thread Type dropdown list items are from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CommonApplicationController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.DrillingThreadTypes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t>.</w:t>
      </w:r>
      <w:proofErr w:type="gramEnd"/>
    </w:p>
    <w:p w:rsidR="00AE0B25" w:rsidRDefault="00AE0B25" w:rsidP="00760C01">
      <w:pPr>
        <w:pStyle w:val="ListParagraph"/>
        <w:numPr>
          <w:ilvl w:val="0"/>
          <w:numId w:val="1"/>
        </w:numPr>
      </w:pPr>
      <w:r>
        <w:t>All fields are editable, and if manually entered record, a new rig will be added to rig database automatically.</w:t>
      </w:r>
    </w:p>
    <w:p w:rsidR="00760C01" w:rsidRDefault="00760C01" w:rsidP="00760C01"/>
    <w:p w:rsidR="008E2A99" w:rsidRDefault="00FD6BD7" w:rsidP="008E2A99">
      <w:r>
        <w:rPr>
          <w:noProof/>
        </w:rPr>
        <w:drawing>
          <wp:inline distT="0" distB="0" distL="0" distR="0" wp14:anchorId="3F8B54EA" wp14:editId="19D1033F">
            <wp:extent cx="6695238" cy="66666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5238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99" w:rsidRDefault="008E2A99"/>
    <w:p w:rsidR="00AC319F" w:rsidRDefault="00AC319F"/>
    <w:p w:rsidR="00FB5478" w:rsidRDefault="00FB5478" w:rsidP="00506FC3">
      <w:pPr>
        <w:pStyle w:val="ListParagraph"/>
        <w:numPr>
          <w:ilvl w:val="0"/>
          <w:numId w:val="3"/>
        </w:numPr>
      </w:pPr>
      <w:r w:rsidRPr="00506FC3">
        <w:rPr>
          <w:b/>
        </w:rPr>
        <w:t>User Story</w:t>
      </w:r>
      <w:r w:rsidRPr="00506FC3">
        <w:t xml:space="preserve">:  </w:t>
      </w:r>
      <w:bookmarkStart w:id="2" w:name="_Hlk496713255"/>
      <w:r w:rsidR="00506FC3" w:rsidRPr="00506FC3">
        <w:t>Add f</w:t>
      </w:r>
      <w:r w:rsidRPr="00506FC3">
        <w:t>lag a haul needed</w:t>
      </w:r>
      <w:r>
        <w:t>.</w:t>
      </w:r>
    </w:p>
    <w:bookmarkEnd w:id="2"/>
    <w:p w:rsidR="00FB5478" w:rsidRDefault="00FB5478" w:rsidP="00506FC3">
      <w:pPr>
        <w:pStyle w:val="ListParagraph"/>
      </w:pPr>
      <w:r>
        <w:t>Add a check box “Need Haul?” to product page for each blend editing page.</w:t>
      </w:r>
    </w:p>
    <w:p w:rsidR="00506FC3" w:rsidRDefault="00AC319F" w:rsidP="00506FC3">
      <w:pPr>
        <w:pStyle w:val="ListParagraph"/>
      </w:pPr>
      <w:r>
        <w:rPr>
          <w:noProof/>
        </w:rPr>
        <w:lastRenderedPageBreak/>
        <w:drawing>
          <wp:inline distT="0" distB="0" distL="0" distR="0" wp14:anchorId="135FA037" wp14:editId="5692192C">
            <wp:extent cx="8180952" cy="379047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80952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9F" w:rsidRDefault="00AC319F" w:rsidP="00506FC3">
      <w:pPr>
        <w:pStyle w:val="ListParagraph"/>
      </w:pPr>
    </w:p>
    <w:p w:rsidR="00AC319F" w:rsidRDefault="00AC319F" w:rsidP="00506FC3">
      <w:pPr>
        <w:pStyle w:val="ListParagraph"/>
      </w:pPr>
    </w:p>
    <w:p w:rsidR="00AC319F" w:rsidRDefault="00AC319F" w:rsidP="00506FC3">
      <w:pPr>
        <w:pStyle w:val="ListParagraph"/>
      </w:pPr>
    </w:p>
    <w:p w:rsidR="00AC319F" w:rsidRDefault="00AC319F" w:rsidP="00506FC3">
      <w:pPr>
        <w:pStyle w:val="ListParagraph"/>
      </w:pPr>
    </w:p>
    <w:p w:rsidR="00AC319F" w:rsidRDefault="00AC319F" w:rsidP="00506FC3">
      <w:pPr>
        <w:pStyle w:val="ListParagraph"/>
      </w:pPr>
    </w:p>
    <w:p w:rsidR="00AC319F" w:rsidRDefault="00AC319F" w:rsidP="00506FC3">
      <w:pPr>
        <w:pStyle w:val="ListParagraph"/>
      </w:pPr>
    </w:p>
    <w:p w:rsidR="00AC319F" w:rsidRDefault="00AC319F" w:rsidP="00506FC3">
      <w:pPr>
        <w:pStyle w:val="ListParagraph"/>
      </w:pPr>
    </w:p>
    <w:p w:rsidR="00AC319F" w:rsidRDefault="00AC319F" w:rsidP="00506FC3">
      <w:pPr>
        <w:pStyle w:val="ListParagraph"/>
      </w:pPr>
    </w:p>
    <w:p w:rsidR="00AC319F" w:rsidRDefault="00AC319F" w:rsidP="00506FC3">
      <w:pPr>
        <w:pStyle w:val="ListParagraph"/>
      </w:pPr>
    </w:p>
    <w:p w:rsidR="00506FC3" w:rsidRDefault="00506FC3" w:rsidP="00506FC3">
      <w:pPr>
        <w:pStyle w:val="ListParagraph"/>
        <w:numPr>
          <w:ilvl w:val="0"/>
          <w:numId w:val="3"/>
        </w:numPr>
      </w:pPr>
      <w:r w:rsidRPr="00506FC3">
        <w:rPr>
          <w:b/>
        </w:rPr>
        <w:t xml:space="preserve"> User Story:  </w:t>
      </w:r>
      <w:bookmarkStart w:id="3" w:name="_Hlk496713299"/>
      <w:r>
        <w:t>Add bin requirements</w:t>
      </w:r>
    </w:p>
    <w:bookmarkEnd w:id="3"/>
    <w:p w:rsidR="00506FC3" w:rsidRDefault="00506FC3" w:rsidP="00506FC3">
      <w:pPr>
        <w:pStyle w:val="ListParagraph"/>
        <w:numPr>
          <w:ilvl w:val="0"/>
          <w:numId w:val="4"/>
        </w:numPr>
      </w:pPr>
      <w:r>
        <w:t>Add a check box “Need Bins?”  and a textbox Number of Bin to Unit Personnel page Sanjel Storage Equipment section.</w:t>
      </w:r>
    </w:p>
    <w:p w:rsidR="00506FC3" w:rsidRDefault="00506FC3" w:rsidP="00506FC3">
      <w:pPr>
        <w:pStyle w:val="ListParagraph"/>
        <w:numPr>
          <w:ilvl w:val="0"/>
          <w:numId w:val="4"/>
        </w:numPr>
      </w:pPr>
      <w:r>
        <w:lastRenderedPageBreak/>
        <w:t>Add call sheet validation for ready status, to check the number of bins added in Sanjel Storage Equipment meet the needed number</w:t>
      </w:r>
    </w:p>
    <w:p w:rsidR="00E96AF5" w:rsidRPr="00E96AF5" w:rsidRDefault="00E96AF5" w:rsidP="00E96AF5">
      <w:pPr>
        <w:pStyle w:val="ListParagraph"/>
        <w:ind w:left="1080"/>
        <w:rPr>
          <w:rFonts w:hint="eastAsia"/>
          <w:color w:val="FF0000"/>
        </w:rPr>
      </w:pPr>
      <w:r w:rsidRPr="00E96AF5">
        <w:rPr>
          <w:color w:val="FF0000"/>
        </w:rPr>
        <w:t>Notes:</w:t>
      </w:r>
      <w:ins w:id="4" w:author="Bella Bi" w:date="2017-11-24T17:49:00Z">
        <w:r>
          <w:rPr>
            <w:color w:val="FF0000"/>
          </w:rPr>
          <w:t xml:space="preserve"> 1124</w:t>
        </w:r>
        <w:r>
          <w:rPr>
            <w:rFonts w:hint="eastAsia"/>
            <w:color w:val="FF0000"/>
          </w:rPr>
          <w:t>目前的实现是当</w:t>
        </w:r>
        <w:bookmarkStart w:id="5" w:name="OLE_LINK1"/>
        <w:bookmarkStart w:id="6" w:name="OLE_LINK2"/>
        <w:proofErr w:type="spellStart"/>
        <w:r>
          <w:t>Sanjel</w:t>
        </w:r>
        <w:proofErr w:type="spellEnd"/>
        <w:r>
          <w:t xml:space="preserve"> Storage Equipment</w:t>
        </w:r>
        <w:r>
          <w:t>中的</w:t>
        </w:r>
        <w:r>
          <w:rPr>
            <w:rFonts w:hint="eastAsia"/>
          </w:rPr>
          <w:t>Bin</w:t>
        </w:r>
        <w:bookmarkEnd w:id="5"/>
        <w:bookmarkEnd w:id="6"/>
        <w:r>
          <w:rPr>
            <w:rFonts w:hint="eastAsia"/>
          </w:rPr>
          <w:t>的数量大于或者等于</w:t>
        </w:r>
        <w:r>
          <w:rPr>
            <w:rFonts w:hint="eastAsia"/>
            <w:color w:val="FF0000"/>
          </w:rPr>
          <w:t>输入的</w:t>
        </w:r>
        <w:r>
          <w:rPr>
            <w:rFonts w:hint="eastAsia"/>
            <w:color w:val="FF0000"/>
          </w:rPr>
          <w:t>Number</w:t>
        </w:r>
        <w:r>
          <w:rPr>
            <w:color w:val="FF0000"/>
          </w:rPr>
          <w:t xml:space="preserve"> of Bin</w:t>
        </w:r>
        <w:r>
          <w:rPr>
            <w:color w:val="FF0000"/>
          </w:rPr>
          <w:t>的数量</w:t>
        </w:r>
      </w:ins>
      <w:ins w:id="7" w:author="Bella Bi" w:date="2017-11-24T17:50:00Z">
        <w:r>
          <w:rPr>
            <w:color w:val="FF0000"/>
          </w:rPr>
          <w:t>时</w:t>
        </w:r>
        <w:r>
          <w:rPr>
            <w:rFonts w:hint="eastAsia"/>
            <w:color w:val="FF0000"/>
          </w:rPr>
          <w:t>，</w:t>
        </w:r>
        <w:r>
          <w:rPr>
            <w:color w:val="FF0000"/>
          </w:rPr>
          <w:t>认为验证通过</w:t>
        </w:r>
        <w:r>
          <w:rPr>
            <w:rFonts w:hint="eastAsia"/>
            <w:color w:val="FF0000"/>
          </w:rPr>
          <w:t>，</w:t>
        </w:r>
        <w:r>
          <w:rPr>
            <w:color w:val="FF0000"/>
          </w:rPr>
          <w:t>是否正确</w:t>
        </w:r>
        <w:r>
          <w:rPr>
            <w:rFonts w:hint="eastAsia"/>
            <w:color w:val="FF0000"/>
          </w:rPr>
          <w:t>。</w:t>
        </w:r>
        <w:proofErr w:type="spellStart"/>
        <w:r>
          <w:t>Sanjel</w:t>
        </w:r>
        <w:proofErr w:type="spellEnd"/>
        <w:r>
          <w:t xml:space="preserve"> Storage Equipment</w:t>
        </w:r>
        <w:r>
          <w:t>中的</w:t>
        </w:r>
        <w:r>
          <w:rPr>
            <w:rFonts w:hint="eastAsia"/>
          </w:rPr>
          <w:t>Bin</w:t>
        </w:r>
        <w:r>
          <w:rPr>
            <w:rFonts w:hint="eastAsia"/>
          </w:rPr>
          <w:t>的数量是否可以多余需要的数量？</w:t>
        </w:r>
      </w:ins>
      <w:bookmarkStart w:id="8" w:name="_GoBack"/>
      <w:bookmarkEnd w:id="8"/>
    </w:p>
    <w:p w:rsidR="00506FC3" w:rsidRDefault="00506FC3" w:rsidP="00506FC3">
      <w:r>
        <w:rPr>
          <w:noProof/>
        </w:rPr>
        <w:drawing>
          <wp:inline distT="0" distB="0" distL="0" distR="0" wp14:anchorId="4594AEF1" wp14:editId="740826CB">
            <wp:extent cx="8371428" cy="15523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71428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C3" w:rsidRDefault="00506FC3" w:rsidP="00506FC3">
      <w:pPr>
        <w:pStyle w:val="ListParagraph"/>
      </w:pPr>
    </w:p>
    <w:p w:rsidR="00FB5478" w:rsidRDefault="00FB5478" w:rsidP="00FB5478"/>
    <w:p w:rsidR="00FB5478" w:rsidRDefault="0041102F" w:rsidP="0041102F">
      <w:pPr>
        <w:pStyle w:val="ListParagraph"/>
        <w:numPr>
          <w:ilvl w:val="0"/>
          <w:numId w:val="3"/>
        </w:numPr>
      </w:pPr>
      <w:r>
        <w:t xml:space="preserve">User Story: Add “Call Crew Time” </w:t>
      </w:r>
    </w:p>
    <w:p w:rsidR="0041102F" w:rsidRDefault="0041102F" w:rsidP="0041102F">
      <w:pPr>
        <w:pStyle w:val="ListParagraph"/>
        <w:numPr>
          <w:ilvl w:val="1"/>
          <w:numId w:val="3"/>
        </w:numPr>
      </w:pPr>
      <w:r>
        <w:t>Add a date time box</w:t>
      </w:r>
      <w:r w:rsidR="003D40C5">
        <w:t xml:space="preserve"> “Call Crew </w:t>
      </w:r>
      <w:proofErr w:type="gramStart"/>
      <w:r w:rsidR="003D40C5">
        <w:t>At</w:t>
      </w:r>
      <w:proofErr w:type="gramEnd"/>
      <w:r w:rsidR="003D40C5">
        <w:t xml:space="preserve"> Date/Time”</w:t>
      </w:r>
      <w:r>
        <w:t xml:space="preserve"> in call sheet “Call </w:t>
      </w:r>
      <w:r w:rsidR="003D40C5">
        <w:t>Information (Call Out)</w:t>
      </w:r>
      <w:r>
        <w:t>” section.</w:t>
      </w:r>
    </w:p>
    <w:p w:rsidR="0041102F" w:rsidRDefault="0041102F" w:rsidP="0041102F">
      <w:pPr>
        <w:pStyle w:val="ListParagraph"/>
        <w:numPr>
          <w:ilvl w:val="1"/>
          <w:numId w:val="3"/>
        </w:numPr>
      </w:pPr>
      <w:r>
        <w:t>Add a check box “</w:t>
      </w:r>
      <w:r w:rsidR="003D40C5">
        <w:t>Is this call made</w:t>
      </w:r>
      <w:r>
        <w:t>?”.</w:t>
      </w:r>
    </w:p>
    <w:p w:rsidR="0041102F" w:rsidRDefault="003D40C5" w:rsidP="0041102F">
      <w:r>
        <w:rPr>
          <w:noProof/>
        </w:rPr>
        <w:drawing>
          <wp:inline distT="0" distB="0" distL="0" distR="0" wp14:anchorId="303D7E26" wp14:editId="7A984FB0">
            <wp:extent cx="5780952" cy="1761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C5" w:rsidRDefault="003D40C5" w:rsidP="0041102F"/>
    <w:p w:rsidR="003D40C5" w:rsidRDefault="003D40C5" w:rsidP="0041102F">
      <w:r>
        <w:lastRenderedPageBreak/>
        <w:t>Behavior</w:t>
      </w:r>
    </w:p>
    <w:p w:rsidR="003D40C5" w:rsidRDefault="003D40C5" w:rsidP="003D40C5">
      <w:pPr>
        <w:pStyle w:val="ListParagraph"/>
        <w:numPr>
          <w:ilvl w:val="0"/>
          <w:numId w:val="6"/>
        </w:numPr>
      </w:pPr>
      <w:r>
        <w:t>They are enabled/disabled with the whole section together.</w:t>
      </w:r>
    </w:p>
    <w:p w:rsidR="003D40C5" w:rsidRDefault="003D40C5" w:rsidP="003D40C5">
      <w:pPr>
        <w:pStyle w:val="ListParagraph"/>
        <w:numPr>
          <w:ilvl w:val="0"/>
          <w:numId w:val="6"/>
        </w:numPr>
      </w:pPr>
      <w:r>
        <w:t xml:space="preserve">Call Crew </w:t>
      </w:r>
      <w:proofErr w:type="gramStart"/>
      <w:r>
        <w:t>At</w:t>
      </w:r>
      <w:proofErr w:type="gramEnd"/>
      <w:r>
        <w:t xml:space="preserve"> Date Time cannot be earlier than Call Date/Time. </w:t>
      </w:r>
    </w:p>
    <w:p w:rsidR="003D40C5" w:rsidRDefault="003D40C5" w:rsidP="003D40C5">
      <w:pPr>
        <w:pStyle w:val="ListParagraph"/>
        <w:numPr>
          <w:ilvl w:val="0"/>
          <w:numId w:val="6"/>
        </w:numPr>
      </w:pPr>
      <w:r>
        <w:t>If “Is this call made”, All other fields are disabled, no change allowed.</w:t>
      </w:r>
    </w:p>
    <w:p w:rsidR="00830CA7" w:rsidRDefault="00830CA7" w:rsidP="00830CA7"/>
    <w:p w:rsidR="00830CA7" w:rsidRDefault="00830CA7" w:rsidP="00830CA7">
      <w:pPr>
        <w:pStyle w:val="ListParagraph"/>
        <w:numPr>
          <w:ilvl w:val="0"/>
          <w:numId w:val="3"/>
        </w:numPr>
      </w:pPr>
      <w:r>
        <w:t>User Story: Validate Call Sheet Readiness</w:t>
      </w:r>
    </w:p>
    <w:p w:rsidR="00830CA7" w:rsidRDefault="00830CA7" w:rsidP="00830CA7">
      <w:r>
        <w:t>When save a call sheet, we add a new validation to the rules.</w:t>
      </w:r>
    </w:p>
    <w:p w:rsidR="00830CA7" w:rsidRDefault="00830CA7" w:rsidP="00830CA7">
      <w:r>
        <w:t>There must be more than one record which “Product or Equipment Haul?” is not checked in “Crew and Units” section.</w:t>
      </w:r>
    </w:p>
    <w:p w:rsidR="00830CA7" w:rsidRDefault="00830CA7" w:rsidP="00830CA7">
      <w:r>
        <w:t>Error message: “At least one unit</w:t>
      </w:r>
      <w:r w:rsidR="00CA1479">
        <w:t xml:space="preserve"> not for hauling is required”.</w:t>
      </w:r>
    </w:p>
    <w:p w:rsidR="00830CA7" w:rsidRDefault="00830CA7" w:rsidP="00830CA7"/>
    <w:p w:rsidR="00830CA7" w:rsidRDefault="00830CA7" w:rsidP="00830CA7">
      <w:r>
        <w:rPr>
          <w:noProof/>
        </w:rPr>
        <w:lastRenderedPageBreak/>
        <w:drawing>
          <wp:inline distT="0" distB="0" distL="0" distR="0" wp14:anchorId="7476A3BE" wp14:editId="4503F98B">
            <wp:extent cx="4142857" cy="53047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CA7" w:rsidSect="008E2A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37E8F"/>
    <w:multiLevelType w:val="hybridMultilevel"/>
    <w:tmpl w:val="6B2CD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06F8"/>
    <w:multiLevelType w:val="hybridMultilevel"/>
    <w:tmpl w:val="78605726"/>
    <w:lvl w:ilvl="0" w:tplc="7C74E5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65A10"/>
    <w:multiLevelType w:val="hybridMultilevel"/>
    <w:tmpl w:val="336E79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C37989"/>
    <w:multiLevelType w:val="hybridMultilevel"/>
    <w:tmpl w:val="E33AAB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363CB8"/>
    <w:multiLevelType w:val="hybridMultilevel"/>
    <w:tmpl w:val="5714F8FC"/>
    <w:lvl w:ilvl="0" w:tplc="07000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383273"/>
    <w:multiLevelType w:val="hybridMultilevel"/>
    <w:tmpl w:val="336E7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lla Bi">
    <w15:presenceInfo w15:providerId="AD" w15:userId="S-1-5-21-72862756-1288690389-733424368-11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02"/>
    <w:rsid w:val="003D40C5"/>
    <w:rsid w:val="00405BA8"/>
    <w:rsid w:val="0041102F"/>
    <w:rsid w:val="00506FC3"/>
    <w:rsid w:val="005A54C8"/>
    <w:rsid w:val="00760C01"/>
    <w:rsid w:val="00763E65"/>
    <w:rsid w:val="00830CA7"/>
    <w:rsid w:val="00882666"/>
    <w:rsid w:val="008E2A99"/>
    <w:rsid w:val="00AC319F"/>
    <w:rsid w:val="00AE0B25"/>
    <w:rsid w:val="00CA1479"/>
    <w:rsid w:val="00E96AF5"/>
    <w:rsid w:val="00EF524D"/>
    <w:rsid w:val="00FA4002"/>
    <w:rsid w:val="00FB5478"/>
    <w:rsid w:val="00FD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5A22C-6DE7-45DA-9778-FCAADD0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Bella Bi</cp:lastModifiedBy>
  <cp:revision>9</cp:revision>
  <dcterms:created xsi:type="dcterms:W3CDTF">2017-10-25T19:19:00Z</dcterms:created>
  <dcterms:modified xsi:type="dcterms:W3CDTF">2017-11-24T12:57:00Z</dcterms:modified>
</cp:coreProperties>
</file>