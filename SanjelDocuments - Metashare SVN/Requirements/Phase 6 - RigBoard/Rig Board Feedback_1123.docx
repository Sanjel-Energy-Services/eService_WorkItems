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C76AD" w14:textId="77777777" w:rsidR="00640FB9" w:rsidRDefault="00C109C0" w:rsidP="00B722F3">
      <w:pPr>
        <w:spacing w:after="0" w:line="360" w:lineRule="auto"/>
        <w:jc w:val="center"/>
        <w:rPr>
          <w:sz w:val="32"/>
        </w:rPr>
      </w:pPr>
      <w:r w:rsidRPr="00C109C0">
        <w:rPr>
          <w:b/>
          <w:sz w:val="32"/>
        </w:rPr>
        <w:t>Rig Board Feedback</w:t>
      </w:r>
      <w:r>
        <w:rPr>
          <w:b/>
          <w:sz w:val="32"/>
        </w:rPr>
        <w:t xml:space="preserve"> – Nov 22</w:t>
      </w:r>
    </w:p>
    <w:p w14:paraId="46C17508" w14:textId="77777777" w:rsidR="00C109C0" w:rsidRDefault="00C109C0" w:rsidP="00B722F3">
      <w:pPr>
        <w:spacing w:after="0" w:line="360" w:lineRule="auto"/>
        <w:contextualSpacing/>
        <w:jc w:val="center"/>
        <w:rPr>
          <w:sz w:val="32"/>
        </w:rPr>
      </w:pPr>
    </w:p>
    <w:p w14:paraId="06B397DD" w14:textId="42E1CF67" w:rsidR="00C109C0" w:rsidRDefault="00C109C0" w:rsidP="008E61BD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bookmarkStart w:id="0" w:name="OLE_LINK6"/>
      <w:bookmarkStart w:id="1" w:name="OLE_LINK8"/>
      <w:r>
        <w:rPr>
          <w:sz w:val="24"/>
        </w:rPr>
        <w:t xml:space="preserve">Dispatchers to have the ability to move a rig from </w:t>
      </w:r>
      <w:bookmarkStart w:id="2" w:name="OLE_LINK7"/>
      <w:r>
        <w:rPr>
          <w:sz w:val="24"/>
        </w:rPr>
        <w:t xml:space="preserve">“in Progress” to “Completed” </w:t>
      </w:r>
      <w:bookmarkEnd w:id="2"/>
      <w:r>
        <w:rPr>
          <w:sz w:val="24"/>
        </w:rPr>
        <w:t>instead of waiting for the ticket to be submitted</w:t>
      </w:r>
      <w:r w:rsidR="008E61BD">
        <w:rPr>
          <w:rFonts w:hint="eastAsia"/>
          <w:sz w:val="24"/>
          <w:lang w:eastAsia="zh-CN"/>
        </w:rPr>
        <w:t>-</w:t>
      </w:r>
      <w:r w:rsidR="008E61BD" w:rsidRPr="008E61BD">
        <w:t xml:space="preserve"> </w:t>
      </w:r>
      <w:commentRangeStart w:id="3"/>
      <w:commentRangeStart w:id="4"/>
      <w:r w:rsidR="008E61BD" w:rsidRPr="00B33267">
        <w:rPr>
          <w:color w:val="FF0000"/>
          <w:sz w:val="24"/>
          <w:lang w:eastAsia="zh-CN"/>
          <w:rPrChange w:id="5" w:author="Bella Bi" w:date="2017-11-27T17:27:00Z">
            <w:rPr>
              <w:color w:val="00B050"/>
              <w:sz w:val="24"/>
              <w:lang w:eastAsia="zh-CN"/>
            </w:rPr>
          </w:rPrChange>
        </w:rPr>
        <w:t>TUC.OL.FR.RJ.10</w:t>
      </w:r>
      <w:commentRangeEnd w:id="3"/>
      <w:r w:rsidR="003E3E79" w:rsidRPr="00441E21">
        <w:rPr>
          <w:rStyle w:val="CommentReference"/>
          <w:highlight w:val="green"/>
          <w:rPrChange w:id="6" w:author="Bella Bi" w:date="2017-11-29T19:11:00Z">
            <w:rPr>
              <w:rStyle w:val="CommentReference"/>
            </w:rPr>
          </w:rPrChange>
        </w:rPr>
        <w:commentReference w:id="3"/>
      </w:r>
      <w:commentRangeEnd w:id="4"/>
      <w:r w:rsidR="00A7067B" w:rsidRPr="00441E21">
        <w:rPr>
          <w:rStyle w:val="CommentReference"/>
          <w:highlight w:val="green"/>
          <w:rPrChange w:id="7" w:author="Bella Bi" w:date="2017-11-29T19:11:00Z">
            <w:rPr>
              <w:rStyle w:val="CommentReference"/>
            </w:rPr>
          </w:rPrChange>
        </w:rPr>
        <w:commentReference w:id="4"/>
      </w:r>
      <w:ins w:id="8" w:author="Bella Bi" w:date="2017-11-29T19:11:00Z">
        <w:r w:rsidR="00441E21" w:rsidRPr="00441E21">
          <w:rPr>
            <w:color w:val="FF0000"/>
            <w:sz w:val="24"/>
            <w:highlight w:val="green"/>
            <w:lang w:eastAsia="zh-CN"/>
            <w:rPrChange w:id="9" w:author="Bella Bi" w:date="2017-11-29T19:11:00Z">
              <w:rPr>
                <w:color w:val="FF0000"/>
                <w:sz w:val="24"/>
                <w:lang w:eastAsia="zh-CN"/>
              </w:rPr>
            </w:rPrChange>
          </w:rPr>
          <w:t>已完成</w:t>
        </w:r>
      </w:ins>
    </w:p>
    <w:bookmarkEnd w:id="0"/>
    <w:bookmarkEnd w:id="1"/>
    <w:p w14:paraId="32D5B89A" w14:textId="77777777" w:rsidR="00C779FA" w:rsidRPr="00C779FA" w:rsidRDefault="00C779FA" w:rsidP="00C779FA">
      <w:pPr>
        <w:pStyle w:val="ListParagraph"/>
        <w:numPr>
          <w:ilvl w:val="1"/>
          <w:numId w:val="2"/>
        </w:numPr>
        <w:spacing w:after="0" w:line="360" w:lineRule="auto"/>
        <w:rPr>
          <w:sz w:val="24"/>
          <w:highlight w:val="cyan"/>
        </w:rPr>
      </w:pPr>
      <w:r w:rsidRPr="00C779FA">
        <w:rPr>
          <w:sz w:val="24"/>
          <w:highlight w:val="cyan"/>
        </w:rPr>
        <w:t>Will do</w:t>
      </w:r>
    </w:p>
    <w:p w14:paraId="4C17B214" w14:textId="7581D5B0" w:rsidR="00B722F3" w:rsidRDefault="00B722F3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bookmarkStart w:id="10" w:name="OLE_LINK9"/>
      <w:bookmarkStart w:id="11" w:name="OLE_LINK10"/>
      <w:r>
        <w:rPr>
          <w:sz w:val="24"/>
        </w:rPr>
        <w:t>Ability to scroll down instead of page numbers</w:t>
      </w:r>
      <w:r w:rsidR="001201B3">
        <w:rPr>
          <w:sz w:val="24"/>
        </w:rPr>
        <w:t xml:space="preserve"> </w:t>
      </w:r>
      <w:r w:rsidR="001201B3">
        <w:rPr>
          <w:rFonts w:hint="eastAsia"/>
          <w:sz w:val="24"/>
          <w:lang w:eastAsia="zh-CN"/>
        </w:rPr>
        <w:t>——</w:t>
      </w:r>
      <w:commentRangeStart w:id="12"/>
      <w:proofErr w:type="spellStart"/>
      <w:r w:rsidR="001201B3" w:rsidRPr="001201B3">
        <w:rPr>
          <w:color w:val="FF0000"/>
          <w:sz w:val="24"/>
        </w:rPr>
        <w:t>需确认</w:t>
      </w:r>
      <w:commentRangeEnd w:id="12"/>
      <w:r w:rsidR="00A7067B">
        <w:rPr>
          <w:rStyle w:val="CommentReference"/>
        </w:rPr>
        <w:commentReference w:id="12"/>
      </w:r>
      <w:ins w:id="13" w:author="Bella Bi" w:date="2017-11-29T19:11:00Z">
        <w:r w:rsidR="00441E21" w:rsidRPr="00441E21">
          <w:rPr>
            <w:color w:val="FF0000"/>
            <w:sz w:val="24"/>
            <w:highlight w:val="green"/>
            <w:rPrChange w:id="14" w:author="Bella Bi" w:date="2017-11-29T19:11:00Z">
              <w:rPr>
                <w:color w:val="FF0000"/>
                <w:sz w:val="24"/>
              </w:rPr>
            </w:rPrChange>
          </w:rPr>
          <w:t>已加满屏</w:t>
        </w:r>
      </w:ins>
      <w:proofErr w:type="spellEnd"/>
    </w:p>
    <w:p w14:paraId="441783B4" w14:textId="77777777" w:rsidR="00C779FA" w:rsidRPr="00C779FA" w:rsidRDefault="00C779FA" w:rsidP="00C779FA">
      <w:pPr>
        <w:pStyle w:val="ListParagraph"/>
        <w:numPr>
          <w:ilvl w:val="1"/>
          <w:numId w:val="2"/>
        </w:numPr>
        <w:spacing w:after="0" w:line="360" w:lineRule="auto"/>
        <w:rPr>
          <w:sz w:val="24"/>
          <w:highlight w:val="yellow"/>
        </w:rPr>
      </w:pPr>
      <w:r w:rsidRPr="00C779FA">
        <w:rPr>
          <w:sz w:val="24"/>
          <w:highlight w:val="yellow"/>
        </w:rPr>
        <w:t>We will see what is the best size for a district, so it will display enough long for your convenience and also acceptable performance</w:t>
      </w:r>
    </w:p>
    <w:bookmarkEnd w:id="10"/>
    <w:bookmarkEnd w:id="11"/>
    <w:p w14:paraId="55247372" w14:textId="77777777" w:rsidR="00B82487" w:rsidRDefault="00B82487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Shorten Company name/ R</w:t>
      </w:r>
      <w:r w:rsidR="00B722F3">
        <w:rPr>
          <w:sz w:val="24"/>
        </w:rPr>
        <w:t>ig name / job type (</w:t>
      </w:r>
      <w:r w:rsidR="00F83D74">
        <w:rPr>
          <w:sz w:val="24"/>
        </w:rPr>
        <w:t>remove</w:t>
      </w:r>
      <w:r w:rsidR="00B722F3">
        <w:rPr>
          <w:sz w:val="24"/>
        </w:rPr>
        <w:t xml:space="preserve"> </w:t>
      </w:r>
      <w:r w:rsidR="00F83D74">
        <w:rPr>
          <w:sz w:val="24"/>
        </w:rPr>
        <w:t>“</w:t>
      </w:r>
      <w:r w:rsidR="00B722F3">
        <w:rPr>
          <w:sz w:val="24"/>
        </w:rPr>
        <w:t>casing</w:t>
      </w:r>
      <w:r w:rsidR="00F83D74">
        <w:rPr>
          <w:sz w:val="24"/>
        </w:rPr>
        <w:t>”</w:t>
      </w:r>
      <w:r w:rsidR="00B722F3">
        <w:rPr>
          <w:sz w:val="24"/>
        </w:rPr>
        <w:t>)</w:t>
      </w:r>
      <w:r w:rsidR="00F83D74">
        <w:rPr>
          <w:sz w:val="24"/>
        </w:rPr>
        <w:t xml:space="preserve"> and have notes make up the additional space</w:t>
      </w:r>
      <w:r w:rsidR="00B722F3">
        <w:rPr>
          <w:sz w:val="24"/>
        </w:rPr>
        <w:t xml:space="preserve"> </w:t>
      </w:r>
    </w:p>
    <w:p w14:paraId="726DBB32" w14:textId="77777777" w:rsidR="00C779FA" w:rsidRPr="00C779FA" w:rsidRDefault="00C779FA" w:rsidP="00C779FA">
      <w:pPr>
        <w:pStyle w:val="ListParagraph"/>
        <w:numPr>
          <w:ilvl w:val="1"/>
          <w:numId w:val="2"/>
        </w:numPr>
        <w:spacing w:after="0" w:line="360" w:lineRule="auto"/>
        <w:rPr>
          <w:sz w:val="24"/>
          <w:highlight w:val="green"/>
        </w:rPr>
      </w:pPr>
      <w:bookmarkStart w:id="15" w:name="OLE_LINK11"/>
      <w:bookmarkStart w:id="16" w:name="OLE_LINK12"/>
      <w:r w:rsidRPr="00C779FA">
        <w:rPr>
          <w:sz w:val="24"/>
          <w:highlight w:val="green"/>
        </w:rPr>
        <w:t>Getting there</w:t>
      </w:r>
    </w:p>
    <w:bookmarkEnd w:id="15"/>
    <w:bookmarkEnd w:id="16"/>
    <w:p w14:paraId="76B364BF" w14:textId="77777777" w:rsidR="00C109C0" w:rsidRDefault="00C109C0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Alphabetical order by company name</w:t>
      </w:r>
    </w:p>
    <w:p w14:paraId="5B2CEFB1" w14:textId="77777777" w:rsidR="00B82487" w:rsidRDefault="00B82487" w:rsidP="00C779FA">
      <w:pPr>
        <w:pStyle w:val="ListParagraph"/>
        <w:numPr>
          <w:ilvl w:val="1"/>
          <w:numId w:val="2"/>
        </w:numPr>
        <w:spacing w:after="0" w:line="360" w:lineRule="auto"/>
        <w:rPr>
          <w:sz w:val="24"/>
        </w:rPr>
      </w:pPr>
      <w:bookmarkStart w:id="17" w:name="OLE_LINK14"/>
      <w:r>
        <w:rPr>
          <w:sz w:val="24"/>
        </w:rPr>
        <w:t>Rig board</w:t>
      </w:r>
      <w:r w:rsidR="00B722F3">
        <w:rPr>
          <w:sz w:val="24"/>
        </w:rPr>
        <w:t xml:space="preserve"> layout</w:t>
      </w:r>
      <w:r>
        <w:rPr>
          <w:sz w:val="24"/>
        </w:rPr>
        <w:t xml:space="preserve"> should stay the same, unless rigs are added or deleted</w:t>
      </w:r>
    </w:p>
    <w:bookmarkEnd w:id="17"/>
    <w:p w14:paraId="65F44053" w14:textId="670FF135" w:rsidR="00C779FA" w:rsidRPr="00894FD9" w:rsidRDefault="00894FD9" w:rsidP="00C779FA">
      <w:pPr>
        <w:pStyle w:val="ListParagraph"/>
        <w:numPr>
          <w:ilvl w:val="2"/>
          <w:numId w:val="2"/>
        </w:numPr>
        <w:spacing w:after="0" w:line="360" w:lineRule="auto"/>
        <w:rPr>
          <w:sz w:val="24"/>
          <w:highlight w:val="green"/>
        </w:rPr>
      </w:pPr>
      <w:r w:rsidRPr="00894FD9">
        <w:rPr>
          <w:sz w:val="24"/>
          <w:highlight w:val="green"/>
        </w:rPr>
        <w:t xml:space="preserve">Getting </w:t>
      </w:r>
      <w:proofErr w:type="spellStart"/>
      <w:r w:rsidRPr="00894FD9">
        <w:rPr>
          <w:sz w:val="24"/>
          <w:highlight w:val="green"/>
        </w:rPr>
        <w:t>there</w:t>
      </w:r>
      <w:commentRangeStart w:id="18"/>
      <w:commentRangeStart w:id="19"/>
      <w:ins w:id="20" w:author="Bella Bi" w:date="2017-11-27T17:39:00Z">
        <w:r w:rsidR="00291D6D">
          <w:rPr>
            <w:sz w:val="24"/>
            <w:highlight w:val="green"/>
          </w:rPr>
          <w:t>需确认</w:t>
        </w:r>
        <w:commentRangeEnd w:id="18"/>
        <w:proofErr w:type="spellEnd"/>
        <w:r w:rsidR="00291D6D">
          <w:rPr>
            <w:rStyle w:val="CommentReference"/>
          </w:rPr>
          <w:commentReference w:id="18"/>
        </w:r>
      </w:ins>
      <w:commentRangeEnd w:id="19"/>
      <w:r w:rsidR="00A7067B">
        <w:rPr>
          <w:rStyle w:val="CommentReference"/>
        </w:rPr>
        <w:commentReference w:id="19"/>
      </w:r>
    </w:p>
    <w:p w14:paraId="6654A6FD" w14:textId="77777777" w:rsidR="00B82487" w:rsidRDefault="00B82487" w:rsidP="00C779FA">
      <w:pPr>
        <w:pStyle w:val="ListParagraph"/>
        <w:numPr>
          <w:ilvl w:val="1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Once a new job (</w:t>
      </w:r>
      <w:proofErr w:type="spellStart"/>
      <w:r>
        <w:rPr>
          <w:sz w:val="24"/>
        </w:rPr>
        <w:t>callsheet</w:t>
      </w:r>
      <w:proofErr w:type="spellEnd"/>
      <w:r>
        <w:rPr>
          <w:sz w:val="24"/>
        </w:rPr>
        <w:t xml:space="preserve">) is created it </w:t>
      </w:r>
      <w:r w:rsidR="00F83D74">
        <w:rPr>
          <w:sz w:val="24"/>
        </w:rPr>
        <w:t>overwrites</w:t>
      </w:r>
      <w:r>
        <w:rPr>
          <w:sz w:val="24"/>
        </w:rPr>
        <w:t xml:space="preserve"> the line from the previous job on the rig board.</w:t>
      </w:r>
    </w:p>
    <w:p w14:paraId="589714E5" w14:textId="77777777" w:rsidR="00C779FA" w:rsidRPr="00894FD9" w:rsidRDefault="00894FD9" w:rsidP="00894FD9">
      <w:pPr>
        <w:pStyle w:val="ListParagraph"/>
        <w:numPr>
          <w:ilvl w:val="2"/>
          <w:numId w:val="2"/>
        </w:numPr>
        <w:spacing w:after="0" w:line="360" w:lineRule="auto"/>
        <w:rPr>
          <w:sz w:val="24"/>
          <w:highlight w:val="yellow"/>
        </w:rPr>
      </w:pPr>
      <w:bookmarkStart w:id="21" w:name="OLE_LINK13"/>
      <w:r w:rsidRPr="00894FD9">
        <w:rPr>
          <w:sz w:val="24"/>
          <w:highlight w:val="yellow"/>
        </w:rPr>
        <w:t>The jobs on a rig will be queued in chronological order, once the current one is in completed status (force to completed as item 1 above), the next coming job will show up.</w:t>
      </w:r>
    </w:p>
    <w:bookmarkEnd w:id="21"/>
    <w:p w14:paraId="37097EFE" w14:textId="6399D8CF" w:rsidR="00B722F3" w:rsidRDefault="00B722F3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Consultant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coating – Day shift = </w:t>
      </w:r>
      <w:r w:rsidRPr="00B722F3">
        <w:rPr>
          <w:color w:val="70AD47" w:themeColor="accent6"/>
          <w:sz w:val="24"/>
        </w:rPr>
        <w:t>Green</w:t>
      </w:r>
      <w:r>
        <w:rPr>
          <w:sz w:val="24"/>
        </w:rPr>
        <w:t xml:space="preserve"> ; Night shift  =</w:t>
      </w:r>
      <w:r w:rsidRPr="00B722F3">
        <w:rPr>
          <w:color w:val="5B9BD5" w:themeColor="accent1"/>
          <w:sz w:val="24"/>
        </w:rPr>
        <w:t xml:space="preserve"> Blue</w:t>
      </w:r>
      <w:ins w:id="22" w:author="Bella Bi" w:date="2017-11-29T19:11:00Z">
        <w:r w:rsidR="00441E21">
          <w:rPr>
            <w:color w:val="5B9BD5" w:themeColor="accent1"/>
            <w:sz w:val="24"/>
          </w:rPr>
          <w:t xml:space="preserve"> </w:t>
        </w:r>
      </w:ins>
    </w:p>
    <w:p w14:paraId="02599C09" w14:textId="77777777" w:rsidR="00B722F3" w:rsidRDefault="00B722F3" w:rsidP="00C779FA">
      <w:pPr>
        <w:pStyle w:val="ListParagraph"/>
        <w:numPr>
          <w:ilvl w:val="1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Have the ability to quickly assign a consultant to either days or nights</w:t>
      </w:r>
    </w:p>
    <w:p w14:paraId="42C3BCDE" w14:textId="201F56BE" w:rsidR="00894FD9" w:rsidRPr="00CA69BF" w:rsidRDefault="00894FD9" w:rsidP="00894FD9">
      <w:pPr>
        <w:pStyle w:val="ListParagraph"/>
        <w:spacing w:after="0" w:line="360" w:lineRule="auto"/>
        <w:rPr>
          <w:sz w:val="24"/>
          <w:highlight w:val="lightGray"/>
        </w:rPr>
      </w:pPr>
      <w:r w:rsidRPr="00CA69BF">
        <w:rPr>
          <w:sz w:val="24"/>
          <w:highlight w:val="lightGray"/>
        </w:rPr>
        <w:t>Backlog 1: Color code consultant in following</w:t>
      </w:r>
      <w:proofErr w:type="gramStart"/>
      <w:r w:rsidRPr="00CA69BF">
        <w:rPr>
          <w:sz w:val="24"/>
          <w:highlight w:val="lightGray"/>
        </w:rPr>
        <w:t>.</w:t>
      </w:r>
      <w:r w:rsidR="008173D9">
        <w:rPr>
          <w:sz w:val="24"/>
          <w:highlight w:val="lightGray"/>
        </w:rPr>
        <w:t>-</w:t>
      </w:r>
      <w:proofErr w:type="gramEnd"/>
      <w:r w:rsidR="008173D9" w:rsidRPr="008173D9">
        <w:t xml:space="preserve"> </w:t>
      </w:r>
      <w:r w:rsidR="008173D9" w:rsidRPr="008173D9">
        <w:rPr>
          <w:color w:val="00B050"/>
          <w:sz w:val="24"/>
        </w:rPr>
        <w:t>TUC.OL.FR.RJ.11</w:t>
      </w:r>
      <w:ins w:id="23" w:author="Bella Bi" w:date="2017-11-29T19:11:00Z">
        <w:r w:rsidR="00441E21" w:rsidRPr="00441E21">
          <w:rPr>
            <w:color w:val="5B9BD5" w:themeColor="accent1"/>
            <w:sz w:val="24"/>
            <w:highlight w:val="green"/>
            <w:rPrChange w:id="24" w:author="Bella Bi" w:date="2017-11-29T19:11:00Z">
              <w:rPr>
                <w:color w:val="5B9BD5" w:themeColor="accent1"/>
                <w:sz w:val="24"/>
              </w:rPr>
            </w:rPrChange>
          </w:rPr>
          <w:t>已完成</w:t>
        </w:r>
      </w:ins>
    </w:p>
    <w:p w14:paraId="6A3161F2" w14:textId="77777777" w:rsidR="00894FD9" w:rsidRPr="00CA69BF" w:rsidRDefault="00894FD9" w:rsidP="00894FD9">
      <w:pPr>
        <w:pStyle w:val="ListParagraph"/>
        <w:numPr>
          <w:ilvl w:val="2"/>
          <w:numId w:val="3"/>
        </w:numPr>
        <w:spacing w:after="0" w:line="360" w:lineRule="auto"/>
        <w:rPr>
          <w:sz w:val="24"/>
          <w:highlight w:val="lightGray"/>
        </w:rPr>
      </w:pPr>
      <w:bookmarkStart w:id="25" w:name="OLE_LINK16"/>
      <w:r w:rsidRPr="00CA69BF">
        <w:rPr>
          <w:sz w:val="24"/>
          <w:highlight w:val="lightGray"/>
        </w:rPr>
        <w:t>24 hour (No indicate) – White</w:t>
      </w:r>
    </w:p>
    <w:p w14:paraId="038774D5" w14:textId="77777777" w:rsidR="00894FD9" w:rsidRPr="00CA69BF" w:rsidRDefault="00894FD9" w:rsidP="00894FD9">
      <w:pPr>
        <w:pStyle w:val="ListParagraph"/>
        <w:numPr>
          <w:ilvl w:val="2"/>
          <w:numId w:val="3"/>
        </w:numPr>
        <w:spacing w:after="0" w:line="360" w:lineRule="auto"/>
        <w:rPr>
          <w:sz w:val="24"/>
          <w:highlight w:val="lightGray"/>
        </w:rPr>
      </w:pPr>
      <w:r w:rsidRPr="00CA69BF">
        <w:rPr>
          <w:sz w:val="24"/>
          <w:highlight w:val="lightGray"/>
        </w:rPr>
        <w:t xml:space="preserve">Day shift = </w:t>
      </w:r>
      <w:r w:rsidRPr="00CA69BF">
        <w:rPr>
          <w:color w:val="70AD47" w:themeColor="accent6"/>
          <w:sz w:val="24"/>
          <w:highlight w:val="lightGray"/>
        </w:rPr>
        <w:t>Green</w:t>
      </w:r>
      <w:r w:rsidRPr="00CA69BF">
        <w:rPr>
          <w:sz w:val="24"/>
          <w:highlight w:val="lightGray"/>
        </w:rPr>
        <w:t xml:space="preserve"> ; </w:t>
      </w:r>
    </w:p>
    <w:p w14:paraId="7E99C2C7" w14:textId="77777777" w:rsidR="00894FD9" w:rsidRPr="00CA69BF" w:rsidRDefault="00894FD9" w:rsidP="00894FD9">
      <w:pPr>
        <w:pStyle w:val="ListParagraph"/>
        <w:numPr>
          <w:ilvl w:val="2"/>
          <w:numId w:val="3"/>
        </w:numPr>
        <w:spacing w:after="0" w:line="360" w:lineRule="auto"/>
        <w:rPr>
          <w:sz w:val="24"/>
          <w:highlight w:val="lightGray"/>
        </w:rPr>
      </w:pPr>
      <w:r w:rsidRPr="00CA69BF">
        <w:rPr>
          <w:sz w:val="24"/>
          <w:highlight w:val="lightGray"/>
        </w:rPr>
        <w:t>Night shift  =</w:t>
      </w:r>
      <w:r w:rsidRPr="00CA69BF">
        <w:rPr>
          <w:color w:val="5B9BD5" w:themeColor="accent1"/>
          <w:sz w:val="24"/>
          <w:highlight w:val="lightGray"/>
        </w:rPr>
        <w:t xml:space="preserve"> Blue</w:t>
      </w:r>
    </w:p>
    <w:bookmarkEnd w:id="25"/>
    <w:p w14:paraId="6BD23D5B" w14:textId="1AD67E10" w:rsidR="00894FD9" w:rsidRPr="00CA69BF" w:rsidRDefault="00894FD9" w:rsidP="00894FD9">
      <w:pPr>
        <w:pStyle w:val="ListParagraph"/>
        <w:spacing w:after="0" w:line="360" w:lineRule="auto"/>
        <w:rPr>
          <w:sz w:val="24"/>
          <w:highlight w:val="lightGray"/>
        </w:rPr>
      </w:pPr>
      <w:r w:rsidRPr="00CA69BF">
        <w:rPr>
          <w:sz w:val="24"/>
          <w:highlight w:val="lightGray"/>
        </w:rPr>
        <w:t xml:space="preserve">Backlog 2: </w:t>
      </w:r>
      <w:bookmarkStart w:id="26" w:name="OLE_LINK15"/>
      <w:bookmarkStart w:id="27" w:name="OLE_LINK1"/>
      <w:bookmarkStart w:id="28" w:name="OLE_LINK2"/>
      <w:r w:rsidRPr="00CA69BF">
        <w:rPr>
          <w:sz w:val="24"/>
          <w:highlight w:val="lightGray"/>
        </w:rPr>
        <w:t>Add 3 new items in consultant contact menu</w:t>
      </w:r>
      <w:bookmarkEnd w:id="26"/>
      <w:r w:rsidRPr="00CA69BF">
        <w:rPr>
          <w:sz w:val="24"/>
          <w:highlight w:val="lightGray"/>
        </w:rPr>
        <w:t>, lower part as the shortcuts of update consultant function.</w:t>
      </w:r>
      <w:r w:rsidR="008173D9">
        <w:rPr>
          <w:sz w:val="24"/>
          <w:highlight w:val="lightGray"/>
        </w:rPr>
        <w:t xml:space="preserve"> </w:t>
      </w:r>
      <w:r w:rsidR="008173D9" w:rsidRPr="008173D9">
        <w:rPr>
          <w:color w:val="00B050"/>
          <w:sz w:val="24"/>
        </w:rPr>
        <w:t>TUC.OL.FR.CC.01</w:t>
      </w:r>
      <w:ins w:id="29" w:author="Bella Bi" w:date="2017-11-29T19:11:00Z">
        <w:r w:rsidR="00441E21" w:rsidRPr="007B2B88">
          <w:rPr>
            <w:color w:val="5B9BD5" w:themeColor="accent1"/>
            <w:sz w:val="24"/>
            <w:highlight w:val="green"/>
          </w:rPr>
          <w:t>已完成</w:t>
        </w:r>
      </w:ins>
    </w:p>
    <w:p w14:paraId="7B88D001" w14:textId="77777777" w:rsidR="00894FD9" w:rsidRPr="00CA69BF" w:rsidRDefault="00894FD9" w:rsidP="00894FD9">
      <w:pPr>
        <w:pStyle w:val="ListParagraph"/>
        <w:numPr>
          <w:ilvl w:val="2"/>
          <w:numId w:val="4"/>
        </w:numPr>
        <w:spacing w:after="0" w:line="360" w:lineRule="auto"/>
        <w:rPr>
          <w:sz w:val="24"/>
          <w:highlight w:val="lightGray"/>
        </w:rPr>
      </w:pPr>
      <w:bookmarkStart w:id="30" w:name="OLE_LINK17"/>
      <w:bookmarkEnd w:id="27"/>
      <w:bookmarkEnd w:id="28"/>
      <w:r w:rsidRPr="00CA69BF">
        <w:rPr>
          <w:sz w:val="24"/>
          <w:highlight w:val="lightGray"/>
        </w:rPr>
        <w:lastRenderedPageBreak/>
        <w:t>Assign to Day Shift</w:t>
      </w:r>
    </w:p>
    <w:p w14:paraId="4AA0B19F" w14:textId="77777777" w:rsidR="00894FD9" w:rsidRPr="00CA69BF" w:rsidRDefault="00894FD9" w:rsidP="00894FD9">
      <w:pPr>
        <w:pStyle w:val="ListParagraph"/>
        <w:numPr>
          <w:ilvl w:val="2"/>
          <w:numId w:val="4"/>
        </w:numPr>
        <w:spacing w:after="0" w:line="360" w:lineRule="auto"/>
        <w:rPr>
          <w:sz w:val="24"/>
          <w:highlight w:val="lightGray"/>
        </w:rPr>
      </w:pPr>
      <w:r w:rsidRPr="00CA69BF">
        <w:rPr>
          <w:sz w:val="24"/>
          <w:highlight w:val="lightGray"/>
        </w:rPr>
        <w:t>Assign to Night Shift</w:t>
      </w:r>
    </w:p>
    <w:p w14:paraId="11CAF2F6" w14:textId="77777777" w:rsidR="00894FD9" w:rsidRPr="00CA69BF" w:rsidRDefault="00894FD9" w:rsidP="00894FD9">
      <w:pPr>
        <w:pStyle w:val="ListParagraph"/>
        <w:numPr>
          <w:ilvl w:val="2"/>
          <w:numId w:val="4"/>
        </w:numPr>
        <w:spacing w:after="0" w:line="360" w:lineRule="auto"/>
        <w:rPr>
          <w:sz w:val="24"/>
          <w:highlight w:val="lightGray"/>
        </w:rPr>
      </w:pPr>
      <w:r w:rsidRPr="00CA69BF">
        <w:rPr>
          <w:sz w:val="24"/>
          <w:highlight w:val="lightGray"/>
        </w:rPr>
        <w:t xml:space="preserve">Assign to </w:t>
      </w:r>
      <w:r w:rsidR="006D5369">
        <w:rPr>
          <w:sz w:val="24"/>
          <w:highlight w:val="lightGray"/>
        </w:rPr>
        <w:t>24 hour Shift</w:t>
      </w:r>
    </w:p>
    <w:bookmarkEnd w:id="30"/>
    <w:p w14:paraId="31D784CF" w14:textId="77777777" w:rsidR="00894FD9" w:rsidRDefault="00894FD9" w:rsidP="00894FD9">
      <w:pPr>
        <w:pStyle w:val="ListParagraph"/>
        <w:spacing w:after="0" w:line="360" w:lineRule="auto"/>
        <w:rPr>
          <w:sz w:val="24"/>
        </w:rPr>
      </w:pPr>
    </w:p>
    <w:p w14:paraId="340ED0F1" w14:textId="77777777" w:rsidR="00B722F3" w:rsidRDefault="00B722F3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Hauls “on location” to change to green</w:t>
      </w:r>
    </w:p>
    <w:p w14:paraId="37727BED" w14:textId="31AEE642" w:rsidR="00CA69BF" w:rsidRPr="002C5C1D" w:rsidRDefault="00CA69BF" w:rsidP="00CA69BF">
      <w:pPr>
        <w:pStyle w:val="ListParagraph"/>
        <w:spacing w:after="0" w:line="360" w:lineRule="auto"/>
        <w:rPr>
          <w:sz w:val="24"/>
          <w:highlight w:val="lightGray"/>
        </w:rPr>
      </w:pPr>
      <w:r w:rsidRPr="002C5C1D">
        <w:rPr>
          <w:sz w:val="24"/>
          <w:highlight w:val="lightGray"/>
        </w:rPr>
        <w:t xml:space="preserve">Bug 1: </w:t>
      </w:r>
      <w:bookmarkStart w:id="31" w:name="OLE_LINK18"/>
      <w:bookmarkStart w:id="32" w:name="OLE_LINK19"/>
      <w:commentRangeStart w:id="33"/>
      <w:commentRangeStart w:id="34"/>
      <w:r w:rsidRPr="002C5C1D">
        <w:rPr>
          <w:sz w:val="24"/>
          <w:highlight w:val="lightGray"/>
        </w:rPr>
        <w:t xml:space="preserve">When a product haul is </w:t>
      </w:r>
      <w:commentRangeEnd w:id="33"/>
      <w:r w:rsidR="00B7468E">
        <w:rPr>
          <w:rStyle w:val="CommentReference"/>
        </w:rPr>
        <w:commentReference w:id="33"/>
      </w:r>
      <w:commentRangeEnd w:id="34"/>
      <w:r w:rsidR="00A7067B">
        <w:rPr>
          <w:rStyle w:val="CommentReference"/>
        </w:rPr>
        <w:commentReference w:id="34"/>
      </w:r>
      <w:r w:rsidRPr="002C5C1D">
        <w:rPr>
          <w:sz w:val="24"/>
          <w:highlight w:val="lightGray"/>
        </w:rPr>
        <w:t>on location, the color of amount should be green.</w:t>
      </w:r>
      <w:bookmarkEnd w:id="31"/>
      <w:bookmarkEnd w:id="32"/>
      <w:ins w:id="35" w:author="Bella Bi" w:date="2017-11-27T13:09:00Z">
        <w:r w:rsidR="00BC5F2E">
          <w:rPr>
            <w:sz w:val="24"/>
            <w:highlight w:val="lightGray"/>
          </w:rPr>
          <w:t xml:space="preserve"> BUG0</w:t>
        </w:r>
      </w:ins>
      <w:ins w:id="36" w:author="Bella Bi" w:date="2017-11-27T13:10:00Z">
        <w:r w:rsidR="00BC5F2E">
          <w:rPr>
            <w:sz w:val="24"/>
            <w:highlight w:val="lightGray"/>
          </w:rPr>
          <w:t>48</w:t>
        </w:r>
      </w:ins>
      <w:ins w:id="37" w:author="Bella Bi" w:date="2017-11-29T19:11:00Z">
        <w:r w:rsidR="00441E21" w:rsidRPr="007B2B88">
          <w:rPr>
            <w:color w:val="5B9BD5" w:themeColor="accent1"/>
            <w:sz w:val="24"/>
            <w:highlight w:val="green"/>
          </w:rPr>
          <w:t>已完成</w:t>
        </w:r>
      </w:ins>
    </w:p>
    <w:p w14:paraId="3E090CCA" w14:textId="0CC5F7CF" w:rsidR="00CA69BF" w:rsidRPr="002C5C1D" w:rsidRDefault="00CA69BF" w:rsidP="00CA69BF">
      <w:pPr>
        <w:pStyle w:val="ListParagraph"/>
        <w:spacing w:after="0" w:line="360" w:lineRule="auto"/>
        <w:rPr>
          <w:sz w:val="24"/>
          <w:highlight w:val="lightGray"/>
        </w:rPr>
      </w:pPr>
      <w:r w:rsidRPr="002C5C1D">
        <w:rPr>
          <w:sz w:val="24"/>
          <w:highlight w:val="lightGray"/>
        </w:rPr>
        <w:t>Backlog 3: Add driver and bulker to schedule a product haul.</w:t>
      </w:r>
      <w:ins w:id="38" w:author="Bella Bi" w:date="2017-11-27T13:11:00Z">
        <w:r w:rsidR="00BC5F2E">
          <w:rPr>
            <w:sz w:val="24"/>
            <w:highlight w:val="lightGray"/>
          </w:rPr>
          <w:t xml:space="preserve"> </w:t>
        </w:r>
        <w:commentRangeStart w:id="39"/>
        <w:commentRangeStart w:id="40"/>
        <w:proofErr w:type="spellStart"/>
        <w:r w:rsidR="00BC5F2E">
          <w:rPr>
            <w:sz w:val="24"/>
            <w:highlight w:val="lightGray"/>
          </w:rPr>
          <w:t>需明确</w:t>
        </w:r>
      </w:ins>
      <w:commentRangeEnd w:id="39"/>
      <w:commentRangeEnd w:id="40"/>
      <w:ins w:id="41" w:author="Bella Bi" w:date="2017-11-29T19:11:00Z">
        <w:r w:rsidR="00441E21" w:rsidRPr="007B2B88">
          <w:rPr>
            <w:color w:val="5B9BD5" w:themeColor="accent1"/>
            <w:sz w:val="24"/>
            <w:highlight w:val="green"/>
          </w:rPr>
          <w:t>已完成</w:t>
        </w:r>
      </w:ins>
      <w:proofErr w:type="spellEnd"/>
    </w:p>
    <w:p w14:paraId="7C3C651D" w14:textId="11FBB92D" w:rsidR="00C421A2" w:rsidRDefault="00C421A2" w:rsidP="00CA69BF">
      <w:pPr>
        <w:pStyle w:val="ListParagraph"/>
        <w:spacing w:after="0" w:line="360" w:lineRule="auto"/>
        <w:rPr>
          <w:sz w:val="24"/>
          <w:highlight w:val="lightGray"/>
        </w:rPr>
      </w:pPr>
      <w:r w:rsidRPr="002C5C1D">
        <w:rPr>
          <w:sz w:val="24"/>
          <w:highlight w:val="lightGray"/>
        </w:rPr>
        <w:t xml:space="preserve">Backlog 4: </w:t>
      </w:r>
      <w:bookmarkStart w:id="42" w:name="OLE_LINK20"/>
      <w:bookmarkStart w:id="43" w:name="OLE_LINK21"/>
      <w:r w:rsidRPr="002C5C1D">
        <w:rPr>
          <w:sz w:val="24"/>
          <w:highlight w:val="lightGray"/>
        </w:rPr>
        <w:t>Add “Re-schedule product haul”</w:t>
      </w:r>
      <w:r w:rsidR="008F0FA5">
        <w:rPr>
          <w:sz w:val="24"/>
          <w:highlight w:val="lightGray"/>
        </w:rPr>
        <w:t xml:space="preserve"> </w:t>
      </w:r>
      <w:bookmarkEnd w:id="42"/>
      <w:bookmarkEnd w:id="43"/>
      <w:r w:rsidR="008F0FA5">
        <w:rPr>
          <w:sz w:val="24"/>
          <w:highlight w:val="lightGray"/>
        </w:rPr>
        <w:t xml:space="preserve">to allow change </w:t>
      </w:r>
      <w:bookmarkStart w:id="44" w:name="OLE_LINK22"/>
      <w:bookmarkStart w:id="45" w:name="OLE_LINK23"/>
      <w:r w:rsidR="008F0FA5">
        <w:rPr>
          <w:sz w:val="24"/>
          <w:highlight w:val="lightGray"/>
        </w:rPr>
        <w:t>employee, unit and amount of blend, bin</w:t>
      </w:r>
      <w:ins w:id="46" w:author="Bella Bi" w:date="2017-11-27T13:27:00Z">
        <w:r w:rsidR="001C7924" w:rsidRPr="001C7924">
          <w:t xml:space="preserve"> </w:t>
        </w:r>
        <w:r w:rsidR="001C7924" w:rsidRPr="001C7924">
          <w:rPr>
            <w:sz w:val="24"/>
          </w:rPr>
          <w:t>TUC.OL.FR.PH.01</w:t>
        </w:r>
      </w:ins>
      <w:commentRangeStart w:id="47"/>
      <w:commentRangeStart w:id="48"/>
      <w:ins w:id="49" w:author="Bella Bi" w:date="2017-11-27T13:19:00Z">
        <w:r w:rsidR="0096603B">
          <w:rPr>
            <w:sz w:val="24"/>
            <w:highlight w:val="lightGray"/>
          </w:rPr>
          <w:t>需明确</w:t>
        </w:r>
        <w:commentRangeEnd w:id="47"/>
        <w:r w:rsidR="0096603B">
          <w:rPr>
            <w:rStyle w:val="CommentReference"/>
          </w:rPr>
          <w:commentReference w:id="47"/>
        </w:r>
      </w:ins>
      <w:commentRangeEnd w:id="48"/>
      <w:r w:rsidR="00E65E59">
        <w:rPr>
          <w:rStyle w:val="CommentReference"/>
        </w:rPr>
        <w:commentReference w:id="48"/>
      </w:r>
    </w:p>
    <w:bookmarkEnd w:id="44"/>
    <w:bookmarkEnd w:id="45"/>
    <w:p w14:paraId="34001188" w14:textId="14331935" w:rsidR="00C421A2" w:rsidRDefault="00C421A2" w:rsidP="00CA69BF">
      <w:pPr>
        <w:pStyle w:val="ListParagraph"/>
        <w:spacing w:after="0" w:line="360" w:lineRule="auto"/>
        <w:rPr>
          <w:sz w:val="24"/>
        </w:rPr>
      </w:pPr>
      <w:r w:rsidRPr="002C5C1D">
        <w:rPr>
          <w:sz w:val="24"/>
          <w:highlight w:val="lightGray"/>
        </w:rPr>
        <w:t xml:space="preserve">Backlog 5. </w:t>
      </w:r>
      <w:bookmarkStart w:id="50" w:name="OLE_LINK24"/>
      <w:bookmarkStart w:id="51" w:name="OLE_LINK25"/>
      <w:r w:rsidRPr="002C5C1D">
        <w:rPr>
          <w:sz w:val="24"/>
          <w:highlight w:val="lightGray"/>
        </w:rPr>
        <w:t>Mouse hover over blend amount</w:t>
      </w:r>
      <w:bookmarkEnd w:id="50"/>
      <w:r w:rsidRPr="002C5C1D">
        <w:rPr>
          <w:sz w:val="24"/>
          <w:highlight w:val="lightGray"/>
        </w:rPr>
        <w:t xml:space="preserve">, tooltips should show the product </w:t>
      </w:r>
      <w:r w:rsidR="008F0FA5">
        <w:rPr>
          <w:sz w:val="24"/>
          <w:highlight w:val="lightGray"/>
        </w:rPr>
        <w:t>loads</w:t>
      </w:r>
      <w:r w:rsidRPr="002C5C1D">
        <w:rPr>
          <w:sz w:val="24"/>
          <w:highlight w:val="lightGray"/>
        </w:rPr>
        <w:t>, batches, employee and bulker, expected on location time, shipping status.</w:t>
      </w:r>
      <w:r w:rsidR="008F0FA5">
        <w:rPr>
          <w:sz w:val="24"/>
        </w:rPr>
        <w:t xml:space="preserve"> </w:t>
      </w:r>
      <w:bookmarkEnd w:id="51"/>
      <w:r w:rsidR="008F0FA5">
        <w:rPr>
          <w:sz w:val="24"/>
        </w:rPr>
        <w:t>This needs to look at product haul requirement further.</w:t>
      </w:r>
      <w:ins w:id="52" w:author="Bella Bi" w:date="2017-11-27T13:27:00Z">
        <w:r w:rsidR="001C7924" w:rsidRPr="001C7924">
          <w:t xml:space="preserve"> </w:t>
        </w:r>
        <w:r w:rsidR="001C7924" w:rsidRPr="001C7924">
          <w:rPr>
            <w:sz w:val="24"/>
          </w:rPr>
          <w:t>TUC.OL.FR.RJ.12</w:t>
        </w:r>
      </w:ins>
    </w:p>
    <w:p w14:paraId="01AD5BF6" w14:textId="0CB98282" w:rsidR="00F83D74" w:rsidRDefault="00F83D74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bookmarkStart w:id="53" w:name="OLE_LINK27"/>
      <w:bookmarkStart w:id="54" w:name="OLE_LINK28"/>
      <w:r>
        <w:rPr>
          <w:sz w:val="24"/>
        </w:rPr>
        <w:t xml:space="preserve">Add a feature to say what </w:t>
      </w:r>
      <w:r w:rsidR="008F0FA5">
        <w:rPr>
          <w:sz w:val="24"/>
        </w:rPr>
        <w:t xml:space="preserve">bins </w:t>
      </w:r>
      <w:r>
        <w:rPr>
          <w:sz w:val="24"/>
        </w:rPr>
        <w:t xml:space="preserve">a haul is going to </w:t>
      </w:r>
      <w:bookmarkEnd w:id="53"/>
      <w:bookmarkEnd w:id="54"/>
      <w:r>
        <w:rPr>
          <w:sz w:val="24"/>
        </w:rPr>
        <w:t xml:space="preserve">(if 2 </w:t>
      </w:r>
      <w:r w:rsidR="008F0FA5">
        <w:rPr>
          <w:sz w:val="24"/>
        </w:rPr>
        <w:t>bins</w:t>
      </w:r>
      <w:r>
        <w:rPr>
          <w:sz w:val="24"/>
        </w:rPr>
        <w:t xml:space="preserve"> on location)</w:t>
      </w:r>
      <w:r w:rsidR="00271ECE">
        <w:rPr>
          <w:rFonts w:hint="eastAsia"/>
          <w:sz w:val="24"/>
          <w:lang w:eastAsia="zh-CN"/>
        </w:rPr>
        <w:t>——</w:t>
      </w:r>
      <w:r w:rsidR="00A5230B" w:rsidRPr="00A5230B">
        <w:rPr>
          <w:rFonts w:hint="eastAsia"/>
          <w:sz w:val="24"/>
          <w:lang w:eastAsia="zh-CN"/>
        </w:rPr>
        <w:t xml:space="preserve"> </w:t>
      </w:r>
      <w:proofErr w:type="spellStart"/>
      <w:r w:rsidR="00A5230B">
        <w:rPr>
          <w:rFonts w:hint="eastAsia"/>
          <w:sz w:val="24"/>
          <w:lang w:eastAsia="zh-CN"/>
        </w:rPr>
        <w:t>Linsee</w:t>
      </w:r>
      <w:proofErr w:type="spellEnd"/>
    </w:p>
    <w:p w14:paraId="72AD9FC4" w14:textId="77777777" w:rsidR="0017364D" w:rsidRPr="0017364D" w:rsidRDefault="0017364D" w:rsidP="0017364D">
      <w:pPr>
        <w:spacing w:after="0" w:line="360" w:lineRule="auto"/>
        <w:rPr>
          <w:sz w:val="24"/>
        </w:rPr>
      </w:pPr>
      <w:bookmarkStart w:id="55" w:name="OLE_LINK26"/>
      <w:r w:rsidRPr="0017364D">
        <w:rPr>
          <w:sz w:val="24"/>
          <w:highlight w:val="lightGray"/>
        </w:rPr>
        <w:t xml:space="preserve">Backlog 8: </w:t>
      </w:r>
      <w:bookmarkStart w:id="56" w:name="OLE_LINK29"/>
      <w:r w:rsidRPr="0017364D">
        <w:rPr>
          <w:sz w:val="24"/>
          <w:highlight w:val="lightGray"/>
        </w:rPr>
        <w:t>In product haul page, add a job down list of bins. If the job has bins assigned and already on location, the bins will be listed and let user to pick up a bin.</w:t>
      </w:r>
      <w:bookmarkEnd w:id="56"/>
    </w:p>
    <w:p w14:paraId="09D71347" w14:textId="329CE5C8" w:rsidR="00F83D74" w:rsidRDefault="00F83D74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bookmarkStart w:id="57" w:name="OLE_LINK3"/>
      <w:bookmarkStart w:id="58" w:name="OLE_LINK4"/>
      <w:bookmarkEnd w:id="55"/>
      <w:commentRangeStart w:id="59"/>
      <w:commentRangeStart w:id="60"/>
      <w:commentRangeStart w:id="61"/>
      <w:r>
        <w:rPr>
          <w:sz w:val="24"/>
        </w:rPr>
        <w:t>Make the white background black instead</w:t>
      </w:r>
      <w:commentRangeEnd w:id="59"/>
      <w:r w:rsidR="00BB7797">
        <w:rPr>
          <w:rStyle w:val="CommentReference"/>
        </w:rPr>
        <w:commentReference w:id="59"/>
      </w:r>
      <w:commentRangeEnd w:id="60"/>
      <w:r w:rsidR="00E65E59">
        <w:rPr>
          <w:rStyle w:val="CommentReference"/>
        </w:rPr>
        <w:commentReference w:id="60"/>
      </w:r>
      <w:commentRangeEnd w:id="61"/>
      <w:r w:rsidR="00E65E59">
        <w:rPr>
          <w:rStyle w:val="CommentReference"/>
        </w:rPr>
        <w:commentReference w:id="61"/>
      </w:r>
      <w:ins w:id="62" w:author="Bella Bi" w:date="2017-11-27T13:37:00Z">
        <w:r w:rsidR="002C2A40">
          <w:rPr>
            <w:sz w:val="24"/>
          </w:rPr>
          <w:t xml:space="preserve"> </w:t>
        </w:r>
        <w:proofErr w:type="spellStart"/>
        <w:r w:rsidR="002C2A40">
          <w:rPr>
            <w:sz w:val="24"/>
          </w:rPr>
          <w:t>需明确</w:t>
        </w:r>
      </w:ins>
      <w:proofErr w:type="spellEnd"/>
    </w:p>
    <w:bookmarkEnd w:id="57"/>
    <w:bookmarkEnd w:id="58"/>
    <w:p w14:paraId="1B0B3295" w14:textId="77777777" w:rsidR="0017364D" w:rsidRPr="0017364D" w:rsidRDefault="0017364D" w:rsidP="0017364D">
      <w:pPr>
        <w:spacing w:after="0" w:line="360" w:lineRule="auto"/>
        <w:rPr>
          <w:sz w:val="24"/>
        </w:rPr>
      </w:pPr>
      <w:r w:rsidRPr="0017364D">
        <w:rPr>
          <w:sz w:val="24"/>
          <w:highlight w:val="green"/>
        </w:rPr>
        <w:t>Definitely</w:t>
      </w:r>
      <w:r>
        <w:rPr>
          <w:sz w:val="24"/>
        </w:rPr>
        <w:t xml:space="preserve"> </w:t>
      </w:r>
    </w:p>
    <w:p w14:paraId="17A042EA" w14:textId="182B870E" w:rsidR="00F83D74" w:rsidRDefault="00F83D74" w:rsidP="00BB05EE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bookmarkStart w:id="63" w:name="OLE_LINK32"/>
      <w:bookmarkStart w:id="64" w:name="OLE_LINK33"/>
      <w:r>
        <w:rPr>
          <w:sz w:val="24"/>
        </w:rPr>
        <w:t xml:space="preserve">High profile job background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change</w:t>
      </w:r>
      <w:bookmarkEnd w:id="63"/>
      <w:bookmarkEnd w:id="64"/>
      <w:r w:rsidR="00271ECE">
        <w:rPr>
          <w:rFonts w:hint="eastAsia"/>
          <w:sz w:val="24"/>
          <w:lang w:eastAsia="zh-CN"/>
        </w:rPr>
        <w:t>——</w:t>
      </w:r>
      <w:bookmarkStart w:id="65" w:name="OLE_LINK5"/>
      <w:ins w:id="66" w:author="Bella Bi" w:date="2017-11-27T13:45:00Z">
        <w:r w:rsidR="00BB05EE" w:rsidRPr="00BB05EE">
          <w:rPr>
            <w:sz w:val="24"/>
            <w:lang w:eastAsia="zh-CN"/>
          </w:rPr>
          <w:t>TUC.OL.FR.RB.03</w:t>
        </w:r>
        <w:r w:rsidR="00BB05EE" w:rsidRPr="00BB05EE">
          <w:rPr>
            <w:rFonts w:hint="eastAsia"/>
            <w:sz w:val="24"/>
            <w:lang w:eastAsia="zh-CN"/>
          </w:rPr>
          <w:t xml:space="preserve"> </w:t>
        </w:r>
      </w:ins>
      <w:proofErr w:type="spellStart"/>
      <w:r w:rsidR="00A5230B">
        <w:rPr>
          <w:rFonts w:hint="eastAsia"/>
          <w:sz w:val="24"/>
          <w:lang w:eastAsia="zh-CN"/>
        </w:rPr>
        <w:t>Linsee</w:t>
      </w:r>
      <w:bookmarkEnd w:id="65"/>
      <w:ins w:id="67" w:author="Bella Bi" w:date="2017-11-29T19:12:00Z">
        <w:r w:rsidR="00441E21" w:rsidRPr="007B2B88">
          <w:rPr>
            <w:color w:val="5B9BD5" w:themeColor="accent1"/>
            <w:sz w:val="24"/>
            <w:highlight w:val="green"/>
          </w:rPr>
          <w:t>已完成</w:t>
        </w:r>
      </w:ins>
      <w:proofErr w:type="spellEnd"/>
    </w:p>
    <w:p w14:paraId="7A33DB1A" w14:textId="77777777" w:rsidR="0017364D" w:rsidRPr="0017364D" w:rsidRDefault="0017364D" w:rsidP="0017364D">
      <w:pPr>
        <w:spacing w:after="0" w:line="360" w:lineRule="auto"/>
        <w:rPr>
          <w:sz w:val="24"/>
        </w:rPr>
      </w:pPr>
      <w:r w:rsidRPr="0017364D">
        <w:rPr>
          <w:sz w:val="24"/>
          <w:highlight w:val="lightGray"/>
        </w:rPr>
        <w:t xml:space="preserve">Backlog 6: Change Job Type background color to red if the job is </w:t>
      </w:r>
      <w:bookmarkStart w:id="68" w:name="OLE_LINK30"/>
      <w:bookmarkStart w:id="69" w:name="OLE_LINK31"/>
      <w:r w:rsidRPr="0017364D">
        <w:rPr>
          <w:sz w:val="24"/>
          <w:highlight w:val="lightGray"/>
        </w:rPr>
        <w:t xml:space="preserve">High Profile </w:t>
      </w:r>
      <w:bookmarkEnd w:id="68"/>
      <w:bookmarkEnd w:id="69"/>
      <w:r w:rsidRPr="0017364D">
        <w:rPr>
          <w:sz w:val="24"/>
          <w:highlight w:val="lightGray"/>
        </w:rPr>
        <w:t>job, see Rig Board UI Mockup.</w:t>
      </w:r>
    </w:p>
    <w:p w14:paraId="32697B51" w14:textId="77777777" w:rsidR="00845F19" w:rsidRDefault="00845F19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Ability to make a haul go from yellow to white (cancel a haul)</w:t>
      </w:r>
    </w:p>
    <w:p w14:paraId="13ACAA78" w14:textId="58E8E439" w:rsidR="0017364D" w:rsidRPr="0017364D" w:rsidRDefault="0017364D" w:rsidP="0017364D">
      <w:pPr>
        <w:spacing w:after="0" w:line="360" w:lineRule="auto"/>
        <w:rPr>
          <w:sz w:val="24"/>
        </w:rPr>
      </w:pPr>
      <w:r w:rsidRPr="0017364D">
        <w:rPr>
          <w:sz w:val="24"/>
          <w:highlight w:val="lightGray"/>
        </w:rPr>
        <w:t xml:space="preserve">Backlog 7: </w:t>
      </w:r>
      <w:commentRangeStart w:id="70"/>
      <w:commentRangeStart w:id="71"/>
      <w:r w:rsidRPr="0017364D">
        <w:rPr>
          <w:sz w:val="24"/>
          <w:highlight w:val="lightGray"/>
        </w:rPr>
        <w:t>Add “</w:t>
      </w:r>
      <w:bookmarkStart w:id="72" w:name="OLE_LINK36"/>
      <w:bookmarkStart w:id="73" w:name="OLE_LINK37"/>
      <w:r w:rsidRPr="0017364D">
        <w:rPr>
          <w:sz w:val="24"/>
          <w:highlight w:val="lightGray"/>
        </w:rPr>
        <w:t>Cancel a product haul</w:t>
      </w:r>
      <w:bookmarkEnd w:id="72"/>
      <w:bookmarkEnd w:id="73"/>
      <w:r w:rsidRPr="0017364D">
        <w:rPr>
          <w:sz w:val="24"/>
          <w:highlight w:val="lightGray"/>
        </w:rPr>
        <w:t>.</w:t>
      </w:r>
      <w:commentRangeEnd w:id="70"/>
      <w:r w:rsidR="00681FE2">
        <w:rPr>
          <w:rStyle w:val="CommentReference"/>
        </w:rPr>
        <w:commentReference w:id="70"/>
      </w:r>
      <w:commentRangeEnd w:id="71"/>
      <w:r w:rsidR="00E65E59">
        <w:rPr>
          <w:rStyle w:val="CommentReference"/>
        </w:rPr>
        <w:commentReference w:id="71"/>
      </w:r>
      <w:ins w:id="74" w:author="Bella Bi" w:date="2017-11-27T13:56:00Z">
        <w:r w:rsidR="000E6E01" w:rsidRPr="000E6E01">
          <w:t xml:space="preserve"> </w:t>
        </w:r>
        <w:bookmarkStart w:id="75" w:name="OLE_LINK45"/>
        <w:r w:rsidR="000E6E01" w:rsidRPr="000E6E01">
          <w:rPr>
            <w:sz w:val="24"/>
          </w:rPr>
          <w:t>TUC.OL.FR.PH.04</w:t>
        </w:r>
      </w:ins>
      <w:bookmarkEnd w:id="75"/>
      <w:ins w:id="76" w:author="Bella Bi" w:date="2017-11-29T19:12:00Z">
        <w:r w:rsidR="00441E21">
          <w:rPr>
            <w:sz w:val="24"/>
          </w:rPr>
          <w:t xml:space="preserve"> </w:t>
        </w:r>
      </w:ins>
    </w:p>
    <w:p w14:paraId="6214817A" w14:textId="77777777" w:rsidR="00845F19" w:rsidRDefault="00845F19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24 hour clock when rescheduling job times (right now it uses AM and PM)</w:t>
      </w:r>
    </w:p>
    <w:p w14:paraId="47B814E3" w14:textId="1432E3D5" w:rsidR="0017364D" w:rsidRPr="0017364D" w:rsidRDefault="0017364D" w:rsidP="0017364D">
      <w:pPr>
        <w:spacing w:after="0" w:line="360" w:lineRule="auto"/>
        <w:rPr>
          <w:sz w:val="24"/>
        </w:rPr>
      </w:pPr>
      <w:r w:rsidRPr="005C3D09">
        <w:rPr>
          <w:sz w:val="24"/>
          <w:highlight w:val="lightGray"/>
        </w:rPr>
        <w:t xml:space="preserve">Bug 2: </w:t>
      </w:r>
      <w:bookmarkStart w:id="77" w:name="OLE_LINK38"/>
      <w:bookmarkStart w:id="78" w:name="OLE_LINK39"/>
      <w:r w:rsidRPr="005C3D09">
        <w:rPr>
          <w:sz w:val="24"/>
          <w:highlight w:val="lightGray"/>
        </w:rPr>
        <w:t>Change time control to use 24hour clock.</w:t>
      </w:r>
      <w:r w:rsidR="00A5230B">
        <w:rPr>
          <w:rFonts w:hint="eastAsia"/>
          <w:sz w:val="24"/>
          <w:highlight w:val="lightGray"/>
          <w:lang w:eastAsia="zh-CN"/>
        </w:rPr>
        <w:t>——</w:t>
      </w:r>
      <w:bookmarkEnd w:id="77"/>
      <w:bookmarkEnd w:id="78"/>
      <w:proofErr w:type="spellStart"/>
      <w:r w:rsidR="00A5230B">
        <w:rPr>
          <w:sz w:val="24"/>
        </w:rPr>
        <w:t>O</w:t>
      </w:r>
      <w:r w:rsidR="00A5230B">
        <w:rPr>
          <w:sz w:val="24"/>
          <w:highlight w:val="lightGray"/>
        </w:rPr>
        <w:t>liver</w:t>
      </w:r>
      <w:ins w:id="79" w:author="Bella Bi" w:date="2017-11-29T19:12:00Z">
        <w:r w:rsidR="00441E21" w:rsidRPr="007B2B88">
          <w:rPr>
            <w:color w:val="5B9BD5" w:themeColor="accent1"/>
            <w:sz w:val="24"/>
            <w:highlight w:val="green"/>
          </w:rPr>
          <w:t>已完成</w:t>
        </w:r>
      </w:ins>
      <w:proofErr w:type="spellEnd"/>
    </w:p>
    <w:p w14:paraId="7C06340F" w14:textId="77777777" w:rsidR="00845F19" w:rsidRDefault="00845F19" w:rsidP="00C779FA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Remove that you need a </w:t>
      </w:r>
      <w:proofErr w:type="spellStart"/>
      <w:r>
        <w:rPr>
          <w:sz w:val="24"/>
        </w:rPr>
        <w:t>pick up</w:t>
      </w:r>
      <w:proofErr w:type="spellEnd"/>
      <w:r>
        <w:rPr>
          <w:sz w:val="24"/>
        </w:rPr>
        <w:t xml:space="preserve"> truck in eservice to “ready” a </w:t>
      </w:r>
      <w:proofErr w:type="spellStart"/>
      <w:r>
        <w:rPr>
          <w:sz w:val="24"/>
        </w:rPr>
        <w:t>callsheet</w:t>
      </w:r>
      <w:proofErr w:type="spellEnd"/>
    </w:p>
    <w:p w14:paraId="15081D5C" w14:textId="77777777" w:rsidR="00CA69BF" w:rsidRDefault="005C3D09" w:rsidP="0017364D">
      <w:pPr>
        <w:spacing w:after="0" w:line="360" w:lineRule="auto"/>
        <w:rPr>
          <w:sz w:val="24"/>
        </w:rPr>
      </w:pPr>
      <w:r w:rsidRPr="005C3D09">
        <w:rPr>
          <w:sz w:val="24"/>
          <w:highlight w:val="green"/>
        </w:rPr>
        <w:t>Fixed.</w:t>
      </w:r>
    </w:p>
    <w:p w14:paraId="735B1A46" w14:textId="77777777" w:rsidR="008F0FA5" w:rsidRDefault="008F0FA5" w:rsidP="008F0FA5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Carry over bins assigned to the rig to new call sheet.</w:t>
      </w:r>
    </w:p>
    <w:p w14:paraId="090BF70E" w14:textId="77777777" w:rsidR="008F0FA5" w:rsidRPr="008F0FA5" w:rsidRDefault="008F0FA5" w:rsidP="008F0FA5">
      <w:pPr>
        <w:spacing w:after="0" w:line="360" w:lineRule="auto"/>
        <w:rPr>
          <w:sz w:val="24"/>
        </w:rPr>
      </w:pPr>
      <w:r w:rsidRPr="00816CEE">
        <w:rPr>
          <w:sz w:val="24"/>
          <w:highlight w:val="lightGray"/>
        </w:rPr>
        <w:t xml:space="preserve">Backlog 9: </w:t>
      </w:r>
      <w:bookmarkStart w:id="80" w:name="OLE_LINK41"/>
      <w:r w:rsidRPr="00816CEE">
        <w:rPr>
          <w:sz w:val="24"/>
          <w:highlight w:val="lightGray"/>
        </w:rPr>
        <w:t xml:space="preserve">Bins added into call sheet before, they are assigned to a rig. </w:t>
      </w:r>
      <w:commentRangeStart w:id="81"/>
      <w:r w:rsidRPr="00816CEE">
        <w:rPr>
          <w:sz w:val="24"/>
          <w:highlight w:val="lightGray"/>
        </w:rPr>
        <w:t xml:space="preserve">A mechanism should be </w:t>
      </w:r>
      <w:bookmarkStart w:id="82" w:name="OLE_LINK42"/>
      <w:r w:rsidRPr="00816CEE">
        <w:rPr>
          <w:sz w:val="24"/>
          <w:highlight w:val="lightGray"/>
        </w:rPr>
        <w:t>created to associate bins with Rig</w:t>
      </w:r>
      <w:bookmarkEnd w:id="82"/>
      <w:commentRangeEnd w:id="81"/>
      <w:r w:rsidR="00B000BC">
        <w:rPr>
          <w:rStyle w:val="CommentReference"/>
        </w:rPr>
        <w:commentReference w:id="81"/>
      </w:r>
      <w:r w:rsidRPr="00816CEE">
        <w:rPr>
          <w:sz w:val="24"/>
          <w:highlight w:val="lightGray"/>
        </w:rPr>
        <w:t xml:space="preserve">, and </w:t>
      </w:r>
      <w:commentRangeStart w:id="83"/>
      <w:commentRangeStart w:id="84"/>
      <w:r w:rsidRPr="00816CEE">
        <w:rPr>
          <w:sz w:val="24"/>
          <w:highlight w:val="lightGray"/>
        </w:rPr>
        <w:t>auto-populate to call sheet</w:t>
      </w:r>
      <w:commentRangeEnd w:id="83"/>
      <w:r w:rsidR="004074A0">
        <w:rPr>
          <w:rStyle w:val="CommentReference"/>
        </w:rPr>
        <w:commentReference w:id="83"/>
      </w:r>
      <w:commentRangeEnd w:id="84"/>
      <w:r w:rsidR="00E65E59">
        <w:rPr>
          <w:rStyle w:val="CommentReference"/>
        </w:rPr>
        <w:commentReference w:id="84"/>
      </w:r>
      <w:r w:rsidRPr="00816CEE">
        <w:rPr>
          <w:sz w:val="24"/>
          <w:highlight w:val="lightGray"/>
        </w:rPr>
        <w:t>.  This main causes the new sub-system of product tracking.</w:t>
      </w:r>
      <w:bookmarkEnd w:id="80"/>
    </w:p>
    <w:p w14:paraId="2B117EDF" w14:textId="77777777" w:rsidR="001165CB" w:rsidRDefault="001165CB" w:rsidP="0017364D">
      <w:pPr>
        <w:spacing w:after="0" w:line="360" w:lineRule="auto"/>
        <w:rPr>
          <w:sz w:val="24"/>
        </w:rPr>
      </w:pPr>
    </w:p>
    <w:p w14:paraId="593CFFFC" w14:textId="77777777" w:rsidR="001165CB" w:rsidRPr="0017364D" w:rsidRDefault="001165CB" w:rsidP="0017364D">
      <w:pPr>
        <w:spacing w:after="0" w:line="360" w:lineRule="auto"/>
        <w:rPr>
          <w:sz w:val="24"/>
        </w:rPr>
      </w:pPr>
    </w:p>
    <w:p w14:paraId="1435519F" w14:textId="77777777" w:rsidR="00C421A2" w:rsidRDefault="00C421A2" w:rsidP="001165CB">
      <w:pPr>
        <w:pStyle w:val="ListParagraph"/>
        <w:spacing w:after="0" w:line="360" w:lineRule="auto"/>
        <w:ind w:left="0"/>
        <w:rPr>
          <w:sz w:val="24"/>
        </w:rPr>
      </w:pPr>
      <w:r>
        <w:rPr>
          <w:sz w:val="24"/>
        </w:rPr>
        <w:t xml:space="preserve">Question: </w:t>
      </w:r>
    </w:p>
    <w:p w14:paraId="5C8909E4" w14:textId="77777777" w:rsidR="00C421A2" w:rsidRDefault="00C421A2" w:rsidP="00C421A2">
      <w:pPr>
        <w:pStyle w:val="ListParagraph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Product haul and Bulk Plant Calculator</w:t>
      </w:r>
      <w:r w:rsidR="00B04A53">
        <w:rPr>
          <w:rFonts w:hint="eastAsia"/>
          <w:sz w:val="24"/>
          <w:lang w:eastAsia="zh-CN"/>
        </w:rPr>
        <w:t>。</w:t>
      </w:r>
    </w:p>
    <w:p w14:paraId="104D5476" w14:textId="77777777" w:rsidR="00B04A53" w:rsidRDefault="00B04A53" w:rsidP="00B04A53">
      <w:pPr>
        <w:pStyle w:val="ListParagraph"/>
        <w:spacing w:after="0" w:line="360" w:lineRule="auto"/>
        <w:ind w:left="1080"/>
        <w:rPr>
          <w:sz w:val="24"/>
          <w:lang w:eastAsia="zh-CN"/>
        </w:rPr>
      </w:pPr>
      <w:r>
        <w:rPr>
          <w:sz w:val="24"/>
          <w:lang w:eastAsia="zh-CN"/>
        </w:rPr>
        <w:t xml:space="preserve">Not every product needs a haul. </w:t>
      </w:r>
      <w:r w:rsidR="001165CB">
        <w:rPr>
          <w:sz w:val="24"/>
          <w:lang w:eastAsia="zh-CN"/>
        </w:rPr>
        <w:t xml:space="preserve">So dispatcher only send out the load sheet which needs a haul. For other products need to go with crew, Bulk Plant Operator needs </w:t>
      </w:r>
      <w:proofErr w:type="spellStart"/>
      <w:proofErr w:type="gramStart"/>
      <w:r w:rsidR="001165CB">
        <w:rPr>
          <w:sz w:val="24"/>
          <w:lang w:eastAsia="zh-CN"/>
        </w:rPr>
        <w:t>a</w:t>
      </w:r>
      <w:proofErr w:type="spellEnd"/>
      <w:proofErr w:type="gramEnd"/>
      <w:r w:rsidR="001165CB">
        <w:rPr>
          <w:sz w:val="24"/>
          <w:lang w:eastAsia="zh-CN"/>
        </w:rPr>
        <w:t xml:space="preserve"> interface to run calculator and print </w:t>
      </w:r>
      <w:proofErr w:type="spellStart"/>
      <w:r w:rsidR="001165CB">
        <w:rPr>
          <w:sz w:val="24"/>
          <w:lang w:eastAsia="zh-CN"/>
        </w:rPr>
        <w:t>loadsheet</w:t>
      </w:r>
      <w:proofErr w:type="spellEnd"/>
      <w:r w:rsidR="001165CB">
        <w:rPr>
          <w:sz w:val="24"/>
          <w:lang w:eastAsia="zh-CN"/>
        </w:rPr>
        <w:t>.</w:t>
      </w:r>
    </w:p>
    <w:p w14:paraId="01ADE42D" w14:textId="77777777" w:rsidR="001165CB" w:rsidRDefault="008F0FA5" w:rsidP="001165CB">
      <w:pPr>
        <w:spacing w:after="0" w:line="360" w:lineRule="auto"/>
        <w:rPr>
          <w:sz w:val="24"/>
        </w:rPr>
      </w:pPr>
      <w:r>
        <w:rPr>
          <w:sz w:val="24"/>
        </w:rPr>
        <w:tab/>
      </w:r>
      <w:r w:rsidR="001165CB">
        <w:rPr>
          <w:sz w:val="24"/>
        </w:rPr>
        <w:tab/>
        <w:t>If it is a product haul, Bulk Plant Operator needs to access the load sheet and calculate the bags. And the print the load sheet.</w:t>
      </w:r>
    </w:p>
    <w:p w14:paraId="07173365" w14:textId="77777777" w:rsidR="001165CB" w:rsidRDefault="001165CB" w:rsidP="008F0FA5">
      <w:pPr>
        <w:spacing w:after="0" w:line="360" w:lineRule="auto"/>
        <w:ind w:left="720" w:firstLine="720"/>
        <w:rPr>
          <w:sz w:val="24"/>
        </w:rPr>
      </w:pPr>
      <w:r>
        <w:rPr>
          <w:sz w:val="24"/>
        </w:rPr>
        <w:t>How should we differentiate these two different scenario?</w:t>
      </w:r>
    </w:p>
    <w:p w14:paraId="201B6125" w14:textId="77777777" w:rsidR="008F0FA5" w:rsidRDefault="008F0FA5" w:rsidP="001165CB">
      <w:pPr>
        <w:spacing w:after="0" w:line="360" w:lineRule="auto"/>
        <w:rPr>
          <w:sz w:val="24"/>
        </w:rPr>
      </w:pPr>
      <w:r>
        <w:rPr>
          <w:sz w:val="24"/>
        </w:rPr>
        <w:t>Answer:</w:t>
      </w:r>
    </w:p>
    <w:p w14:paraId="556A7C6E" w14:textId="77777777" w:rsidR="008F0FA5" w:rsidRDefault="008F0FA5" w:rsidP="001165CB">
      <w:pPr>
        <w:spacing w:after="0" w:line="360" w:lineRule="auto"/>
        <w:rPr>
          <w:sz w:val="24"/>
        </w:rPr>
      </w:pPr>
      <w:r>
        <w:rPr>
          <w:sz w:val="24"/>
        </w:rPr>
        <w:t xml:space="preserve">Product Haul </w:t>
      </w:r>
      <w:r w:rsidR="00C00D30">
        <w:rPr>
          <w:sz w:val="24"/>
        </w:rPr>
        <w:t xml:space="preserve">is cement delivery </w:t>
      </w:r>
      <w:proofErr w:type="spellStart"/>
      <w:r w:rsidR="00C00D30">
        <w:rPr>
          <w:sz w:val="24"/>
        </w:rPr>
        <w:t>before hand</w:t>
      </w:r>
      <w:proofErr w:type="spellEnd"/>
      <w:r w:rsidR="00C00D30">
        <w:rPr>
          <w:sz w:val="24"/>
        </w:rPr>
        <w:t xml:space="preserve">.  </w:t>
      </w:r>
      <w:r w:rsidR="00816CEE">
        <w:rPr>
          <w:sz w:val="24"/>
        </w:rPr>
        <w:t>Non-haul blends will be scheduled when crew leaves for job.</w:t>
      </w:r>
    </w:p>
    <w:p w14:paraId="71347B29" w14:textId="77777777" w:rsidR="008F0FA5" w:rsidRDefault="008F0FA5" w:rsidP="001165CB">
      <w:pPr>
        <w:spacing w:after="0" w:line="360" w:lineRule="auto"/>
        <w:rPr>
          <w:sz w:val="24"/>
        </w:rPr>
      </w:pPr>
    </w:p>
    <w:p w14:paraId="0565CB56" w14:textId="0FD0EB78" w:rsidR="00816CEE" w:rsidRDefault="00816CEE" w:rsidP="001165CB">
      <w:pPr>
        <w:spacing w:after="0" w:line="360" w:lineRule="auto"/>
        <w:rPr>
          <w:sz w:val="24"/>
        </w:rPr>
      </w:pPr>
      <w:r w:rsidRPr="008A052D">
        <w:rPr>
          <w:sz w:val="24"/>
          <w:highlight w:val="lightGray"/>
        </w:rPr>
        <w:t xml:space="preserve">Backlog 11: </w:t>
      </w:r>
      <w:bookmarkStart w:id="85" w:name="OLE_LINK44"/>
      <w:proofErr w:type="gramStart"/>
      <w:r w:rsidRPr="008A052D">
        <w:rPr>
          <w:sz w:val="24"/>
          <w:highlight w:val="lightGray"/>
        </w:rPr>
        <w:t>Add  “</w:t>
      </w:r>
      <w:bookmarkStart w:id="86" w:name="OLE_LINK43"/>
      <w:proofErr w:type="gramEnd"/>
      <w:r w:rsidRPr="008A052D">
        <w:rPr>
          <w:sz w:val="24"/>
          <w:highlight w:val="lightGray"/>
        </w:rPr>
        <w:t>Go with Job</w:t>
      </w:r>
      <w:bookmarkEnd w:id="86"/>
      <w:r w:rsidRPr="008A052D">
        <w:rPr>
          <w:sz w:val="24"/>
          <w:highlight w:val="lightGray"/>
        </w:rPr>
        <w:t xml:space="preserve">” on blend cells right-click context menu, only enable when the blend stay white color, which </w:t>
      </w:r>
      <w:commentRangeStart w:id="87"/>
      <w:commentRangeStart w:id="88"/>
      <w:r w:rsidRPr="008A052D">
        <w:rPr>
          <w:sz w:val="24"/>
          <w:highlight w:val="lightGray"/>
        </w:rPr>
        <w:t>means don’t need a haul</w:t>
      </w:r>
      <w:commentRangeEnd w:id="87"/>
      <w:r w:rsidR="000135FC">
        <w:rPr>
          <w:rStyle w:val="CommentReference"/>
        </w:rPr>
        <w:commentReference w:id="87"/>
      </w:r>
      <w:commentRangeEnd w:id="88"/>
      <w:r w:rsidR="00E65E59">
        <w:rPr>
          <w:rStyle w:val="CommentReference"/>
        </w:rPr>
        <w:commentReference w:id="88"/>
      </w:r>
      <w:r w:rsidRPr="008A052D">
        <w:rPr>
          <w:sz w:val="24"/>
          <w:highlight w:val="lightGray"/>
        </w:rPr>
        <w:t xml:space="preserve">. It will pops up the product </w:t>
      </w:r>
      <w:proofErr w:type="gramStart"/>
      <w:r w:rsidRPr="008A052D">
        <w:rPr>
          <w:sz w:val="24"/>
          <w:highlight w:val="lightGray"/>
        </w:rPr>
        <w:t xml:space="preserve">haul  </w:t>
      </w:r>
      <w:r w:rsidR="008A052D" w:rsidRPr="008A052D">
        <w:rPr>
          <w:sz w:val="24"/>
          <w:highlight w:val="lightGray"/>
        </w:rPr>
        <w:t>schedule</w:t>
      </w:r>
      <w:proofErr w:type="gramEnd"/>
      <w:r w:rsidR="008A052D" w:rsidRPr="008A052D">
        <w:rPr>
          <w:sz w:val="24"/>
          <w:highlight w:val="lightGray"/>
        </w:rPr>
        <w:t xml:space="preserve"> page with “Expected On Location Time” se</w:t>
      </w:r>
      <w:r w:rsidR="008A052D">
        <w:rPr>
          <w:sz w:val="24"/>
          <w:highlight w:val="lightGray"/>
        </w:rPr>
        <w:t xml:space="preserve">t to job date time and </w:t>
      </w:r>
      <w:proofErr w:type="spellStart"/>
      <w:r w:rsidR="008A052D">
        <w:rPr>
          <w:sz w:val="24"/>
          <w:highlight w:val="lightGray"/>
        </w:rPr>
        <w:t>readonly</w:t>
      </w:r>
      <w:proofErr w:type="spellEnd"/>
      <w:r w:rsidR="008A052D">
        <w:rPr>
          <w:sz w:val="24"/>
          <w:highlight w:val="lightGray"/>
        </w:rPr>
        <w:t>.</w:t>
      </w:r>
      <w:r w:rsidR="008A052D" w:rsidRPr="008A052D">
        <w:rPr>
          <w:sz w:val="24"/>
          <w:highlight w:val="lightGray"/>
        </w:rPr>
        <w:t xml:space="preserve"> Bin list is empty and </w:t>
      </w:r>
      <w:proofErr w:type="spellStart"/>
      <w:r w:rsidR="008A052D" w:rsidRPr="008A052D">
        <w:rPr>
          <w:sz w:val="24"/>
          <w:highlight w:val="lightGray"/>
        </w:rPr>
        <w:t>readonly</w:t>
      </w:r>
      <w:proofErr w:type="spellEnd"/>
      <w:r w:rsidR="008A052D" w:rsidRPr="008A052D">
        <w:rPr>
          <w:sz w:val="24"/>
          <w:highlight w:val="lightGray"/>
        </w:rPr>
        <w:t>.</w:t>
      </w:r>
      <w:ins w:id="89" w:author="Bella Bi" w:date="2017-11-27T14:28:00Z">
        <w:r w:rsidR="00DA1055" w:rsidRPr="00DA1055">
          <w:t xml:space="preserve"> </w:t>
        </w:r>
        <w:r w:rsidR="00DA1055" w:rsidRPr="00DA1055">
          <w:rPr>
            <w:sz w:val="24"/>
          </w:rPr>
          <w:t>TUC.OL.FR.PH.05</w:t>
        </w:r>
      </w:ins>
      <w:bookmarkStart w:id="90" w:name="_GoBack"/>
      <w:bookmarkEnd w:id="90"/>
    </w:p>
    <w:bookmarkEnd w:id="85"/>
    <w:p w14:paraId="2D364409" w14:textId="77777777" w:rsidR="008A052D" w:rsidRDefault="008A052D" w:rsidP="001165CB">
      <w:pPr>
        <w:spacing w:after="0" w:line="360" w:lineRule="auto"/>
        <w:rPr>
          <w:sz w:val="24"/>
        </w:rPr>
      </w:pPr>
    </w:p>
    <w:p w14:paraId="15DCE40A" w14:textId="77777777" w:rsidR="008A052D" w:rsidRDefault="008A052D" w:rsidP="001165CB">
      <w:pPr>
        <w:spacing w:after="0" w:line="360" w:lineRule="auto"/>
        <w:rPr>
          <w:sz w:val="24"/>
        </w:rPr>
      </w:pPr>
      <w:r>
        <w:rPr>
          <w:sz w:val="24"/>
        </w:rPr>
        <w:t>Backlog 3,4,5,7,8,11 are related to product haul page change as following:</w:t>
      </w:r>
    </w:p>
    <w:p w14:paraId="56251425" w14:textId="77777777" w:rsidR="008A052D" w:rsidRDefault="008A052D" w:rsidP="001165CB">
      <w:pPr>
        <w:spacing w:after="0" w:line="360" w:lineRule="auto"/>
        <w:rPr>
          <w:sz w:val="24"/>
        </w:rPr>
      </w:pPr>
    </w:p>
    <w:p w14:paraId="6782B857" w14:textId="77777777" w:rsidR="008A052D" w:rsidRDefault="008A052D" w:rsidP="001165CB">
      <w:pPr>
        <w:spacing w:after="0" w:line="360" w:lineRule="auto"/>
        <w:rPr>
          <w:sz w:val="24"/>
        </w:rPr>
      </w:pPr>
      <w:r>
        <w:rPr>
          <w:sz w:val="24"/>
        </w:rPr>
        <w:t xml:space="preserve">Add Dropdown list of driver, with list of employee. Label </w:t>
      </w:r>
      <w:commentRangeStart w:id="91"/>
      <w:commentRangeStart w:id="92"/>
      <w:r>
        <w:rPr>
          <w:sz w:val="24"/>
        </w:rPr>
        <w:t>“Driver”</w:t>
      </w:r>
      <w:commentRangeEnd w:id="91"/>
      <w:r w:rsidR="00931ABB">
        <w:rPr>
          <w:rStyle w:val="CommentReference"/>
        </w:rPr>
        <w:commentReference w:id="91"/>
      </w:r>
      <w:commentRangeEnd w:id="92"/>
      <w:r w:rsidR="00031AC5">
        <w:rPr>
          <w:rStyle w:val="CommentReference"/>
        </w:rPr>
        <w:commentReference w:id="92"/>
      </w:r>
    </w:p>
    <w:p w14:paraId="1CE6C6D6" w14:textId="77777777" w:rsidR="008A052D" w:rsidRDefault="008A052D" w:rsidP="001165CB">
      <w:pPr>
        <w:spacing w:after="0" w:line="360" w:lineRule="auto"/>
        <w:rPr>
          <w:sz w:val="24"/>
        </w:rPr>
      </w:pPr>
      <w:r>
        <w:rPr>
          <w:sz w:val="24"/>
        </w:rPr>
        <w:t xml:space="preserve">Add Dropdown list of unit, with list of truck </w:t>
      </w:r>
      <w:proofErr w:type="gramStart"/>
      <w:r>
        <w:rPr>
          <w:sz w:val="24"/>
        </w:rPr>
        <w:t>unit  (</w:t>
      </w:r>
      <w:bookmarkStart w:id="93" w:name="OLE_LINK40"/>
      <w:proofErr w:type="gramEnd"/>
      <w:r>
        <w:rPr>
          <w:sz w:val="24"/>
        </w:rPr>
        <w:t>subtype will be provided</w:t>
      </w:r>
      <w:bookmarkEnd w:id="93"/>
      <w:r>
        <w:rPr>
          <w:sz w:val="24"/>
        </w:rPr>
        <w:t>), label “Bulk Unit”</w:t>
      </w:r>
    </w:p>
    <w:p w14:paraId="5C66C26D" w14:textId="77777777" w:rsidR="008A052D" w:rsidRDefault="008A052D" w:rsidP="001165CB">
      <w:pPr>
        <w:spacing w:after="0" w:line="360" w:lineRule="auto"/>
        <w:rPr>
          <w:sz w:val="24"/>
        </w:rPr>
      </w:pPr>
      <w:r>
        <w:rPr>
          <w:sz w:val="24"/>
        </w:rPr>
        <w:t>Add Dropdown list of bins, with list of bins</w:t>
      </w:r>
      <w:r w:rsidR="00AA641D">
        <w:rPr>
          <w:sz w:val="24"/>
        </w:rPr>
        <w:t xml:space="preserve"> assigned to the rig</w:t>
      </w:r>
      <w:r>
        <w:rPr>
          <w:sz w:val="24"/>
        </w:rPr>
        <w:t>, label “Load to Bin”</w:t>
      </w:r>
    </w:p>
    <w:p w14:paraId="6D3DC2C3" w14:textId="77777777" w:rsidR="008A052D" w:rsidRDefault="008A052D" w:rsidP="001165CB">
      <w:pPr>
        <w:spacing w:after="0" w:line="360" w:lineRule="auto"/>
        <w:rPr>
          <w:sz w:val="24"/>
        </w:rPr>
      </w:pPr>
      <w:r>
        <w:rPr>
          <w:sz w:val="24"/>
        </w:rPr>
        <w:t xml:space="preserve">Add a </w:t>
      </w:r>
      <w:proofErr w:type="spellStart"/>
      <w:r>
        <w:rPr>
          <w:sz w:val="24"/>
        </w:rPr>
        <w:t>timepicker</w:t>
      </w:r>
      <w:proofErr w:type="spellEnd"/>
      <w:r>
        <w:rPr>
          <w:sz w:val="24"/>
        </w:rPr>
        <w:t xml:space="preserve"> control, label </w:t>
      </w:r>
      <w:commentRangeStart w:id="94"/>
      <w:commentRangeStart w:id="95"/>
      <w:r>
        <w:rPr>
          <w:sz w:val="24"/>
        </w:rPr>
        <w:t xml:space="preserve">“Expected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Location Time”.</w:t>
      </w:r>
      <w:commentRangeEnd w:id="94"/>
      <w:r w:rsidR="00601BDB">
        <w:rPr>
          <w:rStyle w:val="CommentReference"/>
        </w:rPr>
        <w:commentReference w:id="94"/>
      </w:r>
      <w:commentRangeEnd w:id="95"/>
      <w:r w:rsidR="00031AC5">
        <w:rPr>
          <w:rStyle w:val="CommentReference"/>
        </w:rPr>
        <w:commentReference w:id="95"/>
      </w:r>
    </w:p>
    <w:p w14:paraId="756593A5" w14:textId="77777777" w:rsidR="00B23B5B" w:rsidRDefault="00B23B5B" w:rsidP="001165CB">
      <w:pPr>
        <w:spacing w:after="0" w:line="360" w:lineRule="auto"/>
        <w:rPr>
          <w:sz w:val="24"/>
        </w:rPr>
      </w:pPr>
    </w:p>
    <w:p w14:paraId="54DE14DB" w14:textId="77777777" w:rsidR="00B23B5B" w:rsidRPr="001165CB" w:rsidRDefault="00B23B5B" w:rsidP="001165CB">
      <w:pPr>
        <w:spacing w:after="0" w:line="360" w:lineRule="auto"/>
        <w:rPr>
          <w:sz w:val="24"/>
        </w:rPr>
      </w:pPr>
      <w:r>
        <w:rPr>
          <w:sz w:val="24"/>
        </w:rPr>
        <w:t xml:space="preserve"> </w:t>
      </w:r>
    </w:p>
    <w:sectPr w:rsidR="00B23B5B" w:rsidRPr="0011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Bella Bi" w:date="2017-11-27T17:37:00Z" w:initials="BB">
    <w:p w14:paraId="5B8D3241" w14:textId="162EF23B" w:rsidR="003E3E79" w:rsidRDefault="003E3E7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lang w:eastAsia="zh-CN"/>
        </w:rPr>
        <w:t>这里指的只是强制将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的状态从</w:t>
      </w:r>
      <w:proofErr w:type="spellStart"/>
      <w:r>
        <w:rPr>
          <w:lang w:eastAsia="zh-CN"/>
        </w:rPr>
        <w:t>inprogress</w:t>
      </w:r>
      <w:proofErr w:type="spellEnd"/>
      <w:r>
        <w:rPr>
          <w:lang w:eastAsia="zh-CN"/>
        </w:rPr>
        <w:t>改为</w:t>
      </w:r>
      <w:r>
        <w:rPr>
          <w:rFonts w:hint="eastAsia"/>
          <w:lang w:eastAsia="zh-CN"/>
        </w:rPr>
        <w:t>Completed</w:t>
      </w:r>
      <w:r>
        <w:rPr>
          <w:rFonts w:hint="eastAsia"/>
          <w:lang w:eastAsia="zh-CN"/>
        </w:rPr>
        <w:t>，不涉及其他内容的修改吧？</w:t>
      </w:r>
    </w:p>
  </w:comment>
  <w:comment w:id="4" w:author="Adam Wang" w:date="2017-11-27T09:03:00Z" w:initials="AW">
    <w:p w14:paraId="3478A176" w14:textId="5F361E03" w:rsidR="00A7067B" w:rsidRDefault="00A7067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 xml:space="preserve">1127 </w:t>
      </w:r>
      <w:r>
        <w:rPr>
          <w:rFonts w:hint="eastAsia"/>
          <w:lang w:eastAsia="zh-CN"/>
        </w:rPr>
        <w:t>这</w:t>
      </w:r>
      <w:r>
        <w:rPr>
          <w:lang w:eastAsia="zh-CN"/>
        </w:rPr>
        <w:t>个状</w:t>
      </w:r>
      <w:r>
        <w:rPr>
          <w:rFonts w:hint="eastAsia"/>
          <w:lang w:eastAsia="zh-CN"/>
        </w:rPr>
        <w:t>态已经</w:t>
      </w:r>
      <w:r>
        <w:rPr>
          <w:lang w:eastAsia="zh-CN"/>
        </w:rPr>
        <w:t>进入了运营阶段，与</w:t>
      </w:r>
      <w:proofErr w:type="spellStart"/>
      <w:r>
        <w:rPr>
          <w:rFonts w:hint="eastAsia"/>
          <w:lang w:eastAsia="zh-CN"/>
        </w:rPr>
        <w:t>callsheet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无关了，它是在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被</w:t>
      </w:r>
      <w:r>
        <w:rPr>
          <w:lang w:eastAsia="zh-CN"/>
        </w:rPr>
        <w:t>发送到服务器后，自动</w:t>
      </w:r>
      <w:r>
        <w:rPr>
          <w:rFonts w:hint="eastAsia"/>
          <w:lang w:eastAsia="zh-CN"/>
        </w:rPr>
        <w:t>更</w:t>
      </w:r>
      <w:r>
        <w:rPr>
          <w:lang w:eastAsia="zh-CN"/>
        </w:rPr>
        <w:t>新状态</w:t>
      </w:r>
      <w:r>
        <w:rPr>
          <w:rFonts w:hint="eastAsia"/>
          <w:lang w:eastAsia="zh-CN"/>
        </w:rPr>
        <w:t>。</w:t>
      </w:r>
      <w:r>
        <w:rPr>
          <w:lang w:eastAsia="zh-CN"/>
        </w:rPr>
        <w:t>所</w:t>
      </w:r>
      <w:r>
        <w:rPr>
          <w:rFonts w:hint="eastAsia"/>
          <w:lang w:eastAsia="zh-CN"/>
        </w:rPr>
        <w:t>以</w:t>
      </w:r>
      <w:r>
        <w:rPr>
          <w:lang w:eastAsia="zh-CN"/>
        </w:rPr>
        <w:t>只修改状态。但是</w:t>
      </w:r>
      <w:r>
        <w:rPr>
          <w:rFonts w:hint="eastAsia"/>
          <w:lang w:eastAsia="zh-CN"/>
        </w:rPr>
        <w:t>在</w:t>
      </w:r>
      <w:r>
        <w:rPr>
          <w:lang w:eastAsia="zh-CN"/>
        </w:rPr>
        <w:t>实现自动更新状态时，要检查这个状态，如果已经被更新了，</w:t>
      </w:r>
      <w:r>
        <w:rPr>
          <w:rFonts w:hint="eastAsia"/>
          <w:lang w:eastAsia="zh-CN"/>
        </w:rPr>
        <w:t>就</w:t>
      </w:r>
      <w:r>
        <w:rPr>
          <w:lang w:eastAsia="zh-CN"/>
        </w:rPr>
        <w:t>不用再改了</w:t>
      </w:r>
      <w:r>
        <w:rPr>
          <w:rFonts w:hint="eastAsia"/>
          <w:lang w:eastAsia="zh-CN"/>
        </w:rPr>
        <w:t>。</w:t>
      </w:r>
    </w:p>
  </w:comment>
  <w:comment w:id="12" w:author="Adam Wang" w:date="2017-11-27T09:07:00Z" w:initials="AW">
    <w:p w14:paraId="3A2A4703" w14:textId="43C6B69B" w:rsidR="00A7067B" w:rsidRDefault="00A7067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rFonts w:hint="eastAsia"/>
          <w:lang w:eastAsia="zh-CN"/>
        </w:rPr>
        <w:t>先</w:t>
      </w:r>
      <w:r>
        <w:rPr>
          <w:lang w:eastAsia="zh-CN"/>
        </w:rPr>
        <w:t>把行数加到满屏的状态。</w:t>
      </w:r>
    </w:p>
  </w:comment>
  <w:comment w:id="18" w:author="Bella Bi" w:date="2017-11-27T17:39:00Z" w:initials="BB">
    <w:p w14:paraId="69A56A00" w14:textId="798A4D07" w:rsidR="00291D6D" w:rsidRDefault="00291D6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1127</w:t>
      </w:r>
      <w:r>
        <w:rPr>
          <w:lang w:eastAsia="zh-CN"/>
        </w:rPr>
        <w:t>这里指的是</w:t>
      </w:r>
      <w:r>
        <w:rPr>
          <w:lang w:eastAsia="zh-CN"/>
        </w:rPr>
        <w:t xml:space="preserve"> Rig Board</w:t>
      </w:r>
      <w:r>
        <w:rPr>
          <w:lang w:eastAsia="zh-CN"/>
        </w:rPr>
        <w:t>上显示出所有的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，每个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对应一条信息，对吗？</w:t>
      </w:r>
    </w:p>
  </w:comment>
  <w:comment w:id="19" w:author="Adam Wang" w:date="2017-11-27T09:08:00Z" w:initials="AW">
    <w:p w14:paraId="3958390B" w14:textId="2717FFF3" w:rsidR="00A7067B" w:rsidRDefault="00A7067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对</w:t>
      </w:r>
      <w:r>
        <w:rPr>
          <w:lang w:eastAsia="zh-CN"/>
        </w:rPr>
        <w:t>，每</w:t>
      </w:r>
      <w:r>
        <w:rPr>
          <w:rFonts w:hint="eastAsia"/>
          <w:lang w:eastAsia="zh-CN"/>
        </w:rPr>
        <w:t>一</w:t>
      </w:r>
      <w:r>
        <w:rPr>
          <w:lang w:eastAsia="zh-CN"/>
        </w:rPr>
        <w:t>个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只</w:t>
      </w:r>
      <w:r>
        <w:rPr>
          <w:lang w:eastAsia="zh-CN"/>
        </w:rPr>
        <w:t>有一条信息，所以</w:t>
      </w:r>
      <w:r>
        <w:rPr>
          <w:rFonts w:hint="eastAsia"/>
          <w:lang w:eastAsia="zh-CN"/>
        </w:rPr>
        <w:t>排序</w:t>
      </w:r>
      <w:r>
        <w:rPr>
          <w:lang w:eastAsia="zh-CN"/>
        </w:rPr>
        <w:t>只按客户名称，</w:t>
      </w:r>
      <w:r>
        <w:rPr>
          <w:lang w:eastAsia="zh-CN"/>
        </w:rPr>
        <w:t>rig name</w:t>
      </w:r>
      <w:r>
        <w:rPr>
          <w:lang w:eastAsia="zh-CN"/>
        </w:rPr>
        <w:t>来</w:t>
      </w:r>
      <w:r>
        <w:rPr>
          <w:rFonts w:hint="eastAsia"/>
          <w:lang w:eastAsia="zh-CN"/>
        </w:rPr>
        <w:t>排序。</w:t>
      </w:r>
      <w:r>
        <w:rPr>
          <w:lang w:eastAsia="zh-CN"/>
        </w:rPr>
        <w:t>非</w:t>
      </w:r>
      <w:r>
        <w:rPr>
          <w:rFonts w:hint="eastAsia"/>
          <w:lang w:eastAsia="zh-CN"/>
        </w:rPr>
        <w:t>活</w:t>
      </w:r>
      <w:r>
        <w:rPr>
          <w:lang w:eastAsia="zh-CN"/>
        </w:rPr>
        <w:t>动的</w:t>
      </w:r>
      <w:r>
        <w:rPr>
          <w:rFonts w:hint="eastAsia"/>
          <w:lang w:eastAsia="zh-CN"/>
        </w:rPr>
        <w:t xml:space="preserve">rig, </w:t>
      </w:r>
      <w:r>
        <w:rPr>
          <w:rFonts w:hint="eastAsia"/>
          <w:lang w:eastAsia="zh-CN"/>
        </w:rPr>
        <w:t>没</w:t>
      </w:r>
      <w:r>
        <w:rPr>
          <w:lang w:eastAsia="zh-CN"/>
        </w:rPr>
        <w:t>有客户名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，排到最下面去。</w:t>
      </w:r>
    </w:p>
  </w:comment>
  <w:comment w:id="33" w:author="Bella Bi" w:date="2017-11-27T15:35:00Z" w:initials="BB">
    <w:p w14:paraId="772EE4D6" w14:textId="6BA36BDE" w:rsidR="00B7468E" w:rsidRDefault="00B7468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A67296">
        <w:rPr>
          <w:rFonts w:hint="eastAsia"/>
          <w:lang w:eastAsia="zh-CN"/>
        </w:rPr>
        <w:t>1</w:t>
      </w:r>
      <w:r w:rsidR="00A67296">
        <w:rPr>
          <w:lang w:eastAsia="zh-CN"/>
        </w:rPr>
        <w:t xml:space="preserve">127 </w:t>
      </w:r>
      <w:r>
        <w:rPr>
          <w:lang w:eastAsia="zh-CN"/>
        </w:rPr>
        <w:t>跟之前说的</w:t>
      </w:r>
      <w:r>
        <w:rPr>
          <w:rFonts w:hint="eastAsia"/>
          <w:lang w:eastAsia="zh-CN"/>
        </w:rPr>
        <w:t>，</w:t>
      </w:r>
      <w:r>
        <w:rPr>
          <w:lang w:eastAsia="zh-CN"/>
        </w:rPr>
        <w:t>当这个</w:t>
      </w:r>
      <w:r>
        <w:rPr>
          <w:lang w:eastAsia="zh-CN"/>
        </w:rPr>
        <w:t>blend</w:t>
      </w:r>
      <w:r>
        <w:rPr>
          <w:lang w:eastAsia="zh-CN"/>
        </w:rPr>
        <w:t>所有的</w:t>
      </w:r>
      <w:r>
        <w:rPr>
          <w:rFonts w:hint="eastAsia"/>
          <w:lang w:eastAsia="zh-CN"/>
        </w:rPr>
        <w:t>Load</w:t>
      </w:r>
      <w:r>
        <w:rPr>
          <w:lang w:eastAsia="zh-CN"/>
        </w:rPr>
        <w:t xml:space="preserve"> Sheet</w:t>
      </w:r>
      <w:r>
        <w:rPr>
          <w:lang w:eastAsia="zh-CN"/>
        </w:rPr>
        <w:t>都</w:t>
      </w:r>
      <w:r>
        <w:rPr>
          <w:rFonts w:hint="eastAsia"/>
          <w:lang w:eastAsia="zh-CN"/>
        </w:rPr>
        <w:t xml:space="preserve"> On location</w:t>
      </w:r>
      <w:r>
        <w:rPr>
          <w:rFonts w:hint="eastAsia"/>
          <w:lang w:eastAsia="zh-CN"/>
        </w:rPr>
        <w:t>才会认为它是</w:t>
      </w:r>
      <w:r>
        <w:rPr>
          <w:rFonts w:hint="eastAsia"/>
          <w:lang w:eastAsia="zh-CN"/>
        </w:rPr>
        <w:t xml:space="preserve"> on</w:t>
      </w:r>
      <w:r>
        <w:rPr>
          <w:lang w:eastAsia="zh-CN"/>
        </w:rPr>
        <w:t xml:space="preserve"> location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，</w:t>
      </w:r>
      <w:r w:rsidR="00A67296">
        <w:rPr>
          <w:lang w:eastAsia="zh-CN"/>
        </w:rPr>
        <w:t>现在的意思是如果这个</w:t>
      </w:r>
      <w:r w:rsidR="00A67296">
        <w:rPr>
          <w:rFonts w:hint="eastAsia"/>
          <w:lang w:eastAsia="zh-CN"/>
        </w:rPr>
        <w:t>Blend</w:t>
      </w:r>
      <w:r w:rsidR="00A67296">
        <w:rPr>
          <w:rFonts w:hint="eastAsia"/>
          <w:lang w:eastAsia="zh-CN"/>
        </w:rPr>
        <w:t>有一个</w:t>
      </w:r>
      <w:r w:rsidR="00A67296">
        <w:rPr>
          <w:rFonts w:hint="eastAsia"/>
          <w:lang w:eastAsia="zh-CN"/>
        </w:rPr>
        <w:t>Load</w:t>
      </w:r>
      <w:r w:rsidR="00A67296">
        <w:rPr>
          <w:lang w:eastAsia="zh-CN"/>
        </w:rPr>
        <w:t xml:space="preserve"> Sheet </w:t>
      </w:r>
      <w:r w:rsidR="00A67296">
        <w:rPr>
          <w:lang w:eastAsia="zh-CN"/>
        </w:rPr>
        <w:t>是</w:t>
      </w:r>
      <w:r w:rsidR="00A67296">
        <w:rPr>
          <w:rFonts w:hint="eastAsia"/>
          <w:lang w:eastAsia="zh-CN"/>
        </w:rPr>
        <w:t>On</w:t>
      </w:r>
      <w:r w:rsidR="00A67296">
        <w:rPr>
          <w:lang w:eastAsia="zh-CN"/>
        </w:rPr>
        <w:t xml:space="preserve"> Location</w:t>
      </w:r>
      <w:r w:rsidR="00A67296">
        <w:rPr>
          <w:lang w:eastAsia="zh-CN"/>
        </w:rPr>
        <w:t>状态则认为它已经</w:t>
      </w:r>
      <w:r w:rsidR="00A67296">
        <w:rPr>
          <w:lang w:eastAsia="zh-CN"/>
        </w:rPr>
        <w:t>on location</w:t>
      </w:r>
      <w:r w:rsidR="00A67296">
        <w:rPr>
          <w:lang w:eastAsia="zh-CN"/>
        </w:rPr>
        <w:t>了</w:t>
      </w:r>
      <w:r w:rsidR="00A67296">
        <w:rPr>
          <w:rFonts w:hint="eastAsia"/>
          <w:lang w:eastAsia="zh-CN"/>
        </w:rPr>
        <w:t>，</w:t>
      </w:r>
      <w:r w:rsidR="00A67296">
        <w:rPr>
          <w:lang w:eastAsia="zh-CN"/>
        </w:rPr>
        <w:t>是这样吗</w:t>
      </w:r>
      <w:r w:rsidR="00A67296">
        <w:rPr>
          <w:rFonts w:hint="eastAsia"/>
          <w:lang w:eastAsia="zh-CN"/>
        </w:rPr>
        <w:t>？</w:t>
      </w:r>
    </w:p>
  </w:comment>
  <w:comment w:id="34" w:author="Adam Wang" w:date="2017-11-27T09:10:00Z" w:initials="AW">
    <w:p w14:paraId="5EC2D1AF" w14:textId="1A338BB7" w:rsidR="00A7067B" w:rsidRDefault="00A7067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不</w:t>
      </w:r>
      <w:r>
        <w:rPr>
          <w:lang w:eastAsia="zh-CN"/>
        </w:rPr>
        <w:t>是，原来理解是对的，我们颜色是显示在界面上的，对的是一个</w:t>
      </w:r>
      <w:r>
        <w:rPr>
          <w:rFonts w:hint="eastAsia"/>
          <w:lang w:eastAsia="zh-CN"/>
        </w:rPr>
        <w:t>blend</w:t>
      </w:r>
    </w:p>
  </w:comment>
  <w:comment w:id="47" w:author="Bella Bi" w:date="2017-11-27T13:19:00Z" w:initials="BB">
    <w:p w14:paraId="49420BA1" w14:textId="1D161960" w:rsidR="00FA4D32" w:rsidRDefault="0096603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lang w:eastAsia="zh-CN"/>
        </w:rPr>
        <w:t>这里的操作</w:t>
      </w:r>
      <w:r>
        <w:rPr>
          <w:rFonts w:hint="eastAsia"/>
          <w:lang w:eastAsia="zh-CN"/>
        </w:rPr>
        <w:t>指</w:t>
      </w:r>
      <w:r>
        <w:rPr>
          <w:lang w:eastAsia="zh-CN"/>
        </w:rPr>
        <w:t>的是在</w:t>
      </w:r>
      <w:r>
        <w:rPr>
          <w:rFonts w:hint="eastAsia"/>
          <w:lang w:eastAsia="zh-CN"/>
        </w:rPr>
        <w:t>BL</w:t>
      </w:r>
      <w:r>
        <w:rPr>
          <w:rFonts w:hint="eastAsia"/>
          <w:lang w:eastAsia="zh-CN"/>
        </w:rPr>
        <w:t>列右键菜单中新增一个</w:t>
      </w:r>
      <w:r>
        <w:rPr>
          <w:rFonts w:hint="eastAsia"/>
          <w:lang w:eastAsia="zh-CN"/>
        </w:rPr>
        <w:t>Re-schedule</w:t>
      </w:r>
      <w:r>
        <w:rPr>
          <w:rFonts w:hint="eastAsia"/>
          <w:lang w:eastAsia="zh-CN"/>
        </w:rPr>
        <w:t>菜单项吗</w:t>
      </w:r>
      <w:r w:rsidR="00FA4D32">
        <w:rPr>
          <w:rFonts w:hint="eastAsia"/>
          <w:lang w:eastAsia="zh-CN"/>
        </w:rPr>
        <w:t>?</w:t>
      </w:r>
      <w:r w:rsidR="00FA4D32">
        <w:rPr>
          <w:lang w:eastAsia="zh-CN"/>
        </w:rPr>
        <w:t xml:space="preserve"> </w:t>
      </w:r>
      <w:r w:rsidR="00FA4D32">
        <w:rPr>
          <w:rFonts w:hint="eastAsia"/>
          <w:lang w:eastAsia="zh-CN"/>
        </w:rPr>
        <w:t>已经</w:t>
      </w:r>
      <w:r w:rsidR="00FA4D32">
        <w:rPr>
          <w:rFonts w:hint="eastAsia"/>
          <w:lang w:eastAsia="zh-CN"/>
        </w:rPr>
        <w:t>On</w:t>
      </w:r>
      <w:r w:rsidR="00FA4D32">
        <w:rPr>
          <w:lang w:eastAsia="zh-CN"/>
        </w:rPr>
        <w:t xml:space="preserve"> location</w:t>
      </w:r>
      <w:r w:rsidR="00FA4D32">
        <w:rPr>
          <w:lang w:eastAsia="zh-CN"/>
        </w:rPr>
        <w:t>的</w:t>
      </w:r>
      <w:r w:rsidR="00FA4D32">
        <w:rPr>
          <w:rFonts w:hint="eastAsia"/>
          <w:lang w:eastAsia="zh-CN"/>
        </w:rPr>
        <w:t>Product</w:t>
      </w:r>
      <w:r w:rsidR="00FA4D32">
        <w:rPr>
          <w:lang w:eastAsia="zh-CN"/>
        </w:rPr>
        <w:t xml:space="preserve"> haul</w:t>
      </w:r>
      <w:r w:rsidR="00FA4D32">
        <w:rPr>
          <w:lang w:eastAsia="zh-CN"/>
        </w:rPr>
        <w:t>不允许</w:t>
      </w:r>
      <w:r w:rsidR="00FA4D32">
        <w:rPr>
          <w:lang w:eastAsia="zh-CN"/>
        </w:rPr>
        <w:t>re</w:t>
      </w:r>
      <w:r w:rsidR="00FA4D32">
        <w:rPr>
          <w:rFonts w:hint="eastAsia"/>
          <w:lang w:eastAsia="zh-CN"/>
        </w:rPr>
        <w:t>-</w:t>
      </w:r>
      <w:r w:rsidR="00FA4D32">
        <w:rPr>
          <w:lang w:eastAsia="zh-CN"/>
        </w:rPr>
        <w:t>schedule</w:t>
      </w:r>
      <w:r w:rsidR="00FA4D32">
        <w:rPr>
          <w:rFonts w:hint="eastAsia"/>
          <w:lang w:eastAsia="zh-CN"/>
        </w:rPr>
        <w:t>，</w:t>
      </w:r>
      <w:r w:rsidR="00FA4D32">
        <w:rPr>
          <w:lang w:eastAsia="zh-CN"/>
        </w:rPr>
        <w:t>是吗</w:t>
      </w:r>
      <w:r w:rsidR="00FA4D32">
        <w:rPr>
          <w:rFonts w:hint="eastAsia"/>
          <w:lang w:eastAsia="zh-CN"/>
        </w:rPr>
        <w:t>？</w:t>
      </w:r>
    </w:p>
  </w:comment>
  <w:comment w:id="48" w:author="Adam Wang" w:date="2017-11-27T09:13:00Z" w:initials="AW">
    <w:p w14:paraId="17A55B5B" w14:textId="6B155E89" w:rsidR="00E65E59" w:rsidRDefault="00E65E5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对</w:t>
      </w:r>
      <w:r>
        <w:rPr>
          <w:lang w:eastAsia="zh-CN"/>
        </w:rPr>
        <w:t>，其实就是修改</w:t>
      </w:r>
      <w:r>
        <w:rPr>
          <w:rFonts w:hint="eastAsia"/>
          <w:lang w:eastAsia="zh-CN"/>
        </w:rPr>
        <w:t>product haul</w:t>
      </w:r>
    </w:p>
  </w:comment>
  <w:comment w:id="59" w:author="Bella Bi" w:date="2017-11-27T10:15:00Z" w:initials="BB">
    <w:p w14:paraId="4536EDBA" w14:textId="77777777" w:rsidR="00BB7797" w:rsidRDefault="00BB7797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lang w:eastAsia="zh-CN"/>
        </w:rPr>
        <w:t>这里指的是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Board</w:t>
      </w:r>
      <w:r>
        <w:rPr>
          <w:lang w:eastAsia="zh-CN"/>
        </w:rPr>
        <w:t>的筛选部分选择框的背景吗</w:t>
      </w:r>
    </w:p>
  </w:comment>
  <w:comment w:id="60" w:author="Adam Wang" w:date="2017-11-27T09:14:00Z" w:initials="AW">
    <w:p w14:paraId="2DD89B64" w14:textId="61D597C5" w:rsidR="00E65E59" w:rsidRDefault="00E65E5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是指</w:t>
      </w:r>
      <w:r>
        <w:rPr>
          <w:lang w:eastAsia="zh-CN"/>
        </w:rPr>
        <w:t>整个页面，目前</w:t>
      </w:r>
      <w:proofErr w:type="spellStart"/>
      <w:r>
        <w:rPr>
          <w:rFonts w:hint="eastAsia"/>
          <w:lang w:eastAsia="zh-CN"/>
        </w:rPr>
        <w:t>datagrid</w:t>
      </w:r>
      <w:proofErr w:type="spellEnd"/>
      <w:r>
        <w:rPr>
          <w:rFonts w:hint="eastAsia"/>
          <w:lang w:eastAsia="zh-CN"/>
        </w:rPr>
        <w:t>下</w:t>
      </w:r>
      <w:r>
        <w:rPr>
          <w:lang w:eastAsia="zh-CN"/>
        </w:rPr>
        <w:t>面露出来的地方是白色的，上面可</w:t>
      </w:r>
      <w:r>
        <w:rPr>
          <w:rFonts w:hint="eastAsia"/>
          <w:lang w:eastAsia="zh-CN"/>
        </w:rPr>
        <w:t>能</w:t>
      </w:r>
      <w:r>
        <w:rPr>
          <w:lang w:eastAsia="zh-CN"/>
        </w:rPr>
        <w:t>还有白边。</w:t>
      </w:r>
    </w:p>
  </w:comment>
  <w:comment w:id="61" w:author="Adam Wang" w:date="2017-11-27T09:15:00Z" w:initials="AW">
    <w:p w14:paraId="5A2C39CF" w14:textId="6DB2917D" w:rsidR="00E65E59" w:rsidRDefault="00E65E5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</w:p>
  </w:comment>
  <w:comment w:id="70" w:author="Bella Bi" w:date="2017-11-27T13:48:00Z" w:initials="BB">
    <w:p w14:paraId="32E89C66" w14:textId="77777777" w:rsidR="00681FE2" w:rsidRDefault="00681FE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t>1127</w:t>
      </w:r>
      <w:r>
        <w:rPr>
          <w:rFonts w:hint="eastAsia"/>
          <w:lang w:eastAsia="zh-CN"/>
        </w:rPr>
        <w:t>取消一个</w:t>
      </w:r>
      <w:r>
        <w:rPr>
          <w:rFonts w:hint="eastAsia"/>
          <w:lang w:eastAsia="zh-CN"/>
        </w:rPr>
        <w:t>Product</w:t>
      </w:r>
      <w:r>
        <w:rPr>
          <w:lang w:eastAsia="zh-CN"/>
        </w:rPr>
        <w:t xml:space="preserve"> Haul</w:t>
      </w:r>
    </w:p>
    <w:p w14:paraId="53CA0BFE" w14:textId="740AC9DC" w:rsidR="00681FE2" w:rsidRDefault="00681FE2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lang w:eastAsia="zh-CN"/>
        </w:rPr>
        <w:t>如果一个</w:t>
      </w:r>
      <w:r>
        <w:rPr>
          <w:rFonts w:hint="eastAsia"/>
          <w:lang w:eastAsia="zh-CN"/>
        </w:rPr>
        <w:t>Product</w:t>
      </w:r>
      <w:r>
        <w:rPr>
          <w:lang w:eastAsia="zh-CN"/>
        </w:rPr>
        <w:t xml:space="preserve"> Haul</w:t>
      </w:r>
      <w:r>
        <w:rPr>
          <w:lang w:eastAsia="zh-CN"/>
        </w:rPr>
        <w:t>已经是</w:t>
      </w:r>
      <w:r>
        <w:rPr>
          <w:rFonts w:hint="eastAsia"/>
          <w:lang w:eastAsia="zh-CN"/>
        </w:rPr>
        <w:t>On</w:t>
      </w:r>
      <w:r>
        <w:rPr>
          <w:lang w:eastAsia="zh-CN"/>
        </w:rPr>
        <w:t xml:space="preserve"> Location</w:t>
      </w:r>
      <w:r w:rsidR="00236DD8">
        <w:rPr>
          <w:lang w:eastAsia="zh-CN"/>
        </w:rPr>
        <w:t>状态</w:t>
      </w:r>
      <w:r>
        <w:rPr>
          <w:lang w:eastAsia="zh-CN"/>
        </w:rPr>
        <w:t>允许取消</w:t>
      </w:r>
      <w:r>
        <w:rPr>
          <w:rFonts w:hint="eastAsia"/>
          <w:lang w:eastAsia="zh-CN"/>
        </w:rPr>
        <w:t>？</w:t>
      </w:r>
    </w:p>
    <w:p w14:paraId="220E6866" w14:textId="3548A802" w:rsidR="00681FE2" w:rsidRDefault="00681FE2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这里提到取消后</w:t>
      </w:r>
      <w:r>
        <w:rPr>
          <w:rFonts w:hint="eastAsia"/>
          <w:lang w:eastAsia="zh-CN"/>
        </w:rPr>
        <w:t>B</w:t>
      </w:r>
      <w:r>
        <w:rPr>
          <w:lang w:eastAsia="zh-CN"/>
        </w:rPr>
        <w:t>L</w:t>
      </w:r>
      <w:r>
        <w:rPr>
          <w:lang w:eastAsia="zh-CN"/>
        </w:rPr>
        <w:t>列数据的</w:t>
      </w:r>
      <w:r>
        <w:rPr>
          <w:rFonts w:hint="eastAsia"/>
          <w:lang w:eastAsia="zh-CN"/>
        </w:rPr>
        <w:t>颜色从</w:t>
      </w:r>
      <w:r>
        <w:rPr>
          <w:rFonts w:hint="eastAsia"/>
          <w:lang w:eastAsia="zh-CN"/>
        </w:rPr>
        <w:t>yellow</w:t>
      </w:r>
      <w:r>
        <w:rPr>
          <w:rFonts w:hint="eastAsia"/>
          <w:lang w:eastAsia="zh-CN"/>
        </w:rPr>
        <w:t>变为</w:t>
      </w:r>
      <w:r>
        <w:rPr>
          <w:rFonts w:hint="eastAsia"/>
          <w:lang w:eastAsia="zh-CN"/>
        </w:rPr>
        <w:t>white</w:t>
      </w:r>
      <w:r>
        <w:rPr>
          <w:rFonts w:hint="eastAsia"/>
          <w:lang w:eastAsia="zh-CN"/>
        </w:rPr>
        <w:t>？取消后应该还是按照原来的逻辑，如果</w:t>
      </w:r>
      <w:r>
        <w:rPr>
          <w:rFonts w:hint="eastAsia"/>
          <w:lang w:eastAsia="zh-CN"/>
        </w:rPr>
        <w:t>Nee</w:t>
      </w:r>
      <w:r>
        <w:rPr>
          <w:lang w:eastAsia="zh-CN"/>
        </w:rPr>
        <w:t>d a haul</w:t>
      </w:r>
      <w:r>
        <w:rPr>
          <w:lang w:eastAsia="zh-CN"/>
        </w:rPr>
        <w:t>未选中则显示为</w:t>
      </w:r>
      <w:r>
        <w:rPr>
          <w:rFonts w:hint="eastAsia"/>
          <w:lang w:eastAsia="zh-CN"/>
        </w:rPr>
        <w:t>White</w:t>
      </w:r>
      <w:r>
        <w:rPr>
          <w:rFonts w:hint="eastAsia"/>
          <w:lang w:eastAsia="zh-CN"/>
        </w:rPr>
        <w:t>，如果选中则显示为</w:t>
      </w:r>
      <w:r>
        <w:rPr>
          <w:lang w:eastAsia="zh-CN"/>
        </w:rPr>
        <w:t>Amber</w:t>
      </w:r>
      <w:r>
        <w:rPr>
          <w:rFonts w:hint="eastAsia"/>
          <w:lang w:eastAsia="zh-CN"/>
        </w:rPr>
        <w:t>，</w:t>
      </w:r>
      <w:r>
        <w:rPr>
          <w:lang w:eastAsia="zh-CN"/>
        </w:rPr>
        <w:t>是这样吗</w:t>
      </w:r>
      <w:r>
        <w:rPr>
          <w:rFonts w:hint="eastAsia"/>
          <w:lang w:eastAsia="zh-CN"/>
        </w:rPr>
        <w:t>？</w:t>
      </w:r>
    </w:p>
    <w:p w14:paraId="3F622E91" w14:textId="421CEB01" w:rsidR="00681FE2" w:rsidRDefault="00681FE2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在右击菜单中加一个</w:t>
      </w:r>
      <w:r>
        <w:rPr>
          <w:rFonts w:hint="eastAsia"/>
          <w:lang w:eastAsia="zh-CN"/>
        </w:rPr>
        <w:t>Cancel</w:t>
      </w:r>
      <w:r>
        <w:rPr>
          <w:lang w:eastAsia="zh-CN"/>
        </w:rPr>
        <w:t xml:space="preserve"> a product haul</w:t>
      </w:r>
      <w:r>
        <w:rPr>
          <w:lang w:eastAsia="zh-CN"/>
        </w:rPr>
        <w:t>菜单项</w:t>
      </w:r>
      <w:r>
        <w:rPr>
          <w:rFonts w:hint="eastAsia"/>
          <w:lang w:eastAsia="zh-CN"/>
        </w:rPr>
        <w:t>，鼠标</w:t>
      </w:r>
      <w:r>
        <w:rPr>
          <w:lang w:eastAsia="zh-CN"/>
        </w:rPr>
        <w:t>红色小三角处出现二级菜单显示各个</w:t>
      </w:r>
      <w:r>
        <w:rPr>
          <w:rFonts w:hint="eastAsia"/>
          <w:lang w:eastAsia="zh-CN"/>
        </w:rPr>
        <w:t>Load</w:t>
      </w:r>
      <w:r>
        <w:rPr>
          <w:lang w:eastAsia="zh-CN"/>
        </w:rPr>
        <w:t xml:space="preserve"> Sheet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选择一个后是否需要弹出一个确认框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是否确认取消，点击确认后再取消？</w:t>
      </w:r>
    </w:p>
    <w:p w14:paraId="105FA415" w14:textId="2CBA8541" w:rsidR="003D7854" w:rsidRDefault="003D785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取消指的是删除这个</w:t>
      </w:r>
      <w:r>
        <w:rPr>
          <w:rFonts w:hint="eastAsia"/>
          <w:lang w:eastAsia="zh-CN"/>
        </w:rPr>
        <w:t>Product</w:t>
      </w:r>
      <w:r>
        <w:rPr>
          <w:lang w:eastAsia="zh-CN"/>
        </w:rPr>
        <w:t xml:space="preserve"> Haul</w:t>
      </w:r>
      <w:r>
        <w:rPr>
          <w:lang w:eastAsia="zh-CN"/>
        </w:rPr>
        <w:t>吗</w:t>
      </w:r>
      <w:r>
        <w:rPr>
          <w:rFonts w:hint="eastAsia"/>
          <w:lang w:eastAsia="zh-CN"/>
        </w:rPr>
        <w:t>？</w:t>
      </w:r>
    </w:p>
    <w:p w14:paraId="68B3719E" w14:textId="50C940DC" w:rsidR="00681FE2" w:rsidRDefault="00681FE2">
      <w:pPr>
        <w:pStyle w:val="CommentText"/>
        <w:rPr>
          <w:lang w:eastAsia="zh-CN"/>
        </w:rPr>
      </w:pPr>
    </w:p>
  </w:comment>
  <w:comment w:id="71" w:author="Adam Wang" w:date="2017-11-27T09:15:00Z" w:initials="AW">
    <w:p w14:paraId="768459B3" w14:textId="21C1DF1D" w:rsidR="00E65E59" w:rsidRDefault="00E65E59" w:rsidP="00E65E59">
      <w:pPr>
        <w:pStyle w:val="CommentText"/>
        <w:numPr>
          <w:ilvl w:val="0"/>
          <w:numId w:val="6"/>
        </w:num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不</w:t>
      </w:r>
      <w:r>
        <w:rPr>
          <w:lang w:eastAsia="zh-CN"/>
        </w:rPr>
        <w:t>允许</w:t>
      </w:r>
    </w:p>
    <w:p w14:paraId="25990F50" w14:textId="45EFE20B" w:rsidR="00E65E59" w:rsidRDefault="00E65E59" w:rsidP="00E65E59">
      <w:pPr>
        <w:pStyle w:val="CommentText"/>
        <w:numPr>
          <w:ilvl w:val="0"/>
          <w:numId w:val="6"/>
        </w:numPr>
      </w:pPr>
      <w:r>
        <w:rPr>
          <w:rFonts w:hint="eastAsia"/>
          <w:lang w:eastAsia="zh-CN"/>
        </w:rPr>
        <w:t>取消</w:t>
      </w:r>
      <w:r>
        <w:rPr>
          <w:lang w:eastAsia="zh-CN"/>
        </w:rPr>
        <w:t>时，删除</w:t>
      </w:r>
      <w:r>
        <w:rPr>
          <w:rFonts w:hint="eastAsia"/>
          <w:lang w:eastAsia="zh-CN"/>
        </w:rPr>
        <w:t>product haul</w:t>
      </w:r>
      <w:r>
        <w:rPr>
          <w:rFonts w:hint="eastAsia"/>
          <w:lang w:eastAsia="zh-CN"/>
        </w:rPr>
        <w:t>和</w:t>
      </w:r>
      <w:r>
        <w:rPr>
          <w:lang w:eastAsia="zh-CN"/>
        </w:rPr>
        <w:t>所有</w:t>
      </w:r>
      <w:r>
        <w:rPr>
          <w:rFonts w:hint="eastAsia"/>
          <w:lang w:eastAsia="zh-CN"/>
        </w:rPr>
        <w:t>load sheet</w:t>
      </w:r>
      <w:r>
        <w:rPr>
          <w:rFonts w:hint="eastAsia"/>
          <w:lang w:eastAsia="zh-CN"/>
        </w:rPr>
        <w:t>，取</w:t>
      </w:r>
      <w:r>
        <w:rPr>
          <w:lang w:eastAsia="zh-CN"/>
        </w:rPr>
        <w:t>消</w:t>
      </w:r>
      <w:r>
        <w:rPr>
          <w:lang w:eastAsia="zh-CN"/>
        </w:rPr>
        <w:t>Need Haul</w:t>
      </w:r>
      <w:r>
        <w:rPr>
          <w:rFonts w:hint="eastAsia"/>
          <w:lang w:eastAsia="zh-CN"/>
        </w:rPr>
        <w:t>标</w:t>
      </w:r>
      <w:r>
        <w:rPr>
          <w:lang w:eastAsia="zh-CN"/>
        </w:rPr>
        <w:t>志</w:t>
      </w:r>
      <w:r>
        <w:rPr>
          <w:rFonts w:hint="eastAsia"/>
          <w:lang w:eastAsia="zh-CN"/>
        </w:rPr>
        <w:t>。</w:t>
      </w:r>
      <w:r>
        <w:rPr>
          <w:lang w:eastAsia="zh-CN"/>
        </w:rPr>
        <w:t>需要确认。</w:t>
      </w:r>
    </w:p>
  </w:comment>
  <w:comment w:id="81" w:author="Bella Bi" w:date="2017-11-27T14:15:00Z" w:initials="BB">
    <w:p w14:paraId="4C12ADF9" w14:textId="25009906" w:rsidR="00B000BC" w:rsidRDefault="00B000BC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lang w:eastAsia="zh-CN"/>
        </w:rPr>
        <w:t>具体如何关联</w:t>
      </w:r>
      <w:r w:rsidR="0048551A">
        <w:rPr>
          <w:rFonts w:hint="eastAsia"/>
          <w:lang w:eastAsia="zh-CN"/>
        </w:rPr>
        <w:t>，</w:t>
      </w:r>
      <w:r w:rsidR="0048551A">
        <w:rPr>
          <w:lang w:eastAsia="zh-CN"/>
        </w:rPr>
        <w:t>关联的动作在哪里做</w:t>
      </w:r>
      <w:r w:rsidR="0048551A">
        <w:rPr>
          <w:rFonts w:hint="eastAsia"/>
          <w:lang w:eastAsia="zh-CN"/>
        </w:rPr>
        <w:t>？</w:t>
      </w:r>
    </w:p>
  </w:comment>
  <w:comment w:id="83" w:author="Bella Bi" w:date="2017-11-27T17:50:00Z" w:initials="BB">
    <w:p w14:paraId="6AE03768" w14:textId="59ABF293" w:rsidR="004074A0" w:rsidRPr="004074A0" w:rsidRDefault="004074A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lang w:eastAsia="zh-CN"/>
        </w:rPr>
        <w:t>这里指的是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事前已经与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创建了关联，那么在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lang w:eastAsia="zh-CN"/>
        </w:rPr>
        <w:t>中</w:t>
      </w:r>
      <w:r>
        <w:rPr>
          <w:rFonts w:hint="eastAsia"/>
          <w:lang w:eastAsia="zh-CN"/>
        </w:rPr>
        <w:t>add</w:t>
      </w:r>
      <w:r>
        <w:rPr>
          <w:lang w:eastAsia="zh-CN"/>
        </w:rPr>
        <w:t xml:space="preserve"> a bin</w:t>
      </w:r>
      <w:r>
        <w:rPr>
          <w:lang w:eastAsia="zh-CN"/>
        </w:rPr>
        <w:t>时下拉框中的</w:t>
      </w:r>
      <w:r>
        <w:rPr>
          <w:lang w:eastAsia="zh-CN"/>
        </w:rPr>
        <w:t>bin</w:t>
      </w:r>
      <w:r>
        <w:rPr>
          <w:lang w:eastAsia="zh-CN"/>
        </w:rPr>
        <w:t>就是这个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关联的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，</w:t>
      </w:r>
      <w:r>
        <w:rPr>
          <w:lang w:eastAsia="zh-CN"/>
        </w:rPr>
        <w:t>对吗</w:t>
      </w:r>
      <w:r>
        <w:rPr>
          <w:rFonts w:hint="eastAsia"/>
          <w:lang w:eastAsia="zh-CN"/>
        </w:rPr>
        <w:t>？自动填充指的是这个吗</w:t>
      </w:r>
    </w:p>
  </w:comment>
  <w:comment w:id="84" w:author="Adam Wang" w:date="2017-11-27T09:19:00Z" w:initials="AW">
    <w:p w14:paraId="1EBF8DED" w14:textId="117C446D" w:rsidR="00E65E59" w:rsidRDefault="00E65E5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个理解是对的。要建立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的</w:t>
      </w:r>
      <w:r>
        <w:rPr>
          <w:lang w:eastAsia="zh-CN"/>
        </w:rPr>
        <w:t>关联</w:t>
      </w:r>
      <w:r>
        <w:rPr>
          <w:rFonts w:hint="eastAsia"/>
          <w:lang w:eastAsia="zh-CN"/>
        </w:rPr>
        <w:t>表</w:t>
      </w:r>
      <w:r>
        <w:rPr>
          <w:lang w:eastAsia="zh-CN"/>
        </w:rPr>
        <w:t>。</w:t>
      </w:r>
    </w:p>
  </w:comment>
  <w:comment w:id="87" w:author="Bella Bi" w:date="2017-11-27T14:05:00Z" w:initials="BB">
    <w:p w14:paraId="163100C6" w14:textId="6EBDF8CA" w:rsidR="000135FC" w:rsidRDefault="000135FC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1127 Go with Job</w:t>
      </w:r>
      <w:r>
        <w:rPr>
          <w:lang w:eastAsia="zh-CN"/>
        </w:rPr>
        <w:t>意思是这个</w:t>
      </w:r>
      <w:r>
        <w:rPr>
          <w:lang w:eastAsia="zh-CN"/>
        </w:rPr>
        <w:t>blend</w:t>
      </w:r>
      <w:r>
        <w:rPr>
          <w:lang w:eastAsia="zh-CN"/>
        </w:rPr>
        <w:t>不需要</w:t>
      </w:r>
      <w:r>
        <w:rPr>
          <w:lang w:eastAsia="zh-CN"/>
        </w:rPr>
        <w:t>product haul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那点击</w:t>
      </w:r>
      <w:r>
        <w:rPr>
          <w:rFonts w:hint="eastAsia"/>
          <w:lang w:eastAsia="zh-CN"/>
        </w:rPr>
        <w:t>Go</w:t>
      </w:r>
      <w:r>
        <w:rPr>
          <w:lang w:eastAsia="zh-CN"/>
        </w:rPr>
        <w:t xml:space="preserve"> with job</w:t>
      </w:r>
      <w:r>
        <w:rPr>
          <w:lang w:eastAsia="zh-CN"/>
        </w:rPr>
        <w:t>后还需要弹出</w:t>
      </w:r>
      <w:r>
        <w:rPr>
          <w:lang w:eastAsia="zh-CN"/>
        </w:rPr>
        <w:t xml:space="preserve">schedule </w:t>
      </w:r>
      <w:r>
        <w:rPr>
          <w:rFonts w:hint="eastAsia"/>
          <w:lang w:eastAsia="zh-CN"/>
        </w:rPr>
        <w:t>Product</w:t>
      </w:r>
      <w:r>
        <w:rPr>
          <w:lang w:eastAsia="zh-CN"/>
        </w:rPr>
        <w:t xml:space="preserve"> Haul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 xml:space="preserve"> </w:t>
      </w:r>
      <w:r>
        <w:rPr>
          <w:lang w:eastAsia="zh-CN"/>
        </w:rPr>
        <w:t>弹出框中只包括</w:t>
      </w:r>
      <w:r>
        <w:rPr>
          <w:rFonts w:hint="eastAsia"/>
          <w:lang w:eastAsia="zh-CN"/>
        </w:rPr>
        <w:t>Exp</w:t>
      </w:r>
      <w:r>
        <w:rPr>
          <w:lang w:eastAsia="zh-CN"/>
        </w:rPr>
        <w:t>ected On Location</w:t>
      </w:r>
      <w:r>
        <w:rPr>
          <w:lang w:eastAsia="zh-CN"/>
        </w:rPr>
        <w:t>和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下拉框，都是只读，是这样吗？</w:t>
      </w:r>
      <w:r w:rsidR="00441E73">
        <w:rPr>
          <w:rFonts w:hint="eastAsia"/>
          <w:lang w:eastAsia="zh-CN"/>
        </w:rPr>
        <w:t>点击确认后系统做什么操作</w:t>
      </w:r>
      <w:r w:rsidR="000824CF">
        <w:rPr>
          <w:rFonts w:hint="eastAsia"/>
          <w:lang w:eastAsia="zh-CN"/>
        </w:rPr>
        <w:t>？</w:t>
      </w:r>
    </w:p>
  </w:comment>
  <w:comment w:id="88" w:author="Adam Wang" w:date="2017-11-27T09:20:00Z" w:initials="AW">
    <w:p w14:paraId="6759B92D" w14:textId="040B5637" w:rsidR="00E65E59" w:rsidRDefault="00E65E5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031AC5">
        <w:rPr>
          <w:lang w:eastAsia="zh-CN"/>
        </w:rPr>
        <w:t>后还需要弹出</w:t>
      </w:r>
      <w:r w:rsidR="00031AC5">
        <w:rPr>
          <w:lang w:eastAsia="zh-CN"/>
        </w:rPr>
        <w:t xml:space="preserve">schedule </w:t>
      </w:r>
      <w:r w:rsidR="00031AC5">
        <w:rPr>
          <w:rFonts w:hint="eastAsia"/>
          <w:lang w:eastAsia="zh-CN"/>
        </w:rPr>
        <w:t>Product</w:t>
      </w:r>
      <w:r w:rsidR="00031AC5">
        <w:rPr>
          <w:lang w:eastAsia="zh-CN"/>
        </w:rPr>
        <w:t xml:space="preserve"> Haul</w:t>
      </w:r>
      <w:r w:rsidR="00031AC5">
        <w:rPr>
          <w:rFonts w:hint="eastAsia"/>
          <w:lang w:eastAsia="zh-CN"/>
        </w:rPr>
        <w:t>窗口</w:t>
      </w:r>
      <w:r>
        <w:rPr>
          <w:lang w:eastAsia="zh-CN"/>
        </w:rPr>
        <w:t>，</w:t>
      </w:r>
      <w:r>
        <w:rPr>
          <w:rFonts w:hint="eastAsia"/>
          <w:lang w:eastAsia="zh-CN"/>
        </w:rPr>
        <w:t>need haul</w:t>
      </w:r>
      <w:r>
        <w:rPr>
          <w:rFonts w:hint="eastAsia"/>
          <w:lang w:eastAsia="zh-CN"/>
        </w:rPr>
        <w:t>是</w:t>
      </w:r>
      <w:r>
        <w:rPr>
          <w:lang w:eastAsia="zh-CN"/>
        </w:rPr>
        <w:t>事先把水泥拖过去，得事先调度。但是</w:t>
      </w:r>
      <w:r>
        <w:rPr>
          <w:rFonts w:hint="eastAsia"/>
          <w:lang w:eastAsia="zh-CN"/>
        </w:rPr>
        <w:t>Go with job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dispatch</w:t>
      </w:r>
      <w:r>
        <w:rPr>
          <w:rFonts w:hint="eastAsia"/>
          <w:lang w:eastAsia="zh-CN"/>
        </w:rPr>
        <w:t>的</w:t>
      </w:r>
      <w:r>
        <w:rPr>
          <w:lang w:eastAsia="zh-CN"/>
        </w:rPr>
        <w:t>时候再生成。</w:t>
      </w:r>
      <w:r>
        <w:rPr>
          <w:lang w:eastAsia="zh-CN"/>
        </w:rPr>
        <w:t>两</w:t>
      </w:r>
      <w:r>
        <w:rPr>
          <w:rFonts w:hint="eastAsia"/>
          <w:lang w:eastAsia="zh-CN"/>
        </w:rPr>
        <w:t>个</w:t>
      </w:r>
      <w:r>
        <w:rPr>
          <w:lang w:eastAsia="zh-CN"/>
        </w:rPr>
        <w:t>本质是一样的，只不过是发生的时间点不一样。</w:t>
      </w:r>
      <w:r w:rsidR="00031AC5">
        <w:rPr>
          <w:rFonts w:hint="eastAsia"/>
          <w:lang w:eastAsia="zh-CN"/>
        </w:rPr>
        <w:t>Exp</w:t>
      </w:r>
      <w:r w:rsidR="00031AC5">
        <w:rPr>
          <w:lang w:eastAsia="zh-CN"/>
        </w:rPr>
        <w:t>ected On Location</w:t>
      </w:r>
      <w:r w:rsidR="00031AC5">
        <w:rPr>
          <w:lang w:eastAsia="zh-CN"/>
        </w:rPr>
        <w:t>和</w:t>
      </w:r>
      <w:r w:rsidR="00031AC5">
        <w:rPr>
          <w:rFonts w:hint="eastAsia"/>
          <w:lang w:eastAsia="zh-CN"/>
        </w:rPr>
        <w:t>Bin</w:t>
      </w:r>
      <w:r w:rsidR="00031AC5">
        <w:rPr>
          <w:rFonts w:hint="eastAsia"/>
          <w:lang w:eastAsia="zh-CN"/>
        </w:rPr>
        <w:t>下拉框是只读。</w:t>
      </w:r>
    </w:p>
  </w:comment>
  <w:comment w:id="91" w:author="Bella Bi" w:date="2017-11-27T15:10:00Z" w:initials="BB">
    <w:p w14:paraId="389A549F" w14:textId="4D6916C6" w:rsidR="00931ABB" w:rsidRDefault="00931AB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lang w:eastAsia="zh-CN"/>
        </w:rPr>
        <w:t>是否需要考虑</w:t>
      </w:r>
      <w:r>
        <w:rPr>
          <w:lang w:eastAsia="zh-CN"/>
        </w:rPr>
        <w:t>driver</w:t>
      </w:r>
      <w:r>
        <w:rPr>
          <w:lang w:eastAsia="zh-CN"/>
        </w:rPr>
        <w:t>的可用时间</w:t>
      </w:r>
    </w:p>
  </w:comment>
  <w:comment w:id="92" w:author="Adam Wang" w:date="2017-11-27T09:25:00Z" w:initials="AW">
    <w:p w14:paraId="41F73CDE" w14:textId="696AD8C3" w:rsidR="00031AC5" w:rsidRDefault="00031AC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现</w:t>
      </w:r>
      <w:r>
        <w:rPr>
          <w:lang w:eastAsia="zh-CN"/>
        </w:rPr>
        <w:t>在</w:t>
      </w:r>
      <w:r>
        <w:rPr>
          <w:rFonts w:hint="eastAsia"/>
          <w:lang w:eastAsia="zh-CN"/>
        </w:rPr>
        <w:t>不</w:t>
      </w:r>
      <w:r>
        <w:rPr>
          <w:lang w:eastAsia="zh-CN"/>
        </w:rPr>
        <w:t>考虎</w:t>
      </w:r>
    </w:p>
  </w:comment>
  <w:comment w:id="94" w:author="Bella Bi" w:date="2017-11-27T15:05:00Z" w:initials="BB">
    <w:p w14:paraId="467292BC" w14:textId="1F93DD63" w:rsidR="00601BDB" w:rsidRDefault="00601BD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1127 </w:t>
      </w:r>
      <w:r>
        <w:rPr>
          <w:lang w:eastAsia="zh-CN"/>
        </w:rPr>
        <w:t>与</w:t>
      </w:r>
      <w:r>
        <w:rPr>
          <w:lang w:eastAsia="zh-CN"/>
        </w:rPr>
        <w:t xml:space="preserve">on </w:t>
      </w:r>
      <w:proofErr w:type="spellStart"/>
      <w:r>
        <w:rPr>
          <w:lang w:eastAsia="zh-CN"/>
        </w:rPr>
        <w:t>Locaiton</w:t>
      </w:r>
      <w:proofErr w:type="spellEnd"/>
      <w:r>
        <w:rPr>
          <w:lang w:eastAsia="zh-CN"/>
        </w:rPr>
        <w:t xml:space="preserve"> time</w:t>
      </w:r>
      <w:r>
        <w:rPr>
          <w:lang w:eastAsia="zh-CN"/>
        </w:rPr>
        <w:t>是否一样</w:t>
      </w:r>
      <w:r w:rsidR="002C58D5">
        <w:rPr>
          <w:rFonts w:hint="eastAsia"/>
          <w:lang w:eastAsia="zh-CN"/>
        </w:rPr>
        <w:t>，</w:t>
      </w:r>
      <w:r w:rsidR="002C58D5">
        <w:rPr>
          <w:lang w:eastAsia="zh-CN"/>
        </w:rPr>
        <w:t>有没有关系</w:t>
      </w:r>
    </w:p>
  </w:comment>
  <w:comment w:id="95" w:author="Adam Wang" w:date="2017-11-27T09:26:00Z" w:initials="AW">
    <w:p w14:paraId="430A94F2" w14:textId="35D7129D" w:rsidR="00031AC5" w:rsidRDefault="00031AC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product haul</w:t>
      </w:r>
      <w:r>
        <w:rPr>
          <w:rFonts w:hint="eastAsia"/>
          <w:lang w:eastAsia="zh-CN"/>
        </w:rPr>
        <w:t>中</w:t>
      </w:r>
      <w:r>
        <w:rPr>
          <w:lang w:eastAsia="zh-CN"/>
        </w:rPr>
        <w:t>没关系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这个时间是独立的，要早于</w:t>
      </w:r>
      <w:r>
        <w:rPr>
          <w:rFonts w:hint="eastAsia"/>
          <w:lang w:eastAsia="zh-CN"/>
        </w:rPr>
        <w:t>rig job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expected on location time</w:t>
      </w:r>
      <w:r>
        <w:rPr>
          <w:rFonts w:hint="eastAsia"/>
          <w:lang w:eastAsia="zh-CN"/>
        </w:rPr>
        <w:t>。在</w:t>
      </w:r>
      <w:r>
        <w:rPr>
          <w:rFonts w:hint="eastAsia"/>
          <w:lang w:eastAsia="zh-CN"/>
        </w:rPr>
        <w:t>Go with job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是设</w:t>
      </w:r>
      <w:r>
        <w:rPr>
          <w:lang w:eastAsia="zh-CN"/>
        </w:rPr>
        <w:t>成</w:t>
      </w:r>
      <w:r>
        <w:rPr>
          <w:rFonts w:hint="eastAsia"/>
          <w:lang w:eastAsia="zh-CN"/>
        </w:rPr>
        <w:t>rig job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expected on location time</w:t>
      </w:r>
      <w:r>
        <w:rPr>
          <w:rFonts w:hint="eastAsia"/>
          <w:lang w:eastAsia="zh-CN"/>
        </w:rPr>
        <w:t>，</w:t>
      </w:r>
      <w:r>
        <w:rPr>
          <w:lang w:eastAsia="zh-CN"/>
        </w:rPr>
        <w:t>而且只</w:t>
      </w:r>
      <w:r>
        <w:rPr>
          <w:rFonts w:hint="eastAsia"/>
          <w:lang w:eastAsia="zh-CN"/>
        </w:rPr>
        <w:t>读</w:t>
      </w:r>
      <w:r>
        <w:rPr>
          <w:lang w:eastAsia="zh-CN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8D3241" w15:done="0"/>
  <w15:commentEx w15:paraId="3478A176" w15:paraIdParent="5B8D3241" w15:done="0"/>
  <w15:commentEx w15:paraId="3A2A4703" w15:done="0"/>
  <w15:commentEx w15:paraId="69A56A00" w15:done="0"/>
  <w15:commentEx w15:paraId="3958390B" w15:paraIdParent="69A56A00" w15:done="0"/>
  <w15:commentEx w15:paraId="772EE4D6" w15:done="0"/>
  <w15:commentEx w15:paraId="5EC2D1AF" w15:paraIdParent="772EE4D6" w15:done="0"/>
  <w15:commentEx w15:paraId="49420BA1" w15:done="0"/>
  <w15:commentEx w15:paraId="17A55B5B" w15:paraIdParent="49420BA1" w15:done="0"/>
  <w15:commentEx w15:paraId="4536EDBA" w15:done="0"/>
  <w15:commentEx w15:paraId="2DD89B64" w15:paraIdParent="4536EDBA" w15:done="0"/>
  <w15:commentEx w15:paraId="5A2C39CF" w15:paraIdParent="4536EDBA" w15:done="0"/>
  <w15:commentEx w15:paraId="68B3719E" w15:done="0"/>
  <w15:commentEx w15:paraId="25990F50" w15:paraIdParent="68B3719E" w15:done="0"/>
  <w15:commentEx w15:paraId="4C12ADF9" w15:done="0"/>
  <w15:commentEx w15:paraId="6AE03768" w15:done="0"/>
  <w15:commentEx w15:paraId="1EBF8DED" w15:paraIdParent="6AE03768" w15:done="0"/>
  <w15:commentEx w15:paraId="163100C6" w15:done="0"/>
  <w15:commentEx w15:paraId="6759B92D" w15:paraIdParent="163100C6" w15:done="0"/>
  <w15:commentEx w15:paraId="389A549F" w15:done="0"/>
  <w15:commentEx w15:paraId="41F73CDE" w15:paraIdParent="389A549F" w15:done="0"/>
  <w15:commentEx w15:paraId="467292BC" w15:done="0"/>
  <w15:commentEx w15:paraId="430A94F2" w15:paraIdParent="467292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8D3241" w16cid:durableId="1DC65335"/>
  <w16cid:commentId w16cid:paraId="3478A176" w16cid:durableId="1DC65346"/>
  <w16cid:commentId w16cid:paraId="3A2A4703" w16cid:durableId="1DC65458"/>
  <w16cid:commentId w16cid:paraId="69A56A00" w16cid:durableId="1DC65336"/>
  <w16cid:commentId w16cid:paraId="3958390B" w16cid:durableId="1DC65477"/>
  <w16cid:commentId w16cid:paraId="772EE4D6" w16cid:durableId="1DC65337"/>
  <w16cid:commentId w16cid:paraId="5EC2D1AF" w16cid:durableId="1DC65512"/>
  <w16cid:commentId w16cid:paraId="776FF0D7" w16cid:durableId="1DC65338"/>
  <w16cid:commentId w16cid:paraId="4683BDD4" w16cid:durableId="1DC65562"/>
  <w16cid:commentId w16cid:paraId="49420BA1" w16cid:durableId="1DC65339"/>
  <w16cid:commentId w16cid:paraId="17A55B5B" w16cid:durableId="1DC655B1"/>
  <w16cid:commentId w16cid:paraId="4536EDBA" w16cid:durableId="1DC6533A"/>
  <w16cid:commentId w16cid:paraId="2DD89B64" w16cid:durableId="1DC655E7"/>
  <w16cid:commentId w16cid:paraId="5A2C39CF" w16cid:durableId="1DC65639"/>
  <w16cid:commentId w16cid:paraId="68B3719E" w16cid:durableId="1DC6533B"/>
  <w16cid:commentId w16cid:paraId="25990F50" w16cid:durableId="1DC65640"/>
  <w16cid:commentId w16cid:paraId="4C12ADF9" w16cid:durableId="1DC6533C"/>
  <w16cid:commentId w16cid:paraId="6AE03768" w16cid:durableId="1DC6533D"/>
  <w16cid:commentId w16cid:paraId="1EBF8DED" w16cid:durableId="1DC6571B"/>
  <w16cid:commentId w16cid:paraId="163100C6" w16cid:durableId="1DC6533E"/>
  <w16cid:commentId w16cid:paraId="6759B92D" w16cid:durableId="1DC6575A"/>
  <w16cid:commentId w16cid:paraId="389A549F" w16cid:durableId="1DC6533F"/>
  <w16cid:commentId w16cid:paraId="41F73CDE" w16cid:durableId="1DC65885"/>
  <w16cid:commentId w16cid:paraId="467292BC" w16cid:durableId="1DC65340"/>
  <w16cid:commentId w16cid:paraId="430A94F2" w16cid:durableId="1DC658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151CB"/>
    <w:multiLevelType w:val="hybridMultilevel"/>
    <w:tmpl w:val="3FD2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9078D"/>
    <w:multiLevelType w:val="hybridMultilevel"/>
    <w:tmpl w:val="C994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3554"/>
    <w:multiLevelType w:val="hybridMultilevel"/>
    <w:tmpl w:val="2BD2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049ED"/>
    <w:multiLevelType w:val="hybridMultilevel"/>
    <w:tmpl w:val="B9DC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809A4"/>
    <w:multiLevelType w:val="hybridMultilevel"/>
    <w:tmpl w:val="5F8CF174"/>
    <w:lvl w:ilvl="0" w:tplc="DCF66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CC0948"/>
    <w:multiLevelType w:val="hybridMultilevel"/>
    <w:tmpl w:val="6DF4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lla Bi">
    <w15:presenceInfo w15:providerId="AD" w15:userId="S-1-5-21-72862756-1288690389-733424368-1181"/>
  </w15:person>
  <w15:person w15:author="Adam Wang">
    <w15:presenceInfo w15:providerId="AD" w15:userId="S-1-5-21-907511826-1976087689-3935775728-1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C0"/>
    <w:rsid w:val="000135FC"/>
    <w:rsid w:val="00031AC5"/>
    <w:rsid w:val="00077C16"/>
    <w:rsid w:val="000824CF"/>
    <w:rsid w:val="000E68C4"/>
    <w:rsid w:val="000E6E01"/>
    <w:rsid w:val="001165CB"/>
    <w:rsid w:val="001201B3"/>
    <w:rsid w:val="0015150C"/>
    <w:rsid w:val="0017364D"/>
    <w:rsid w:val="001804C9"/>
    <w:rsid w:val="001C7924"/>
    <w:rsid w:val="00236DD8"/>
    <w:rsid w:val="00271ECE"/>
    <w:rsid w:val="00272D23"/>
    <w:rsid w:val="00291D6D"/>
    <w:rsid w:val="002B0DBF"/>
    <w:rsid w:val="002C2A40"/>
    <w:rsid w:val="002C58D5"/>
    <w:rsid w:val="002C5C1D"/>
    <w:rsid w:val="003D7854"/>
    <w:rsid w:val="003E3E79"/>
    <w:rsid w:val="004074A0"/>
    <w:rsid w:val="00441E21"/>
    <w:rsid w:val="00441E73"/>
    <w:rsid w:val="0048551A"/>
    <w:rsid w:val="004971FD"/>
    <w:rsid w:val="004A3421"/>
    <w:rsid w:val="005C3D09"/>
    <w:rsid w:val="00601BDB"/>
    <w:rsid w:val="00640FB9"/>
    <w:rsid w:val="00681FE2"/>
    <w:rsid w:val="006D5369"/>
    <w:rsid w:val="00816CEE"/>
    <w:rsid w:val="008173D9"/>
    <w:rsid w:val="00845F19"/>
    <w:rsid w:val="00894FD9"/>
    <w:rsid w:val="008A052D"/>
    <w:rsid w:val="008E61BD"/>
    <w:rsid w:val="008F0FA5"/>
    <w:rsid w:val="00931ABB"/>
    <w:rsid w:val="0096603B"/>
    <w:rsid w:val="00A018BC"/>
    <w:rsid w:val="00A50532"/>
    <w:rsid w:val="00A5230B"/>
    <w:rsid w:val="00A67296"/>
    <w:rsid w:val="00A7067B"/>
    <w:rsid w:val="00A7465E"/>
    <w:rsid w:val="00AA641D"/>
    <w:rsid w:val="00B000BC"/>
    <w:rsid w:val="00B04A53"/>
    <w:rsid w:val="00B23B5B"/>
    <w:rsid w:val="00B33267"/>
    <w:rsid w:val="00B44AFE"/>
    <w:rsid w:val="00B722F3"/>
    <w:rsid w:val="00B7468E"/>
    <w:rsid w:val="00B82487"/>
    <w:rsid w:val="00BB05EE"/>
    <w:rsid w:val="00BB7797"/>
    <w:rsid w:val="00BC5F2E"/>
    <w:rsid w:val="00C00D30"/>
    <w:rsid w:val="00C109C0"/>
    <w:rsid w:val="00C421A2"/>
    <w:rsid w:val="00C779FA"/>
    <w:rsid w:val="00CA69BF"/>
    <w:rsid w:val="00CA73AD"/>
    <w:rsid w:val="00CD72A8"/>
    <w:rsid w:val="00DA1055"/>
    <w:rsid w:val="00E65E59"/>
    <w:rsid w:val="00E87F4C"/>
    <w:rsid w:val="00F46976"/>
    <w:rsid w:val="00F83D74"/>
    <w:rsid w:val="00F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CAF9"/>
  <w15:chartTrackingRefBased/>
  <w15:docId w15:val="{866CD014-F76F-4141-85D7-11E3E253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7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7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Kunz</dc:creator>
  <cp:keywords/>
  <dc:description/>
  <cp:lastModifiedBy>Bella Bi</cp:lastModifiedBy>
  <cp:revision>46</cp:revision>
  <cp:lastPrinted>2017-11-24T20:47:00Z</cp:lastPrinted>
  <dcterms:created xsi:type="dcterms:W3CDTF">2017-11-24T17:32:00Z</dcterms:created>
  <dcterms:modified xsi:type="dcterms:W3CDTF">2017-11-29T11:12:00Z</dcterms:modified>
</cp:coreProperties>
</file>