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603F" w14:textId="4CA15767" w:rsidR="00202855" w:rsidDel="00BB3D11" w:rsidRDefault="00202855" w:rsidP="00202855">
      <w:pPr>
        <w:pStyle w:val="Title"/>
        <w:rPr>
          <w:del w:id="0" w:author="Adam Wang" w:date="2017-11-06T14:58:00Z"/>
        </w:rPr>
      </w:pPr>
      <w:bookmarkStart w:id="1" w:name="_Hlk496541604"/>
      <w:bookmarkStart w:id="2" w:name="_Hlk499624530"/>
      <w:r>
        <w:t xml:space="preserve">ESERVICE ONLINE </w:t>
      </w:r>
    </w:p>
    <w:p w14:paraId="1F8501C3" w14:textId="77777777" w:rsidR="00BB3D11" w:rsidRDefault="00202855">
      <w:pPr>
        <w:pStyle w:val="Title"/>
        <w:rPr>
          <w:ins w:id="3" w:author="Adam Wang" w:date="2017-11-06T14:58:00Z"/>
        </w:rPr>
        <w:pPrChange w:id="4" w:author="Adam Wang" w:date="2017-11-06T14:58:00Z">
          <w:pPr>
            <w:pStyle w:val="Title"/>
            <w:ind w:firstLine="720"/>
          </w:pPr>
        </w:pPrChange>
      </w:pPr>
      <w:r>
        <w:t>– DISPATCH TOOL</w:t>
      </w:r>
    </w:p>
    <w:p w14:paraId="2602530A" w14:textId="3956C5E0" w:rsidR="00202855" w:rsidRDefault="00BB3D11" w:rsidP="00202855">
      <w:pPr>
        <w:pStyle w:val="Title"/>
        <w:ind w:firstLine="720"/>
      </w:pPr>
      <w:r>
        <w:t>PHASE ONE</w:t>
      </w:r>
      <w:r w:rsidR="00202855">
        <w:t xml:space="preserve"> SCOPE STATEMENT</w:t>
      </w:r>
    </w:p>
    <w:bookmarkEnd w:id="1"/>
    <w:p w14:paraId="42386DBD" w14:textId="0FA08598" w:rsidR="00202855" w:rsidRDefault="00202855" w:rsidP="00202855"/>
    <w:bookmarkEnd w:id="2"/>
    <w:p w14:paraId="45BE4325" w14:textId="77777777" w:rsidR="00BB3D11" w:rsidRDefault="00BB3D11" w:rsidP="00BB3D11">
      <w:pPr>
        <w:pStyle w:val="Heading1"/>
      </w:pPr>
      <w:r>
        <w:t>SUMMARY</w:t>
      </w:r>
    </w:p>
    <w:p w14:paraId="2C33E9C4" w14:textId="2F22AA4D" w:rsidR="00CA6D0F" w:rsidRDefault="00CA6D0F" w:rsidP="00202855"/>
    <w:p w14:paraId="0E919D7B" w14:textId="382D9F8B" w:rsidR="00CA6D0F" w:rsidRDefault="00BB3D11" w:rsidP="00202855">
      <w:bookmarkStart w:id="5" w:name="_Hlk499624717"/>
      <w:bookmarkStart w:id="6" w:name="_GoBack"/>
      <w:r>
        <w:t xml:space="preserve">eService online – Dispatcher tool phase one targets </w:t>
      </w:r>
      <w:bookmarkStart w:id="7" w:name="OLE_LINK12"/>
      <w:r>
        <w:t xml:space="preserve">replacing dispatcher </w:t>
      </w:r>
      <w:bookmarkEnd w:id="5"/>
      <w:bookmarkEnd w:id="6"/>
      <w:r>
        <w:t>Excel based Rig Board and Rig Tracker in OPS Tracker database. Phase one is the fundamental step to establish one stop dispatcher solution to improve people efficiency and data accuracy.</w:t>
      </w:r>
    </w:p>
    <w:p w14:paraId="494E58AF" w14:textId="39834806" w:rsidR="00BB3D11" w:rsidRDefault="00BB3D11" w:rsidP="00202855"/>
    <w:p w14:paraId="7C6EF341" w14:textId="47DBB2A6" w:rsidR="00BB3D11" w:rsidRDefault="00BB3D11" w:rsidP="00202855">
      <w:r>
        <w:t>In phase one, there is very minor business process change in dispatcher team. All functions in Excel version Rig Board today will be accomplished in eService Online Rig Board.</w:t>
      </w:r>
    </w:p>
    <w:bookmarkEnd w:id="7"/>
    <w:p w14:paraId="118E5837" w14:textId="77777777" w:rsidR="00202855" w:rsidRDefault="00202855" w:rsidP="00202855"/>
    <w:p w14:paraId="1CDAF346" w14:textId="77777777" w:rsidR="00202855" w:rsidRDefault="00202855" w:rsidP="00202855">
      <w:pPr>
        <w:pStyle w:val="Heading2"/>
      </w:pPr>
      <w:r>
        <w:t>RIG BOARD</w:t>
      </w:r>
    </w:p>
    <w:p w14:paraId="16B38E3D" w14:textId="77777777" w:rsidR="00202855" w:rsidRDefault="00202855" w:rsidP="00202855"/>
    <w:p w14:paraId="01646A6B" w14:textId="77777777" w:rsidR="00202855" w:rsidRDefault="00202855" w:rsidP="00202855">
      <w:bookmarkStart w:id="8" w:name="OLE_LINK13"/>
      <w:r>
        <w:t xml:space="preserve">Rig Board is dispatcher dash board for day-to-day use. It displays following information for dispatcher to monitor upcoming jobs readiness and ongoing jobs’ progress. </w:t>
      </w:r>
    </w:p>
    <w:bookmarkEnd w:id="8"/>
    <w:p w14:paraId="04533D74" w14:textId="77777777" w:rsidR="00202855" w:rsidRDefault="00202855" w:rsidP="00202855"/>
    <w:p w14:paraId="08692F90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COMPANY – Client Name</w:t>
      </w:r>
    </w:p>
    <w:p w14:paraId="46524A90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LSD – Well Location</w:t>
      </w:r>
    </w:p>
    <w:p w14:paraId="5E034711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RIG – Rig Identifier</w:t>
      </w:r>
    </w:p>
    <w:p w14:paraId="3ECA318A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JOB – Job Type</w:t>
      </w:r>
    </w:p>
    <w:p w14:paraId="6DDB5738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DATE- Job Date</w:t>
      </w:r>
    </w:p>
    <w:p w14:paraId="12ADE241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BLENDS – BL1, BL2, BL3</w:t>
      </w:r>
    </w:p>
    <w:p w14:paraId="33CD8219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RIG NOTES </w:t>
      </w:r>
    </w:p>
    <w:p w14:paraId="6E04D28B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JOB NOTES</w:t>
      </w:r>
    </w:p>
    <w:p w14:paraId="4A0E1A0D" w14:textId="35538C95" w:rsidR="00202855" w:rsidDel="00882F41" w:rsidRDefault="00202855" w:rsidP="00202855">
      <w:pPr>
        <w:pStyle w:val="ListParagraph"/>
        <w:numPr>
          <w:ilvl w:val="0"/>
          <w:numId w:val="1"/>
        </w:numPr>
        <w:rPr>
          <w:del w:id="9" w:author="Adam Wang" w:date="2017-11-01T15:37:00Z"/>
          <w:lang w:eastAsia="zh-CN"/>
        </w:rPr>
      </w:pPr>
      <w:del w:id="10" w:author="Adam Wang" w:date="2017-11-01T15:37:00Z">
        <w:r w:rsidDel="00882F41">
          <w:rPr>
            <w:lang w:eastAsia="zh-CN"/>
          </w:rPr>
          <w:delText>BANS</w:delText>
        </w:r>
      </w:del>
    </w:p>
    <w:p w14:paraId="1A0A52CC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BIN</w:t>
      </w:r>
    </w:p>
    <w:p w14:paraId="19170912" w14:textId="77777777" w:rsidR="00202855" w:rsidRDefault="00202855" w:rsidP="002028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CONSULTANTS CONTACTS</w:t>
      </w:r>
    </w:p>
    <w:p w14:paraId="23C3AA6B" w14:textId="77777777" w:rsidR="00202855" w:rsidRDefault="00202855" w:rsidP="00202855">
      <w:pPr>
        <w:rPr>
          <w:lang w:eastAsia="zh-CN"/>
        </w:rPr>
      </w:pPr>
    </w:p>
    <w:p w14:paraId="246D8B29" w14:textId="418D1B31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Use row background colors to highlight the </w:t>
      </w:r>
      <w:r w:rsidR="00C434CD">
        <w:rPr>
          <w:lang w:eastAsia="zh-CN"/>
        </w:rPr>
        <w:t xml:space="preserve">job status </w:t>
      </w:r>
      <w:r w:rsidR="00055F35">
        <w:rPr>
          <w:lang w:eastAsia="zh-CN"/>
        </w:rPr>
        <w:t>and rig status</w:t>
      </w:r>
      <w:r>
        <w:rPr>
          <w:lang w:eastAsia="zh-CN"/>
        </w:rPr>
        <w:t xml:space="preserve"> </w:t>
      </w:r>
    </w:p>
    <w:p w14:paraId="198077E4" w14:textId="723258E0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Use different font colors to highlight</w:t>
      </w:r>
      <w:r w:rsidR="00055F35">
        <w:rPr>
          <w:lang w:eastAsia="zh-CN"/>
        </w:rPr>
        <w:t xml:space="preserve"> readiness, alert, progress of </w:t>
      </w:r>
      <w:r>
        <w:rPr>
          <w:lang w:eastAsia="zh-CN"/>
        </w:rPr>
        <w:t>job</w:t>
      </w:r>
      <w:r w:rsidR="00055F35">
        <w:rPr>
          <w:lang w:eastAsia="zh-CN"/>
        </w:rPr>
        <w:t xml:space="preserve"> factors</w:t>
      </w:r>
      <w:r>
        <w:rPr>
          <w:lang w:eastAsia="zh-CN"/>
        </w:rPr>
        <w:t xml:space="preserve">. </w:t>
      </w:r>
    </w:p>
    <w:p w14:paraId="7084310E" w14:textId="77777777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bookmarkStart w:id="11" w:name="OLE_LINK14"/>
      <w:bookmarkStart w:id="12" w:name="OLE_LINK15"/>
      <w:r>
        <w:rPr>
          <w:lang w:eastAsia="zh-CN"/>
        </w:rPr>
        <w:t>Single click update</w:t>
      </w:r>
      <w:bookmarkEnd w:id="11"/>
      <w:bookmarkEnd w:id="12"/>
      <w:r>
        <w:rPr>
          <w:lang w:eastAsia="zh-CN"/>
        </w:rPr>
        <w:t>. Right-click on a cell of RIG BOARD, will trigger the corresponding context menu leads to single update in Call Sheet/Job, which include blends, equipment, crew, etc.</w:t>
      </w:r>
    </w:p>
    <w:p w14:paraId="1A5ACE04" w14:textId="14044952" w:rsidR="00202855" w:rsidRDefault="00202855" w:rsidP="002028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Create Call She</w:t>
      </w:r>
      <w:r w:rsidR="00055F35">
        <w:rPr>
          <w:lang w:eastAsia="zh-CN"/>
        </w:rPr>
        <w:t xml:space="preserve">et from Rig Board, carry over </w:t>
      </w:r>
      <w:r>
        <w:rPr>
          <w:lang w:eastAsia="zh-CN"/>
        </w:rPr>
        <w:t>know</w:t>
      </w:r>
      <w:r w:rsidR="00055F35">
        <w:rPr>
          <w:lang w:eastAsia="zh-CN"/>
        </w:rPr>
        <w:t>n</w:t>
      </w:r>
      <w:r>
        <w:rPr>
          <w:lang w:eastAsia="zh-CN"/>
        </w:rPr>
        <w:t xml:space="preserve"> job information and combine with program import.</w:t>
      </w:r>
    </w:p>
    <w:p w14:paraId="289E2088" w14:textId="77777777" w:rsidR="00202855" w:rsidRDefault="00202855" w:rsidP="00202855">
      <w:pPr>
        <w:pStyle w:val="ListParagraph"/>
        <w:rPr>
          <w:lang w:eastAsia="zh-CN"/>
        </w:rPr>
      </w:pPr>
    </w:p>
    <w:p w14:paraId="5552DA45" w14:textId="77777777" w:rsidR="00202855" w:rsidRDefault="00202855" w:rsidP="00202855">
      <w:pPr>
        <w:pStyle w:val="ListParagraph"/>
        <w:rPr>
          <w:lang w:eastAsia="zh-CN"/>
        </w:rPr>
      </w:pPr>
    </w:p>
    <w:p w14:paraId="37ED6C57" w14:textId="71B7F8B2" w:rsidR="00202855" w:rsidRDefault="00BB3D11" w:rsidP="00202855">
      <w:pPr>
        <w:pStyle w:val="Heading1"/>
      </w:pPr>
      <w:r>
        <w:t>Functionalities</w:t>
      </w:r>
    </w:p>
    <w:p w14:paraId="2A6206A5" w14:textId="77777777" w:rsidR="00202855" w:rsidRDefault="00202855" w:rsidP="00202855">
      <w:pPr>
        <w:rPr>
          <w:lang w:eastAsia="zh-CN"/>
        </w:rPr>
      </w:pPr>
    </w:p>
    <w:p w14:paraId="0DA5B4E5" w14:textId="77777777" w:rsidR="00202855" w:rsidRDefault="00202855" w:rsidP="00202855">
      <w:pPr>
        <w:rPr>
          <w:lang w:eastAsia="zh-CN"/>
        </w:rPr>
      </w:pPr>
    </w:p>
    <w:p w14:paraId="51F335B6" w14:textId="77777777" w:rsidR="00202855" w:rsidRDefault="00202855" w:rsidP="00202855">
      <w:pPr>
        <w:rPr>
          <w:lang w:eastAsia="zh-CN"/>
        </w:rPr>
      </w:pPr>
    </w:p>
    <w:p w14:paraId="1A344E2F" w14:textId="77777777" w:rsidR="00202855" w:rsidRPr="00202855" w:rsidRDefault="00202855" w:rsidP="00202855">
      <w:pPr>
        <w:rPr>
          <w:lang w:eastAsia="zh-CN"/>
        </w:rPr>
      </w:pPr>
    </w:p>
    <w:p w14:paraId="63A828EE" w14:textId="77777777" w:rsidR="00202855" w:rsidRDefault="00202855" w:rsidP="00202855">
      <w:pPr>
        <w:rPr>
          <w:lang w:eastAsia="zh-CN"/>
        </w:rPr>
      </w:pPr>
    </w:p>
    <w:p w14:paraId="6CFC4AD7" w14:textId="77777777" w:rsidR="00202855" w:rsidRDefault="00202855" w:rsidP="00202855">
      <w:pPr>
        <w:rPr>
          <w:lang w:eastAsia="zh-CN"/>
        </w:rPr>
      </w:pPr>
    </w:p>
    <w:p w14:paraId="25D00182" w14:textId="5848C6DE" w:rsidR="00202855" w:rsidRDefault="00202855" w:rsidP="0020285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Rig Board UI</w:t>
      </w:r>
      <w:r w:rsidR="002F7FCB">
        <w:rPr>
          <w:lang w:eastAsia="zh-CN"/>
        </w:rPr>
        <w:t xml:space="preserve"> – </w:t>
      </w:r>
      <w:bookmarkStart w:id="13" w:name="OLE_LINK5"/>
      <w:r w:rsidR="002F7FCB">
        <w:rPr>
          <w:lang w:eastAsia="zh-CN"/>
        </w:rPr>
        <w:t>Web based interface to mimic current Rig Board.</w:t>
      </w:r>
      <w:bookmarkEnd w:id="13"/>
    </w:p>
    <w:p w14:paraId="7B0221FD" w14:textId="6C4A6CCB" w:rsidR="001352FF" w:rsidRDefault="001352FF" w:rsidP="00C21440">
      <w:pPr>
        <w:pStyle w:val="ListParagraph"/>
        <w:numPr>
          <w:ilvl w:val="1"/>
          <w:numId w:val="3"/>
        </w:numPr>
        <w:rPr>
          <w:lang w:eastAsia="zh-CN"/>
        </w:rPr>
      </w:pPr>
      <w:bookmarkStart w:id="14" w:name="OLE_LINK6"/>
      <w:bookmarkStart w:id="15" w:name="OLE_LINK7"/>
      <w:r>
        <w:rPr>
          <w:lang w:eastAsia="zh-CN"/>
        </w:rPr>
        <w:t>Display entered call sheets in proper status color coding with Rig Board format.</w:t>
      </w:r>
      <w:ins w:id="16" w:author="Bella Bi" w:date="2017-10-27T19:08:00Z">
        <w:r w:rsidR="00C21440" w:rsidRPr="00C21440">
          <w:t xml:space="preserve"> </w:t>
        </w:r>
      </w:ins>
    </w:p>
    <w:p w14:paraId="4D5F23FF" w14:textId="5948058D" w:rsidR="001352FF" w:rsidRDefault="001352FF" w:rsidP="001352F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Display job factors in proper status color coding with Rig Board.</w:t>
      </w:r>
      <w:ins w:id="17" w:author="Bella Bi" w:date="2017-10-27T19:09:00Z">
        <w:r w:rsidR="0082417A" w:rsidRPr="0082417A">
          <w:rPr>
            <w:color w:val="FF0000"/>
            <w:lang w:eastAsia="zh-CN"/>
          </w:rPr>
          <w:t xml:space="preserve"> </w:t>
        </w:r>
      </w:ins>
    </w:p>
    <w:p w14:paraId="60ABAD00" w14:textId="281FAFA6" w:rsidR="001352FF" w:rsidRDefault="001352FF" w:rsidP="001352F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Update Well Location/Direction from Rig Board.</w:t>
      </w:r>
      <w:ins w:id="18" w:author="Bella Bi" w:date="2017-10-27T19:09:00Z">
        <w:r w:rsidR="00CC3B31" w:rsidRPr="00CC3B31">
          <w:rPr>
            <w:color w:val="FF0000"/>
            <w:lang w:eastAsia="zh-CN"/>
          </w:rPr>
          <w:t xml:space="preserve"> </w:t>
        </w:r>
      </w:ins>
    </w:p>
    <w:p w14:paraId="084663EA" w14:textId="62A2341E" w:rsidR="00164A6C" w:rsidRPr="009D0712" w:rsidRDefault="001352FF" w:rsidP="00BB3D11">
      <w:pPr>
        <w:pStyle w:val="ListParagraph"/>
        <w:numPr>
          <w:ilvl w:val="1"/>
          <w:numId w:val="3"/>
        </w:numPr>
        <w:rPr>
          <w:color w:val="FF0000"/>
          <w:lang w:eastAsia="zh-CN"/>
          <w:rPrChange w:id="19" w:author="Adam Wang" w:date="2017-11-06T14:49:00Z">
            <w:rPr>
              <w:lang w:eastAsia="zh-CN"/>
            </w:rPr>
          </w:rPrChange>
        </w:rPr>
      </w:pPr>
      <w:r>
        <w:rPr>
          <w:lang w:eastAsia="zh-CN"/>
        </w:rPr>
        <w:t>Update Job Date Time for call back/confirmation from Rig Board</w:t>
      </w:r>
      <w:ins w:id="20" w:author="Bella Bi" w:date="2017-10-27T19:09:00Z">
        <w:r w:rsidR="001E4055" w:rsidRPr="001E4055">
          <w:rPr>
            <w:color w:val="FF0000"/>
            <w:lang w:eastAsia="zh-CN"/>
          </w:rPr>
          <w:t xml:space="preserve"> </w:t>
        </w:r>
      </w:ins>
    </w:p>
    <w:p w14:paraId="4AB1D91C" w14:textId="72340077" w:rsidR="00164A6C" w:rsidRDefault="00164A6C" w:rsidP="00912A52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Update Special Instructions and </w:t>
      </w:r>
      <w:r w:rsidR="00E0754F">
        <w:rPr>
          <w:lang w:eastAsia="zh-CN"/>
        </w:rPr>
        <w:t>Safety</w:t>
      </w:r>
      <w:r>
        <w:rPr>
          <w:lang w:eastAsia="zh-CN"/>
        </w:rPr>
        <w:t xml:space="preserve"> Hazard from Rig Board.</w:t>
      </w:r>
      <w:r w:rsidR="00BB3D11">
        <w:rPr>
          <w:lang w:eastAsia="zh-CN"/>
        </w:rPr>
        <w:t xml:space="preserve"> </w:t>
      </w:r>
    </w:p>
    <w:bookmarkEnd w:id="14"/>
    <w:bookmarkEnd w:id="15"/>
    <w:p w14:paraId="683F77AF" w14:textId="279ECBDD" w:rsidR="00DA1E64" w:rsidRDefault="00DA1E64" w:rsidP="00912A5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Add new eService functions to work with Rig Board UI.</w:t>
      </w:r>
    </w:p>
    <w:p w14:paraId="11FFA90A" w14:textId="138C019A" w:rsid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>
        <w:t>Add</w:t>
      </w:r>
      <w:ins w:id="21" w:author="Adam Wang" w:date="2017-11-06T14:50:00Z">
        <w:r w:rsidR="009D0712">
          <w:t>/Remove</w:t>
        </w:r>
      </w:ins>
      <w:r>
        <w:t xml:space="preserve"> COD clear flag in Company Information</w:t>
      </w:r>
      <w:ins w:id="22" w:author="Bella Bi" w:date="2017-10-27T19:12:00Z">
        <w:r w:rsidR="00F6650E" w:rsidRPr="00F6650E">
          <w:rPr>
            <w:color w:val="FF0000"/>
            <w:lang w:eastAsia="zh-CN"/>
          </w:rPr>
          <w:t xml:space="preserve"> </w:t>
        </w:r>
      </w:ins>
    </w:p>
    <w:p w14:paraId="000E8C00" w14:textId="7D262FA9" w:rsidR="00DA1E64" w:rsidRP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 w:rsidRPr="00DA1E64">
        <w:rPr>
          <w:lang w:eastAsia="zh-CN"/>
        </w:rPr>
        <w:t>Update Rig information to link up with Rig Database</w:t>
      </w:r>
      <w:ins w:id="23" w:author="Bella Bi" w:date="2017-10-27T19:12:00Z">
        <w:r w:rsidR="00F6650E" w:rsidRPr="00F6650E">
          <w:rPr>
            <w:color w:val="FF0000"/>
            <w:lang w:eastAsia="zh-CN"/>
          </w:rPr>
          <w:t xml:space="preserve"> </w:t>
        </w:r>
      </w:ins>
    </w:p>
    <w:p w14:paraId="72F95589" w14:textId="3CFF5883" w:rsidR="00DA1E64" w:rsidRP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 w:rsidRPr="00DA1E64">
        <w:rPr>
          <w:lang w:eastAsia="zh-CN"/>
        </w:rPr>
        <w:t>Add flag a haul needed.</w:t>
      </w:r>
      <w:ins w:id="24" w:author="Bella Bi" w:date="2017-10-27T19:13:00Z">
        <w:r w:rsidR="00F6650E" w:rsidRPr="00F6650E">
          <w:rPr>
            <w:color w:val="FF0000"/>
            <w:lang w:eastAsia="zh-CN"/>
          </w:rPr>
          <w:t xml:space="preserve"> </w:t>
        </w:r>
      </w:ins>
    </w:p>
    <w:p w14:paraId="250D116D" w14:textId="4DA8485C" w:rsidR="00DA1E64" w:rsidRDefault="00DA1E64" w:rsidP="00DA1E64">
      <w:pPr>
        <w:pStyle w:val="ListParagraph"/>
        <w:numPr>
          <w:ilvl w:val="1"/>
          <w:numId w:val="3"/>
        </w:numPr>
        <w:rPr>
          <w:lang w:eastAsia="zh-CN"/>
        </w:rPr>
      </w:pPr>
      <w:r w:rsidRPr="00DA1E64">
        <w:rPr>
          <w:lang w:eastAsia="zh-CN"/>
        </w:rPr>
        <w:t>Add bin requirements</w:t>
      </w:r>
      <w:ins w:id="25" w:author="Bella Bi" w:date="2017-10-27T19:13:00Z">
        <w:r w:rsidR="00F6650E" w:rsidRPr="00F6650E">
          <w:rPr>
            <w:color w:val="FF0000"/>
            <w:lang w:eastAsia="zh-CN"/>
          </w:rPr>
          <w:t xml:space="preserve"> </w:t>
        </w:r>
      </w:ins>
    </w:p>
    <w:p w14:paraId="37D6A52E" w14:textId="2502673E" w:rsidR="00202855" w:rsidRDefault="00202855" w:rsidP="0020285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Update Rig Management by extending </w:t>
      </w:r>
      <w:commentRangeStart w:id="26"/>
      <w:commentRangeStart w:id="27"/>
      <w:r>
        <w:rPr>
          <w:lang w:eastAsia="zh-CN"/>
        </w:rPr>
        <w:t>OPS Tracker Model</w:t>
      </w:r>
      <w:commentRangeEnd w:id="26"/>
      <w:r>
        <w:rPr>
          <w:rStyle w:val="CommentReference"/>
        </w:rPr>
        <w:commentReference w:id="26"/>
      </w:r>
      <w:commentRangeEnd w:id="27"/>
      <w:r>
        <w:rPr>
          <w:rStyle w:val="CommentReference"/>
        </w:rPr>
        <w:commentReference w:id="27"/>
      </w:r>
    </w:p>
    <w:p w14:paraId="408B9E18" w14:textId="4BECC770" w:rsidR="00202855" w:rsidRDefault="00202855" w:rsidP="00202855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Extend Rig Database, create CRUD functionality UI</w:t>
      </w:r>
      <w:ins w:id="28" w:author="Bella Bi" w:date="2017-10-27T19:13:00Z">
        <w:r w:rsidR="0002180C" w:rsidRPr="0002180C">
          <w:rPr>
            <w:color w:val="FF0000"/>
            <w:lang w:eastAsia="zh-CN"/>
          </w:rPr>
          <w:t xml:space="preserve"> </w:t>
        </w:r>
      </w:ins>
    </w:p>
    <w:p w14:paraId="473CC407" w14:textId="1E7786ED" w:rsidR="00202855" w:rsidRDefault="00202855" w:rsidP="00202855">
      <w:pPr>
        <w:pStyle w:val="ListParagraph"/>
        <w:numPr>
          <w:ilvl w:val="1"/>
          <w:numId w:val="3"/>
        </w:numPr>
        <w:rPr>
          <w:lang w:eastAsia="zh-CN"/>
        </w:rPr>
      </w:pPr>
      <w:bookmarkStart w:id="29" w:name="OLE_LINK4"/>
      <w:r>
        <w:rPr>
          <w:lang w:eastAsia="zh-CN"/>
        </w:rPr>
        <w:t xml:space="preserve">Create Rig Job Database </w:t>
      </w:r>
      <w:bookmarkEnd w:id="29"/>
      <w:r>
        <w:rPr>
          <w:lang w:eastAsia="zh-CN"/>
        </w:rPr>
        <w:t xml:space="preserve">to accommodate the data not in Call Sheet today, backend only, </w:t>
      </w:r>
      <w:commentRangeStart w:id="30"/>
      <w:commentRangeStart w:id="31"/>
      <w:r>
        <w:rPr>
          <w:lang w:eastAsia="zh-CN"/>
        </w:rPr>
        <w:t>no UI for updating</w:t>
      </w:r>
      <w:commentRangeEnd w:id="30"/>
      <w:r>
        <w:rPr>
          <w:rStyle w:val="CommentReference"/>
        </w:rPr>
        <w:commentReference w:id="30"/>
      </w:r>
      <w:commentRangeEnd w:id="31"/>
      <w:r w:rsidR="002F7FCB">
        <w:rPr>
          <w:rStyle w:val="CommentReference"/>
        </w:rPr>
        <w:commentReference w:id="31"/>
      </w:r>
      <w:r>
        <w:rPr>
          <w:lang w:eastAsia="zh-CN"/>
        </w:rPr>
        <w:t>. All update functions are through eService Call Sheet or future Rig Board function.</w:t>
      </w:r>
      <w:ins w:id="32" w:author="Bella Bi" w:date="2017-10-27T19:14:00Z">
        <w:r w:rsidR="00DB2BE5" w:rsidRPr="00DB2BE5">
          <w:rPr>
            <w:color w:val="FF0000"/>
            <w:lang w:eastAsia="zh-CN"/>
          </w:rPr>
          <w:t xml:space="preserve"> </w:t>
        </w:r>
      </w:ins>
    </w:p>
    <w:p w14:paraId="01391B0F" w14:textId="7B60AAFA" w:rsidR="00202855" w:rsidRDefault="00202855" w:rsidP="00202855">
      <w:pPr>
        <w:pStyle w:val="ListParagraph"/>
        <w:numPr>
          <w:ilvl w:val="1"/>
          <w:numId w:val="3"/>
        </w:numPr>
        <w:rPr>
          <w:lang w:eastAsia="zh-CN"/>
        </w:rPr>
      </w:pPr>
      <w:commentRangeStart w:id="33"/>
      <w:commentRangeStart w:id="34"/>
      <w:r>
        <w:rPr>
          <w:lang w:eastAsia="zh-CN"/>
        </w:rPr>
        <w:t>Create</w:t>
      </w:r>
      <w:commentRangeStart w:id="35"/>
      <w:commentRangeStart w:id="36"/>
      <w:r>
        <w:rPr>
          <w:lang w:eastAsia="zh-CN"/>
        </w:rPr>
        <w:t xml:space="preserve"> Rig Activity</w:t>
      </w:r>
      <w:r w:rsidRPr="00424B03">
        <w:rPr>
          <w:lang w:eastAsia="zh-CN"/>
        </w:rPr>
        <w:t xml:space="preserve"> </w:t>
      </w:r>
      <w:commentRangeEnd w:id="35"/>
      <w:r w:rsidRPr="00424B03">
        <w:rPr>
          <w:rStyle w:val="CommentReference"/>
          <w:sz w:val="22"/>
          <w:szCs w:val="22"/>
        </w:rPr>
        <w:commentReference w:id="35"/>
      </w:r>
      <w:commentRangeEnd w:id="36"/>
      <w:r w:rsidR="002F7FCB" w:rsidRPr="00424B03">
        <w:rPr>
          <w:rStyle w:val="CommentReference"/>
          <w:sz w:val="22"/>
          <w:szCs w:val="22"/>
        </w:rPr>
        <w:commentReference w:id="36"/>
      </w:r>
      <w:del w:id="37" w:author="Adam Wang" w:date="2017-11-06T14:53:00Z">
        <w:r w:rsidRPr="00424B03" w:rsidDel="009D0712">
          <w:rPr>
            <w:lang w:eastAsia="zh-CN"/>
          </w:rPr>
          <w:delText xml:space="preserve">View </w:delText>
        </w:r>
      </w:del>
      <w:ins w:id="38" w:author="Adam Wang" w:date="2017-11-06T14:53:00Z">
        <w:r w:rsidR="009D0712" w:rsidRPr="00424B03">
          <w:rPr>
            <w:rStyle w:val="CommentReference"/>
            <w:sz w:val="22"/>
            <w:szCs w:val="22"/>
          </w:rPr>
          <w:t>BI</w:t>
        </w:r>
        <w:r w:rsidR="009D0712" w:rsidRPr="00424B03">
          <w:rPr>
            <w:lang w:eastAsia="zh-CN"/>
          </w:rPr>
          <w:t xml:space="preserve"> </w:t>
        </w:r>
      </w:ins>
      <w:r>
        <w:rPr>
          <w:lang w:eastAsia="zh-CN"/>
        </w:rPr>
        <w:t xml:space="preserve">from </w:t>
      </w:r>
      <w:r w:rsidR="008B571B">
        <w:rPr>
          <w:lang w:eastAsia="zh-CN"/>
        </w:rPr>
        <w:t>Rig Jobs</w:t>
      </w:r>
      <w:r>
        <w:rPr>
          <w:lang w:eastAsia="zh-CN"/>
        </w:rPr>
        <w:t xml:space="preserve"> </w:t>
      </w:r>
      <w:commentRangeEnd w:id="33"/>
      <w:r w:rsidR="00447AF3">
        <w:rPr>
          <w:rStyle w:val="CommentReference"/>
        </w:rPr>
        <w:commentReference w:id="33"/>
      </w:r>
      <w:commentRangeEnd w:id="34"/>
      <w:r w:rsidR="00F7572E">
        <w:rPr>
          <w:rStyle w:val="CommentReference"/>
        </w:rPr>
        <w:commentReference w:id="34"/>
      </w:r>
      <w:r>
        <w:rPr>
          <w:lang w:eastAsia="zh-CN"/>
        </w:rPr>
        <w:t>to replace rig tracker summary</w:t>
      </w:r>
      <w:ins w:id="39" w:author="Adam Wang" w:date="2017-11-06T14:54:00Z">
        <w:r w:rsidR="009D0712">
          <w:rPr>
            <w:lang w:eastAsia="zh-CN"/>
          </w:rPr>
          <w:t xml:space="preserve"> (not in development scope, Sanjel task)</w:t>
        </w:r>
      </w:ins>
      <w:r w:rsidR="00424B03">
        <w:rPr>
          <w:lang w:eastAsia="zh-CN"/>
        </w:rPr>
        <w:t>.</w:t>
      </w:r>
    </w:p>
    <w:p w14:paraId="06CFD21D" w14:textId="7C56C3F5" w:rsidR="00202855" w:rsidRDefault="00202855" w:rsidP="00D74470">
      <w:pPr>
        <w:pStyle w:val="ListParagraph"/>
        <w:numPr>
          <w:ilvl w:val="0"/>
          <w:numId w:val="3"/>
        </w:numPr>
        <w:rPr>
          <w:lang w:eastAsia="zh-CN"/>
        </w:rPr>
      </w:pPr>
      <w:commentRangeStart w:id="40"/>
      <w:commentRangeStart w:id="41"/>
      <w:commentRangeStart w:id="42"/>
      <w:r>
        <w:rPr>
          <w:lang w:eastAsia="zh-CN"/>
        </w:rPr>
        <w:t>Create client consultant database</w:t>
      </w:r>
      <w:commentRangeEnd w:id="40"/>
      <w:r w:rsidR="001B3FAD">
        <w:rPr>
          <w:rStyle w:val="CommentReference"/>
        </w:rPr>
        <w:commentReference w:id="40"/>
      </w:r>
      <w:commentRangeEnd w:id="41"/>
      <w:r w:rsidR="00F7572E">
        <w:rPr>
          <w:rStyle w:val="CommentReference"/>
        </w:rPr>
        <w:commentReference w:id="41"/>
      </w:r>
      <w:commentRangeEnd w:id="42"/>
      <w:r w:rsidR="00AE6C67">
        <w:rPr>
          <w:rStyle w:val="CommentReference"/>
        </w:rPr>
        <w:commentReference w:id="42"/>
      </w:r>
      <w:r>
        <w:rPr>
          <w:lang w:eastAsia="zh-CN"/>
        </w:rPr>
        <w:t>, and hook up with call sheet data entry</w:t>
      </w:r>
      <w:bookmarkStart w:id="43" w:name="OLE_LINK80"/>
      <w:r w:rsidR="00424B03">
        <w:rPr>
          <w:lang w:eastAsia="zh-CN"/>
        </w:rPr>
        <w:t>.</w:t>
      </w:r>
      <w:bookmarkEnd w:id="43"/>
      <w:ins w:id="44" w:author="Bella Bi" w:date="2017-10-27T19:15:00Z">
        <w:r w:rsidR="00D74470" w:rsidDel="00D74470">
          <w:rPr>
            <w:rStyle w:val="CommentReference"/>
          </w:rPr>
          <w:t xml:space="preserve"> </w:t>
        </w:r>
      </w:ins>
    </w:p>
    <w:p w14:paraId="6DBC56D5" w14:textId="4A6C2FFD" w:rsidR="00202855" w:rsidDel="009D0712" w:rsidRDefault="00202855" w:rsidP="00D74470">
      <w:pPr>
        <w:pStyle w:val="ListParagraph"/>
        <w:numPr>
          <w:ilvl w:val="0"/>
          <w:numId w:val="3"/>
        </w:numPr>
        <w:rPr>
          <w:del w:id="45" w:author="Adam Wang" w:date="2017-11-06T14:55:00Z"/>
          <w:lang w:eastAsia="zh-CN"/>
        </w:rPr>
      </w:pPr>
      <w:bookmarkStart w:id="46" w:name="OLE_LINK8"/>
      <w:bookmarkStart w:id="47" w:name="OLE_LINK11"/>
      <w:bookmarkStart w:id="48" w:name="OLE_LINK9"/>
      <w:bookmarkStart w:id="49" w:name="OLE_LINK10"/>
      <w:commentRangeStart w:id="50"/>
      <w:commentRangeStart w:id="51"/>
      <w:del w:id="52" w:author="Adam Wang" w:date="2017-11-06T14:55:00Z">
        <w:r w:rsidDel="009D0712">
          <w:rPr>
            <w:lang w:eastAsia="zh-CN"/>
          </w:rPr>
          <w:delText xml:space="preserve">Extend call sheet workflow </w:delText>
        </w:r>
        <w:bookmarkEnd w:id="46"/>
        <w:bookmarkEnd w:id="47"/>
        <w:r w:rsidDel="009D0712">
          <w:rPr>
            <w:lang w:eastAsia="zh-CN"/>
          </w:rPr>
          <w:delText xml:space="preserve">to implement monitoring and </w:delText>
        </w:r>
        <w:r w:rsidR="002F7FCB" w:rsidDel="009D0712">
          <w:rPr>
            <w:lang w:eastAsia="zh-CN"/>
          </w:rPr>
          <w:delText xml:space="preserve">alert </w:delText>
        </w:r>
        <w:r w:rsidDel="009D0712">
          <w:rPr>
            <w:lang w:eastAsia="zh-CN"/>
          </w:rPr>
          <w:delText>functionalities</w:delText>
        </w:r>
        <w:commentRangeEnd w:id="50"/>
        <w:r w:rsidDel="009D0712">
          <w:rPr>
            <w:rStyle w:val="CommentReference"/>
          </w:rPr>
          <w:commentReference w:id="50"/>
        </w:r>
        <w:commentRangeEnd w:id="51"/>
        <w:r w:rsidR="002F7FCB" w:rsidDel="009D0712">
          <w:rPr>
            <w:rStyle w:val="CommentReference"/>
          </w:rPr>
          <w:commentReference w:id="51"/>
        </w:r>
        <w:r w:rsidDel="009D0712">
          <w:rPr>
            <w:lang w:eastAsia="zh-CN"/>
          </w:rPr>
          <w:delText>.</w:delText>
        </w:r>
      </w:del>
      <w:ins w:id="53" w:author="Bella Bi" w:date="2017-10-27T19:16:00Z">
        <w:del w:id="54" w:author="Adam Wang" w:date="2017-11-06T14:55:00Z">
          <w:r w:rsidR="002D2D5E" w:rsidRPr="002D2D5E" w:rsidDel="009D0712">
            <w:rPr>
              <w:color w:val="FF0000"/>
              <w:lang w:eastAsia="zh-CN"/>
            </w:rPr>
            <w:delText xml:space="preserve"> </w:delText>
          </w:r>
          <w:r w:rsidR="002D2D5E" w:rsidDel="009D0712">
            <w:rPr>
              <w:color w:val="FF0000"/>
              <w:lang w:eastAsia="zh-CN"/>
            </w:rPr>
            <w:delText>SY05.UC038</w:delText>
          </w:r>
        </w:del>
      </w:ins>
    </w:p>
    <w:p w14:paraId="6D5C2CD7" w14:textId="0733594D" w:rsidR="00202855" w:rsidRDefault="00202855" w:rsidP="0020285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Implement basic blend tracking functionality to hook up bulk plant calculator and product haul process. </w:t>
      </w:r>
    </w:p>
    <w:bookmarkEnd w:id="48"/>
    <w:bookmarkEnd w:id="49"/>
    <w:p w14:paraId="6A0A81FC" w14:textId="60F96600" w:rsidR="00202855" w:rsidRPr="00B07A13" w:rsidRDefault="00202855" w:rsidP="00202855">
      <w:pPr>
        <w:pStyle w:val="ListParagraph"/>
        <w:numPr>
          <w:ilvl w:val="0"/>
          <w:numId w:val="3"/>
        </w:numPr>
        <w:rPr>
          <w:ins w:id="55" w:author="Adam Wang" w:date="2017-10-30T16:56:00Z"/>
          <w:lang w:eastAsia="zh-CN"/>
          <w:rPrChange w:id="56" w:author="Adam Wang" w:date="2017-10-30T16:56:00Z">
            <w:rPr>
              <w:ins w:id="57" w:author="Adam Wang" w:date="2017-10-30T16:56:00Z"/>
              <w:color w:val="FF0000"/>
              <w:lang w:eastAsia="zh-CN"/>
            </w:rPr>
          </w:rPrChange>
        </w:rPr>
      </w:pPr>
      <w:r>
        <w:rPr>
          <w:lang w:eastAsia="zh-CN"/>
        </w:rPr>
        <w:t>Implement BIN’s requirement and update the status of bin attach to rig</w:t>
      </w:r>
      <w:ins w:id="58" w:author="Bella Bi" w:date="2017-10-27T19:17:00Z">
        <w:r w:rsidR="000C191E" w:rsidRPr="000C191E">
          <w:rPr>
            <w:color w:val="FF0000"/>
            <w:lang w:eastAsia="zh-CN"/>
          </w:rPr>
          <w:t xml:space="preserve"> </w:t>
        </w:r>
      </w:ins>
    </w:p>
    <w:p w14:paraId="07D4D8AD" w14:textId="35295831" w:rsidR="009D0712" w:rsidRDefault="00BB3D11">
      <w:pPr>
        <w:ind w:left="540"/>
        <w:rPr>
          <w:ins w:id="59" w:author="Adam Wang" w:date="2017-11-28T09:24:00Z"/>
          <w:lang w:eastAsia="zh-CN"/>
        </w:rPr>
        <w:pPrChange w:id="60" w:author="Adam Wang" w:date="2017-11-06T14:55:00Z">
          <w:pPr>
            <w:pStyle w:val="ListParagraph"/>
            <w:numPr>
              <w:numId w:val="3"/>
            </w:numPr>
            <w:ind w:left="900" w:hanging="360"/>
          </w:pPr>
        </w:pPrChange>
      </w:pPr>
      <w:del w:id="61" w:author="Adam Wang" w:date="2017-11-28T09:23:00Z">
        <w:r w:rsidRPr="00BB3D11" w:rsidDel="007859BE">
          <w:rPr>
            <w:lang w:eastAsia="zh-CN"/>
          </w:rPr>
          <w:delText xml:space="preserve"> to fill out</w:delText>
        </w:r>
      </w:del>
    </w:p>
    <w:p w14:paraId="0E290E12" w14:textId="6843CE52" w:rsidR="007859BE" w:rsidRDefault="007859BE" w:rsidP="007859BE">
      <w:pPr>
        <w:pStyle w:val="ListParagraph"/>
        <w:numPr>
          <w:ilvl w:val="0"/>
          <w:numId w:val="3"/>
        </w:numPr>
        <w:rPr>
          <w:ins w:id="62" w:author="Adam Wang" w:date="2017-11-28T09:23:00Z"/>
          <w:lang w:eastAsia="zh-CN"/>
        </w:rPr>
      </w:pPr>
      <w:ins w:id="63" w:author="Adam Wang" w:date="2017-11-28T09:24:00Z">
        <w:r>
          <w:rPr>
            <w:lang w:eastAsia="zh-CN"/>
          </w:rPr>
          <w:t xml:space="preserve">Add employee/unit/load to bin to product haul function., hook </w:t>
        </w:r>
        <w:commentRangeStart w:id="64"/>
        <w:r>
          <w:rPr>
            <w:lang w:eastAsia="zh-CN"/>
          </w:rPr>
          <w:t>into</w:t>
        </w:r>
      </w:ins>
      <w:commentRangeEnd w:id="64"/>
      <w:ins w:id="65" w:author="Adam Wang" w:date="2017-11-28T09:25:00Z">
        <w:r>
          <w:rPr>
            <w:rStyle w:val="CommentReference"/>
          </w:rPr>
          <w:commentReference w:id="64"/>
        </w:r>
      </w:ins>
      <w:ins w:id="66" w:author="Adam Wang" w:date="2017-11-28T09:24:00Z">
        <w:r>
          <w:rPr>
            <w:lang w:eastAsia="zh-CN"/>
          </w:rPr>
          <w:t xml:space="preserve"> </w:t>
        </w:r>
        <w:proofErr w:type="spellStart"/>
        <w:r>
          <w:rPr>
            <w:lang w:eastAsia="zh-CN"/>
          </w:rPr>
          <w:t>callsheet</w:t>
        </w:r>
      </w:ins>
      <w:proofErr w:type="spellEnd"/>
    </w:p>
    <w:p w14:paraId="2553B91E" w14:textId="77777777" w:rsidR="007859BE" w:rsidRDefault="007859BE">
      <w:pPr>
        <w:ind w:left="540"/>
        <w:rPr>
          <w:ins w:id="67" w:author="Adam Wang" w:date="2017-11-06T14:55:00Z"/>
          <w:lang w:eastAsia="zh-CN"/>
        </w:rPr>
        <w:pPrChange w:id="68" w:author="Adam Wang" w:date="2017-11-06T14:55:00Z">
          <w:pPr>
            <w:pStyle w:val="ListParagraph"/>
            <w:numPr>
              <w:numId w:val="3"/>
            </w:numPr>
            <w:ind w:left="900" w:hanging="360"/>
          </w:pPr>
        </w:pPrChange>
      </w:pPr>
    </w:p>
    <w:p w14:paraId="45FAAF17" w14:textId="77777777" w:rsidR="00202855" w:rsidRDefault="00202855" w:rsidP="00202855">
      <w:pPr>
        <w:rPr>
          <w:lang w:eastAsia="zh-CN"/>
        </w:rPr>
      </w:pPr>
    </w:p>
    <w:p w14:paraId="3A6A5ECE" w14:textId="77777777" w:rsidR="00202855" w:rsidRDefault="00202855" w:rsidP="00202855">
      <w:pPr>
        <w:pStyle w:val="ListParagraph"/>
        <w:ind w:left="1440"/>
        <w:rPr>
          <w:lang w:eastAsia="zh-CN"/>
        </w:rPr>
      </w:pPr>
    </w:p>
    <w:p w14:paraId="08CEC4DB" w14:textId="3F8AF96C" w:rsidR="00202855" w:rsidRDefault="00E0754F" w:rsidP="00E0754F">
      <w:pPr>
        <w:pStyle w:val="Heading1"/>
      </w:pPr>
      <w:r>
        <w:t>Timeline</w:t>
      </w:r>
    </w:p>
    <w:p w14:paraId="518F7AC7" w14:textId="0865F645" w:rsidR="00E0754F" w:rsidRDefault="00E0754F" w:rsidP="00202855">
      <w:pPr>
        <w:rPr>
          <w:lang w:eastAsia="zh-CN"/>
        </w:rPr>
      </w:pPr>
    </w:p>
    <w:p w14:paraId="4AA55D9A" w14:textId="1981CCD1" w:rsidR="00E0754F" w:rsidRDefault="00E0754F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Oct 11 – Oct 31, 2017 Requirement collection and prototype preparation.</w:t>
      </w:r>
    </w:p>
    <w:p w14:paraId="239B3EC7" w14:textId="16DE1281" w:rsidR="00E0754F" w:rsidRDefault="00E0754F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Nov 1, Prototype Review.</w:t>
      </w:r>
    </w:p>
    <w:p w14:paraId="60788C6B" w14:textId="2593A683" w:rsidR="002B3A28" w:rsidRDefault="002B3A28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Nov 1 – Nov 17, development under clear understood scope.</w:t>
      </w:r>
    </w:p>
    <w:p w14:paraId="672018A9" w14:textId="3D8603C0" w:rsidR="00E0754F" w:rsidRDefault="002B3A28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Nov 20, Preview version release on support environment, user interface completed, and 70% functionalities completed. Collect feedback from dispatchers.</w:t>
      </w:r>
    </w:p>
    <w:p w14:paraId="4CEF070C" w14:textId="4402C715" w:rsidR="002B3A28" w:rsidRDefault="002B3A28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Nov 20 – Nov 30, development completed, make changes upon preview feedback, fix bugs.</w:t>
      </w:r>
    </w:p>
    <w:p w14:paraId="5AB3E0A6" w14:textId="3C5CCBF3" w:rsidR="002B3A28" w:rsidRDefault="002B3A28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Dec 1, eService R6.4 release, which contains the necessary changes for dispatcher tools. Dispatcher Tool Pilot version release.</w:t>
      </w:r>
    </w:p>
    <w:p w14:paraId="4F090A89" w14:textId="17599259" w:rsidR="002B3A28" w:rsidRDefault="002B3A28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Dec 1 – Dec 31, collect feedback, fix bugs.</w:t>
      </w:r>
    </w:p>
    <w:p w14:paraId="62501036" w14:textId="1C3ACBDA" w:rsidR="002B3A28" w:rsidRDefault="002B3A28" w:rsidP="00E0754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Jan 1, Dispatch Tool production release.</w:t>
      </w:r>
    </w:p>
    <w:p w14:paraId="7F62CADD" w14:textId="77777777" w:rsidR="00202855" w:rsidRDefault="00202855" w:rsidP="00202855">
      <w:pPr>
        <w:rPr>
          <w:lang w:eastAsia="zh-CN"/>
        </w:rPr>
      </w:pPr>
    </w:p>
    <w:sectPr w:rsidR="0020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Bella Bi" w:date="2017-10-19T16:03:00Z" w:initials="BB">
    <w:p w14:paraId="4C90C970" w14:textId="00FCBAD1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10</w:t>
      </w:r>
      <w:r w:rsidR="001B3FAD">
        <w:rPr>
          <w:rFonts w:hint="eastAsia"/>
          <w:lang w:eastAsia="zh-CN"/>
        </w:rPr>
        <w:t>-</w:t>
      </w:r>
      <w:r>
        <w:rPr>
          <w:lang w:eastAsia="zh-CN"/>
        </w:rPr>
        <w:t>19</w:t>
      </w:r>
      <w:r>
        <w:rPr>
          <w:rFonts w:hint="eastAsia"/>
          <w:lang w:eastAsia="zh-CN"/>
        </w:rPr>
        <w:t xml:space="preserve"> OPS</w:t>
      </w:r>
      <w:r>
        <w:rPr>
          <w:lang w:eastAsia="zh-CN"/>
        </w:rPr>
        <w:t>是什么的缩写</w:t>
      </w:r>
      <w:r>
        <w:rPr>
          <w:rFonts w:hint="eastAsia"/>
          <w:lang w:eastAsia="zh-CN"/>
        </w:rPr>
        <w:t>?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OPS Tracker</w:t>
      </w:r>
      <w:r>
        <w:rPr>
          <w:lang w:eastAsia="zh-CN"/>
        </w:rPr>
        <w:t xml:space="preserve"> Model</w:t>
      </w:r>
      <w:r>
        <w:rPr>
          <w:lang w:eastAsia="zh-CN"/>
        </w:rPr>
        <w:t>在哪里可以看到</w:t>
      </w:r>
      <w:r>
        <w:rPr>
          <w:rFonts w:hint="eastAsia"/>
          <w:lang w:eastAsia="zh-CN"/>
        </w:rPr>
        <w:t>？</w:t>
      </w:r>
    </w:p>
  </w:comment>
  <w:comment w:id="27" w:author="Adam Wang" w:date="2017-10-20T09:54:00Z" w:initials="AW">
    <w:p w14:paraId="698CA0C8" w14:textId="77777777" w:rsidR="00202855" w:rsidRDefault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我</w:t>
      </w:r>
      <w:r>
        <w:rPr>
          <w:lang w:eastAsia="zh-CN"/>
        </w:rPr>
        <w:t>在</w:t>
      </w:r>
      <w:r>
        <w:rPr>
          <w:rFonts w:hint="eastAsia"/>
          <w:lang w:eastAsia="zh-CN"/>
        </w:rPr>
        <w:t>reference projects</w:t>
      </w:r>
      <w:r>
        <w:rPr>
          <w:rFonts w:hint="eastAsia"/>
          <w:lang w:eastAsia="zh-CN"/>
        </w:rPr>
        <w:t>里</w:t>
      </w:r>
      <w:r>
        <w:rPr>
          <w:lang w:eastAsia="zh-CN"/>
        </w:rPr>
        <w:t>面上载了一个</w:t>
      </w:r>
      <w:r>
        <w:rPr>
          <w:lang w:eastAsia="zh-CN"/>
        </w:rPr>
        <w:t xml:space="preserve">OPS Tracker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solution</w:t>
      </w:r>
      <w:r>
        <w:rPr>
          <w:lang w:eastAsia="zh-CN"/>
        </w:rPr>
        <w:t>.</w:t>
      </w:r>
    </w:p>
  </w:comment>
  <w:comment w:id="30" w:author="Bella Bi" w:date="2017-10-19T16:25:00Z" w:initials="BB">
    <w:p w14:paraId="5301035A" w14:textId="00344FE8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rPr>
          <w:lang w:eastAsia="zh-CN"/>
        </w:rPr>
        <w:t>结合</w:t>
      </w:r>
      <w:r>
        <w:rPr>
          <w:lang w:eastAsia="zh-CN"/>
        </w:rPr>
        <w:t>Business Requirements Documents</w:t>
      </w:r>
      <w:r>
        <w:rPr>
          <w:lang w:eastAsia="zh-CN"/>
        </w:rPr>
        <w:t>中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Alerted</w:t>
      </w:r>
      <w:r>
        <w:rPr>
          <w:lang w:eastAsia="zh-CN"/>
        </w:rPr>
        <w:t>部分提到的</w:t>
      </w:r>
      <w:r>
        <w:rPr>
          <w:rFonts w:hint="eastAsia"/>
          <w:lang w:eastAsia="zh-CN"/>
        </w:rPr>
        <w:t>“</w:t>
      </w:r>
      <w:proofErr w:type="spellStart"/>
      <w:r w:rsidRPr="00D14D19">
        <w:rPr>
          <w:lang w:eastAsia="zh-CN"/>
        </w:rPr>
        <w:t>RigJob</w:t>
      </w:r>
      <w:proofErr w:type="spellEnd"/>
      <w:r w:rsidRPr="00D14D19">
        <w:rPr>
          <w:lang w:eastAsia="zh-CN"/>
        </w:rPr>
        <w:t xml:space="preserve"> is created </w:t>
      </w:r>
      <w:r>
        <w:rPr>
          <w:lang w:eastAsia="zh-CN"/>
        </w:rPr>
        <w:t>in Alerted status.</w:t>
      </w:r>
      <w:r>
        <w:rPr>
          <w:rFonts w:hint="eastAsia"/>
          <w:lang w:eastAsia="zh-CN"/>
        </w:rPr>
        <w:t>”</w:t>
      </w:r>
      <w:r>
        <w:rPr>
          <w:lang w:eastAsia="zh-CN"/>
        </w:rPr>
        <w:t>这里的意思是说在第一次接到电话之后通过页面创建一个</w:t>
      </w:r>
      <w:proofErr w:type="spellStart"/>
      <w:r>
        <w:rPr>
          <w:rFonts w:hint="eastAsia"/>
          <w:lang w:eastAsia="zh-CN"/>
        </w:rPr>
        <w:t>RigJob</w:t>
      </w:r>
      <w:proofErr w:type="spellEnd"/>
      <w:r>
        <w:rPr>
          <w:rFonts w:hint="eastAsia"/>
          <w:lang w:eastAsia="zh-CN"/>
        </w:rPr>
        <w:t>，而后面对于</w:t>
      </w:r>
      <w:proofErr w:type="spellStart"/>
      <w:r>
        <w:rPr>
          <w:rFonts w:hint="eastAsia"/>
          <w:lang w:eastAsia="zh-CN"/>
        </w:rPr>
        <w:t>Rig</w:t>
      </w:r>
      <w:r>
        <w:rPr>
          <w:lang w:eastAsia="zh-CN"/>
        </w:rPr>
        <w:t>Job</w:t>
      </w:r>
      <w:proofErr w:type="spellEnd"/>
      <w:r>
        <w:rPr>
          <w:lang w:eastAsia="zh-CN"/>
        </w:rPr>
        <w:t>的更新是通过</w:t>
      </w:r>
      <w:proofErr w:type="spellStart"/>
      <w:r>
        <w:rPr>
          <w:rFonts w:hint="eastAsia"/>
          <w:lang w:eastAsia="zh-CN"/>
        </w:rPr>
        <w:t>Call</w:t>
      </w:r>
      <w:r>
        <w:rPr>
          <w:lang w:eastAsia="zh-CN"/>
        </w:rPr>
        <w:t>Sheet</w:t>
      </w:r>
      <w:proofErr w:type="spellEnd"/>
      <w:r>
        <w:rPr>
          <w:lang w:eastAsia="zh-CN"/>
        </w:rPr>
        <w:t>或者</w:t>
      </w:r>
      <w:proofErr w:type="spellStart"/>
      <w:r>
        <w:rPr>
          <w:rFonts w:hint="eastAsia"/>
          <w:lang w:eastAsia="zh-CN"/>
        </w:rPr>
        <w:t>Rig</w:t>
      </w:r>
      <w:r>
        <w:rPr>
          <w:lang w:eastAsia="zh-CN"/>
        </w:rPr>
        <w:t>Board</w:t>
      </w:r>
      <w:proofErr w:type="spellEnd"/>
      <w:r>
        <w:rPr>
          <w:lang w:eastAsia="zh-CN"/>
        </w:rPr>
        <w:t>进行操作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不提供对于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的更新页面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这样理解对吗</w:t>
      </w:r>
      <w:r>
        <w:rPr>
          <w:rFonts w:hint="eastAsia"/>
          <w:lang w:eastAsia="zh-CN"/>
        </w:rPr>
        <w:t>？</w:t>
      </w:r>
      <w:r>
        <w:rPr>
          <w:lang w:eastAsia="zh-CN"/>
        </w:rPr>
        <w:t xml:space="preserve"> </w:t>
      </w:r>
      <w:r>
        <w:rPr>
          <w:lang w:eastAsia="zh-CN"/>
        </w:rPr>
        <w:t>后面所说的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的状态</w:t>
      </w:r>
      <w:r>
        <w:rPr>
          <w:rFonts w:hint="eastAsia"/>
          <w:lang w:eastAsia="zh-CN"/>
        </w:rPr>
        <w:t>Alert</w:t>
      </w:r>
      <w:r>
        <w:rPr>
          <w:lang w:eastAsia="zh-CN"/>
        </w:rPr>
        <w:t>/Confirmed/Dispatched/…</w:t>
      </w:r>
      <w:r>
        <w:rPr>
          <w:lang w:eastAsia="zh-CN"/>
        </w:rPr>
        <w:t>都是指的这个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的状态吗</w:t>
      </w:r>
      <w:r>
        <w:rPr>
          <w:rFonts w:hint="eastAsia"/>
          <w:lang w:eastAsia="zh-CN"/>
        </w:rPr>
        <w:t>？它与</w:t>
      </w:r>
      <w:r>
        <w:rPr>
          <w:rFonts w:hint="eastAsia"/>
          <w:lang w:eastAsia="zh-CN"/>
        </w:rPr>
        <w:t>eService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是什么关系？</w:t>
      </w:r>
    </w:p>
  </w:comment>
  <w:comment w:id="31" w:author="Adam Wang" w:date="2017-10-20T09:59:00Z" w:initials="AW">
    <w:p w14:paraId="005997F7" w14:textId="7DE1EB60" w:rsid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 xml:space="preserve">Rig Job </w:t>
      </w:r>
      <w:r>
        <w:rPr>
          <w:rFonts w:hint="eastAsia"/>
          <w:lang w:eastAsia="zh-CN"/>
        </w:rPr>
        <w:t>可</w:t>
      </w:r>
      <w:r>
        <w:rPr>
          <w:lang w:eastAsia="zh-CN"/>
        </w:rPr>
        <w:t>能是一个</w:t>
      </w:r>
      <w:r>
        <w:rPr>
          <w:lang w:eastAsia="zh-CN"/>
        </w:rPr>
        <w:t>façade</w:t>
      </w:r>
      <w:r>
        <w:rPr>
          <w:rFonts w:hint="eastAsia"/>
          <w:lang w:eastAsia="zh-CN"/>
        </w:rPr>
        <w:t>来</w:t>
      </w:r>
      <w:r>
        <w:rPr>
          <w:lang w:eastAsia="zh-CN"/>
        </w:rPr>
        <w:t>涵盖从</w:t>
      </w:r>
      <w:r>
        <w:rPr>
          <w:rFonts w:hint="eastAsia"/>
          <w:lang w:eastAsia="zh-CN"/>
        </w:rPr>
        <w:t xml:space="preserve">alerted </w:t>
      </w:r>
      <w:r>
        <w:rPr>
          <w:rFonts w:hint="eastAsia"/>
          <w:lang w:eastAsia="zh-CN"/>
        </w:rPr>
        <w:t>开</w:t>
      </w:r>
      <w:r>
        <w:rPr>
          <w:lang w:eastAsia="zh-CN"/>
        </w:rPr>
        <w:t>始的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job </w:t>
      </w:r>
      <w:r>
        <w:rPr>
          <w:rFonts w:hint="eastAsia"/>
          <w:lang w:eastAsia="zh-CN"/>
        </w:rPr>
        <w:t>结</w:t>
      </w:r>
      <w:r>
        <w:rPr>
          <w:lang w:eastAsia="zh-CN"/>
        </w:rPr>
        <w:t>束的整个生命周期</w:t>
      </w:r>
    </w:p>
  </w:comment>
  <w:comment w:id="35" w:author="Bella Bi" w:date="2017-10-19T16:35:00Z" w:initials="BB">
    <w:p w14:paraId="548A0E4C" w14:textId="71EA3026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t>这里的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Activity View</w:t>
      </w:r>
      <w:r>
        <w:rPr>
          <w:lang w:eastAsia="zh-CN"/>
        </w:rPr>
        <w:t>指的是</w:t>
      </w:r>
      <w:r>
        <w:rPr>
          <w:rFonts w:hint="eastAsia"/>
          <w:lang w:eastAsia="zh-CN"/>
        </w:rPr>
        <w:t>什么？</w:t>
      </w:r>
    </w:p>
  </w:comment>
  <w:comment w:id="36" w:author="Adam Wang" w:date="2017-10-20T10:01:00Z" w:initials="AW">
    <w:p w14:paraId="5F0FBC28" w14:textId="53E38CA1" w:rsidR="002F7FCB" w:rsidRP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是一个统计报告，显示在不同阶段</w:t>
      </w:r>
      <w:r>
        <w:rPr>
          <w:rFonts w:hint="eastAsia"/>
          <w:lang w:eastAsia="zh-CN"/>
        </w:rPr>
        <w:t>rig</w:t>
      </w:r>
      <w:r>
        <w:rPr>
          <w:rFonts w:hint="eastAsia"/>
          <w:lang w:eastAsia="zh-CN"/>
        </w:rPr>
        <w:t>上</w:t>
      </w:r>
      <w:r>
        <w:rPr>
          <w:lang w:eastAsia="zh-CN"/>
        </w:rPr>
        <w:t>都有哪些</w:t>
      </w:r>
      <w:r>
        <w:rPr>
          <w:rFonts w:hint="eastAsia"/>
          <w:lang w:eastAsia="zh-CN"/>
        </w:rPr>
        <w:t>job</w:t>
      </w:r>
    </w:p>
  </w:comment>
  <w:comment w:id="33" w:author="Bella Bi" w:date="2017-10-23T16:29:00Z" w:initials="BB">
    <w:p w14:paraId="6BEDBBCD" w14:textId="6C42DBF9" w:rsidR="00447AF3" w:rsidRPr="00447AF3" w:rsidRDefault="00447AF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Pr="00933AD2">
        <w:rPr>
          <w:lang w:eastAsia="zh-CN"/>
        </w:rPr>
        <w:t xml:space="preserve">10-23 </w:t>
      </w:r>
      <w:r w:rsidRPr="00933AD2">
        <w:rPr>
          <w:lang w:eastAsia="zh-CN"/>
        </w:rPr>
        <w:t>这里指的是从</w:t>
      </w:r>
      <w:r w:rsidRPr="00933AD2">
        <w:rPr>
          <w:rFonts w:hint="eastAsia"/>
          <w:lang w:eastAsia="zh-CN"/>
        </w:rPr>
        <w:t>Call</w:t>
      </w:r>
      <w:r w:rsidRPr="00933AD2">
        <w:rPr>
          <w:lang w:eastAsia="zh-CN"/>
        </w:rPr>
        <w:t xml:space="preserve"> Sheet</w:t>
      </w:r>
      <w:r w:rsidRPr="00933AD2">
        <w:rPr>
          <w:lang w:eastAsia="zh-CN"/>
        </w:rPr>
        <w:t>创建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rFonts w:hint="eastAsia"/>
          <w:lang w:eastAsia="zh-CN"/>
        </w:rPr>
        <w:t>，对吧？</w:t>
      </w:r>
      <w:r w:rsidRPr="00933AD2">
        <w:rPr>
          <w:lang w:eastAsia="zh-CN"/>
        </w:rPr>
        <w:t>这个操作是在什么时候触发的</w:t>
      </w:r>
      <w:r w:rsidRPr="00933AD2">
        <w:rPr>
          <w:rFonts w:hint="eastAsia"/>
          <w:lang w:eastAsia="zh-CN"/>
        </w:rPr>
        <w:t>？我的理解是用户创建</w:t>
      </w:r>
      <w:proofErr w:type="spellStart"/>
      <w:r w:rsidRPr="00933AD2">
        <w:rPr>
          <w:rFonts w:hint="eastAsia"/>
          <w:lang w:eastAsia="zh-CN"/>
        </w:rPr>
        <w:t>Call</w:t>
      </w:r>
      <w:r w:rsidRPr="00933AD2">
        <w:rPr>
          <w:lang w:eastAsia="zh-CN"/>
        </w:rPr>
        <w:t>Sheet</w:t>
      </w:r>
      <w:proofErr w:type="spellEnd"/>
      <w:r w:rsidRPr="00933AD2">
        <w:rPr>
          <w:lang w:eastAsia="zh-CN"/>
        </w:rPr>
        <w:t>之后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Board</w:t>
      </w:r>
      <w:r w:rsidRPr="00933AD2">
        <w:rPr>
          <w:lang w:eastAsia="zh-CN"/>
        </w:rPr>
        <w:t>上会更新这个</w:t>
      </w:r>
      <w:r w:rsidRPr="00933AD2">
        <w:rPr>
          <w:rFonts w:hint="eastAsia"/>
          <w:lang w:eastAsia="zh-CN"/>
        </w:rPr>
        <w:t>Call</w:t>
      </w:r>
      <w:r w:rsidRPr="00933AD2">
        <w:rPr>
          <w:lang w:eastAsia="zh-CN"/>
        </w:rPr>
        <w:t xml:space="preserve"> Sheet</w:t>
      </w:r>
      <w:r w:rsidRPr="00933AD2">
        <w:rPr>
          <w:lang w:eastAsia="zh-CN"/>
        </w:rPr>
        <w:t>对应的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lang w:eastAsia="zh-CN"/>
        </w:rPr>
        <w:t>的信息</w:t>
      </w:r>
      <w:r w:rsidRPr="00933AD2">
        <w:rPr>
          <w:rFonts w:hint="eastAsia"/>
          <w:lang w:eastAsia="zh-CN"/>
        </w:rPr>
        <w:t>，</w:t>
      </w:r>
      <w:r w:rsidRPr="00933AD2">
        <w:rPr>
          <w:lang w:eastAsia="zh-CN"/>
        </w:rPr>
        <w:t>如果没有对应的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rFonts w:hint="eastAsia"/>
          <w:lang w:eastAsia="zh-CN"/>
        </w:rPr>
        <w:t>，</w:t>
      </w:r>
      <w:r w:rsidRPr="00933AD2">
        <w:rPr>
          <w:lang w:eastAsia="zh-CN"/>
        </w:rPr>
        <w:t>则新建一条</w:t>
      </w:r>
      <w:r w:rsidRPr="00933AD2">
        <w:rPr>
          <w:rFonts w:hint="eastAsia"/>
          <w:lang w:eastAsia="zh-CN"/>
        </w:rPr>
        <w:t>Rig</w:t>
      </w:r>
      <w:r w:rsidRPr="00933AD2">
        <w:rPr>
          <w:lang w:eastAsia="zh-CN"/>
        </w:rPr>
        <w:t xml:space="preserve"> Job</w:t>
      </w:r>
      <w:r w:rsidRPr="00933AD2">
        <w:rPr>
          <w:lang w:eastAsia="zh-CN"/>
        </w:rPr>
        <w:t>记录</w:t>
      </w:r>
      <w:r w:rsidRPr="00933AD2">
        <w:rPr>
          <w:rFonts w:hint="eastAsia"/>
          <w:lang w:eastAsia="zh-CN"/>
        </w:rPr>
        <w:t>。</w:t>
      </w:r>
      <w:r w:rsidR="001B3FAD" w:rsidRPr="00933AD2">
        <w:rPr>
          <w:lang w:eastAsia="zh-CN"/>
        </w:rPr>
        <w:t>这样理解对吗</w:t>
      </w:r>
    </w:p>
  </w:comment>
  <w:comment w:id="34" w:author="Adam Wang" w:date="2017-10-23T16:28:00Z" w:initials="AW">
    <w:p w14:paraId="39513449" w14:textId="66CAB452" w:rsidR="00F7572E" w:rsidRDefault="00F7572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个不</w:t>
      </w:r>
      <w:r>
        <w:rPr>
          <w:rFonts w:hint="eastAsia"/>
          <w:lang w:eastAsia="zh-CN"/>
        </w:rPr>
        <w:t>是工</w:t>
      </w:r>
      <w:r>
        <w:rPr>
          <w:lang w:eastAsia="zh-CN"/>
        </w:rPr>
        <w:t>作流的需求，它是一个报告的需求。</w:t>
      </w:r>
    </w:p>
  </w:comment>
  <w:comment w:id="40" w:author="Bella Bi" w:date="2017-10-23T16:46:00Z" w:initials="BB">
    <w:p w14:paraId="7A9790A8" w14:textId="5C628521" w:rsidR="001B3FAD" w:rsidRDefault="001B3FA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10</w:t>
      </w:r>
      <w:r>
        <w:rPr>
          <w:rFonts w:hint="eastAsia"/>
          <w:lang w:eastAsia="zh-CN"/>
        </w:rPr>
        <w:t>-</w:t>
      </w:r>
      <w:r>
        <w:rPr>
          <w:lang w:eastAsia="zh-CN"/>
        </w:rPr>
        <w:t xml:space="preserve">23 </w:t>
      </w:r>
      <w:r>
        <w:rPr>
          <w:lang w:eastAsia="zh-CN"/>
        </w:rPr>
        <w:t>只是做</w:t>
      </w:r>
      <w:r>
        <w:rPr>
          <w:rFonts w:hint="eastAsia"/>
          <w:lang w:eastAsia="zh-CN"/>
        </w:rPr>
        <w:t>C</w:t>
      </w:r>
      <w:r>
        <w:rPr>
          <w:lang w:eastAsia="zh-CN"/>
        </w:rPr>
        <w:t>lient Consultant</w:t>
      </w:r>
      <w:r>
        <w:rPr>
          <w:lang w:eastAsia="zh-CN"/>
        </w:rPr>
        <w:t>的后台</w:t>
      </w:r>
      <w:r>
        <w:rPr>
          <w:rFonts w:hint="eastAsia"/>
          <w:lang w:eastAsia="zh-CN"/>
        </w:rPr>
        <w:t>，将数据存起来，</w:t>
      </w:r>
      <w:r>
        <w:rPr>
          <w:lang w:eastAsia="zh-CN"/>
        </w:rPr>
        <w:t>不包括</w:t>
      </w:r>
      <w:r>
        <w:rPr>
          <w:lang w:eastAsia="zh-CN"/>
        </w:rPr>
        <w:t>CRUD</w:t>
      </w:r>
      <w:r>
        <w:rPr>
          <w:lang w:eastAsia="zh-CN"/>
        </w:rPr>
        <w:t>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是么</w:t>
      </w:r>
    </w:p>
  </w:comment>
  <w:comment w:id="41" w:author="Adam Wang" w:date="2017-10-23T16:29:00Z" w:initials="AW">
    <w:p w14:paraId="09749A5D" w14:textId="55233F2E" w:rsidR="00F7572E" w:rsidRDefault="00F7572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包</w:t>
      </w:r>
      <w:r>
        <w:rPr>
          <w:lang w:eastAsia="zh-CN"/>
        </w:rPr>
        <w:t>括</w:t>
      </w:r>
      <w:r>
        <w:rPr>
          <w:rFonts w:hint="eastAsia"/>
          <w:lang w:eastAsia="zh-CN"/>
        </w:rPr>
        <w:t>CRUD</w:t>
      </w:r>
    </w:p>
  </w:comment>
  <w:comment w:id="42" w:author="Bella Bi" w:date="2017-11-07T16:11:00Z" w:initials="BB">
    <w:p w14:paraId="45CE0E39" w14:textId="7C688AA9" w:rsidR="00AE6C67" w:rsidRDefault="00AE6C67">
      <w:pPr>
        <w:pStyle w:val="CommentText"/>
      </w:pPr>
      <w:r>
        <w:rPr>
          <w:rStyle w:val="CommentReference"/>
        </w:rPr>
        <w:annotationRef/>
      </w:r>
      <w:r w:rsidRPr="00AE6C67">
        <w:rPr>
          <w:highlight w:val="yellow"/>
        </w:rPr>
        <w:t xml:space="preserve">1106 Client </w:t>
      </w:r>
      <w:proofErr w:type="spellStart"/>
      <w:r w:rsidRPr="00AE6C67">
        <w:rPr>
          <w:highlight w:val="yellow"/>
        </w:rPr>
        <w:t>Consultant</w:t>
      </w:r>
      <w:r w:rsidRPr="00AE6C67">
        <w:rPr>
          <w:highlight w:val="yellow"/>
        </w:rPr>
        <w:t>包括哪些属性</w:t>
      </w:r>
      <w:proofErr w:type="spellEnd"/>
      <w:r w:rsidRPr="00AE6C67">
        <w:rPr>
          <w:rFonts w:hint="eastAsia"/>
          <w:highlight w:val="yellow"/>
          <w:lang w:eastAsia="zh-CN"/>
        </w:rPr>
        <w:t>？</w:t>
      </w:r>
    </w:p>
  </w:comment>
  <w:comment w:id="50" w:author="Bella Bi" w:date="2017-10-19T16:46:00Z" w:initials="BB">
    <w:p w14:paraId="6B64ADB3" w14:textId="5CCD2FB5" w:rsidR="00202855" w:rsidRDefault="00202855" w:rsidP="0020285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3D53A7">
        <w:rPr>
          <w:rFonts w:hint="eastAsia"/>
          <w:lang w:eastAsia="zh-CN"/>
        </w:rPr>
        <w:t>10-19</w:t>
      </w:r>
      <w:r>
        <w:rPr>
          <w:lang w:eastAsia="zh-CN"/>
        </w:rPr>
        <w:t>这里流程的变化说的是可以从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创建一个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lang w:eastAsia="zh-CN"/>
        </w:rPr>
        <w:t>对吗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还包括哪些其他的功能</w:t>
      </w:r>
      <w:r>
        <w:rPr>
          <w:rFonts w:hint="eastAsia"/>
          <w:lang w:eastAsia="zh-CN"/>
        </w:rPr>
        <w:t>。</w:t>
      </w:r>
    </w:p>
    <w:p w14:paraId="1068AB69" w14:textId="77777777" w:rsidR="00202855" w:rsidRDefault="00202855" w:rsidP="00202855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从业务需求中获取到</w:t>
      </w:r>
      <w:r>
        <w:rPr>
          <w:rFonts w:hint="eastAsia"/>
          <w:lang w:eastAsia="zh-CN"/>
        </w:rPr>
        <w:t>Dispatch</w:t>
      </w:r>
      <w:r>
        <w:rPr>
          <w:rFonts w:hint="eastAsia"/>
          <w:lang w:eastAsia="zh-CN"/>
        </w:rPr>
        <w:t>接到第一通电话即创建一个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rFonts w:hint="eastAsia"/>
          <w:lang w:eastAsia="zh-CN"/>
        </w:rPr>
        <w:t>，接到第二通电话基于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创建一个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Sheet</w:t>
      </w:r>
      <w:r>
        <w:rPr>
          <w:rFonts w:hint="eastAsia"/>
          <w:lang w:eastAsia="zh-CN"/>
        </w:rPr>
        <w:t>，</w:t>
      </w:r>
      <w:r>
        <w:rPr>
          <w:lang w:eastAsia="zh-CN"/>
        </w:rPr>
        <w:t>同时</w:t>
      </w:r>
      <w:r>
        <w:rPr>
          <w:rFonts w:hint="eastAsia"/>
          <w:lang w:eastAsia="zh-CN"/>
        </w:rPr>
        <w:t>Rig</w:t>
      </w:r>
      <w:r>
        <w:rPr>
          <w:lang w:eastAsia="zh-CN"/>
        </w:rPr>
        <w:t xml:space="preserve"> Job</w:t>
      </w:r>
      <w:r>
        <w:rPr>
          <w:lang w:eastAsia="zh-CN"/>
        </w:rPr>
        <w:t>的状态改为</w:t>
      </w:r>
      <w:r>
        <w:rPr>
          <w:rFonts w:hint="eastAsia"/>
          <w:lang w:eastAsia="zh-CN"/>
        </w:rPr>
        <w:t>Pending</w:t>
      </w:r>
      <w:r>
        <w:rPr>
          <w:rFonts w:hint="eastAsia"/>
          <w:lang w:eastAsia="zh-CN"/>
        </w:rPr>
        <w:t>。</w:t>
      </w:r>
      <w:r>
        <w:rPr>
          <w:lang w:eastAsia="zh-CN"/>
        </w:rPr>
        <w:t>是这样吗</w:t>
      </w:r>
      <w:r>
        <w:rPr>
          <w:rFonts w:hint="eastAsia"/>
          <w:lang w:eastAsia="zh-CN"/>
        </w:rPr>
        <w:t>？</w:t>
      </w:r>
    </w:p>
  </w:comment>
  <w:comment w:id="51" w:author="Adam Wang" w:date="2017-10-20T10:02:00Z" w:initials="AW">
    <w:p w14:paraId="57DAFB6E" w14:textId="1FEADA8B" w:rsidR="002F7FCB" w:rsidRDefault="002F7FC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详</w:t>
      </w:r>
      <w:r>
        <w:rPr>
          <w:lang w:eastAsia="zh-CN"/>
        </w:rPr>
        <w:t>见状态图</w:t>
      </w:r>
    </w:p>
  </w:comment>
  <w:comment w:id="64" w:author="Adam Wang" w:date="2017-11-28T09:25:00Z" w:initials="AW">
    <w:p w14:paraId="0C4F009A" w14:textId="132D2E93" w:rsidR="007859BE" w:rsidRDefault="007859BE">
      <w:pPr>
        <w:pStyle w:val="CommentText"/>
      </w:pPr>
      <w:r>
        <w:rPr>
          <w:rStyle w:val="CommentReference"/>
        </w:rPr>
        <w:annotationRef/>
      </w:r>
      <w:r>
        <w:t>Scope change to swap out job alert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90C970" w15:done="0"/>
  <w15:commentEx w15:paraId="698CA0C8" w15:paraIdParent="4C90C970" w15:done="0"/>
  <w15:commentEx w15:paraId="5301035A" w15:done="0"/>
  <w15:commentEx w15:paraId="005997F7" w15:paraIdParent="5301035A" w15:done="0"/>
  <w15:commentEx w15:paraId="548A0E4C" w15:done="0"/>
  <w15:commentEx w15:paraId="5F0FBC28" w15:paraIdParent="548A0E4C" w15:done="0"/>
  <w15:commentEx w15:paraId="6BEDBBCD" w15:done="0"/>
  <w15:commentEx w15:paraId="39513449" w15:paraIdParent="6BEDBBCD" w15:done="0"/>
  <w15:commentEx w15:paraId="7A9790A8" w15:done="0"/>
  <w15:commentEx w15:paraId="09749A5D" w15:paraIdParent="7A9790A8" w15:done="0"/>
  <w15:commentEx w15:paraId="45CE0E39" w15:paraIdParent="7A9790A8" w15:done="0"/>
  <w15:commentEx w15:paraId="1068AB69" w15:done="0"/>
  <w15:commentEx w15:paraId="57DAFB6E" w15:paraIdParent="1068AB69" w15:done="0"/>
  <w15:commentEx w15:paraId="0C4F00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90C970" w16cid:durableId="1D9444E6"/>
  <w16cid:commentId w16cid:paraId="698CA0C8" w16cid:durableId="1D944663"/>
  <w16cid:commentId w16cid:paraId="5301035A" w16cid:durableId="1D9444E7"/>
  <w16cid:commentId w16cid:paraId="005997F7" w16cid:durableId="1D944794"/>
  <w16cid:commentId w16cid:paraId="548A0E4C" w16cid:durableId="1D9444E8"/>
  <w16cid:commentId w16cid:paraId="5F0FBC28" w16cid:durableId="1D9447ED"/>
  <w16cid:commentId w16cid:paraId="6BEDBBCD" w16cid:durableId="1D9894C0"/>
  <w16cid:commentId w16cid:paraId="39513449" w16cid:durableId="1D989725"/>
  <w16cid:commentId w16cid:paraId="7A9790A8" w16cid:durableId="1D9894C1"/>
  <w16cid:commentId w16cid:paraId="09749A5D" w16cid:durableId="1D989772"/>
  <w16cid:commentId w16cid:paraId="45CE0E39" w16cid:durableId="1DC7A957"/>
  <w16cid:commentId w16cid:paraId="1068AB69" w16cid:durableId="1D9444EA"/>
  <w16cid:commentId w16cid:paraId="57DAFB6E" w16cid:durableId="1D94484A"/>
  <w16cid:commentId w16cid:paraId="0C4F009A" w16cid:durableId="1DC7A9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00000001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4C"/>
    <w:multiLevelType w:val="hybridMultilevel"/>
    <w:tmpl w:val="7D14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9AD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2EC1A6F"/>
    <w:multiLevelType w:val="hybridMultilevel"/>
    <w:tmpl w:val="757C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0647"/>
    <w:multiLevelType w:val="hybridMultilevel"/>
    <w:tmpl w:val="D0C8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5E84"/>
    <w:multiLevelType w:val="hybridMultilevel"/>
    <w:tmpl w:val="68B6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EBA"/>
    <w:multiLevelType w:val="hybridMultilevel"/>
    <w:tmpl w:val="8DCE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40028"/>
    <w:multiLevelType w:val="hybridMultilevel"/>
    <w:tmpl w:val="17D0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62468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C43F6C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2C17EE0"/>
    <w:multiLevelType w:val="hybridMultilevel"/>
    <w:tmpl w:val="3C029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84E1C"/>
    <w:multiLevelType w:val="hybridMultilevel"/>
    <w:tmpl w:val="93B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F2168"/>
    <w:multiLevelType w:val="hybridMultilevel"/>
    <w:tmpl w:val="E99C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73C4C"/>
    <w:multiLevelType w:val="hybridMultilevel"/>
    <w:tmpl w:val="0CC8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57FD"/>
    <w:multiLevelType w:val="hybridMultilevel"/>
    <w:tmpl w:val="A1C4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94673"/>
    <w:multiLevelType w:val="hybridMultilevel"/>
    <w:tmpl w:val="1134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D0EE1"/>
    <w:multiLevelType w:val="hybridMultilevel"/>
    <w:tmpl w:val="9DC2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92ACE"/>
    <w:multiLevelType w:val="hybridMultilevel"/>
    <w:tmpl w:val="DF10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80DD8"/>
    <w:multiLevelType w:val="multilevel"/>
    <w:tmpl w:val="AACA91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503D8"/>
    <w:multiLevelType w:val="hybridMultilevel"/>
    <w:tmpl w:val="35E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45044"/>
    <w:multiLevelType w:val="hybridMultilevel"/>
    <w:tmpl w:val="28DAB0C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A3C40790">
      <w:start w:val="1"/>
      <w:numFmt w:val="lowerLetter"/>
      <w:lvlText w:val="%2."/>
      <w:lvlJc w:val="left"/>
      <w:pPr>
        <w:ind w:left="162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B37D80"/>
    <w:multiLevelType w:val="hybridMultilevel"/>
    <w:tmpl w:val="D7648F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8"/>
  </w:num>
  <w:num w:numId="5">
    <w:abstractNumId w:val="15"/>
  </w:num>
  <w:num w:numId="6">
    <w:abstractNumId w:val="8"/>
  </w:num>
  <w:num w:numId="7">
    <w:abstractNumId w:val="7"/>
  </w:num>
  <w:num w:numId="8">
    <w:abstractNumId w:val="11"/>
  </w:num>
  <w:num w:numId="9">
    <w:abstractNumId w:val="10"/>
  </w:num>
  <w:num w:numId="10">
    <w:abstractNumId w:val="16"/>
  </w:num>
  <w:num w:numId="11">
    <w:abstractNumId w:val="20"/>
  </w:num>
  <w:num w:numId="12">
    <w:abstractNumId w:val="9"/>
  </w:num>
  <w:num w:numId="13">
    <w:abstractNumId w:val="2"/>
  </w:num>
  <w:num w:numId="14">
    <w:abstractNumId w:val="3"/>
  </w:num>
  <w:num w:numId="15">
    <w:abstractNumId w:val="12"/>
  </w:num>
  <w:num w:numId="16">
    <w:abstractNumId w:val="4"/>
  </w:num>
  <w:num w:numId="17">
    <w:abstractNumId w:val="17"/>
  </w:num>
  <w:num w:numId="18">
    <w:abstractNumId w:val="13"/>
  </w:num>
  <w:num w:numId="19">
    <w:abstractNumId w:val="14"/>
  </w:num>
  <w:num w:numId="20">
    <w:abstractNumId w:val="1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ang">
    <w15:presenceInfo w15:providerId="AD" w15:userId="S-1-5-21-907511826-1976087689-3935775728-1132"/>
  </w15:person>
  <w15:person w15:author="Bella Bi">
    <w15:presenceInfo w15:providerId="AD" w15:userId="S-1-5-21-72862756-1288690389-733424368-11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55"/>
    <w:rsid w:val="0002180C"/>
    <w:rsid w:val="00055F35"/>
    <w:rsid w:val="000A0BDA"/>
    <w:rsid w:val="000C191E"/>
    <w:rsid w:val="001352FF"/>
    <w:rsid w:val="00164A6C"/>
    <w:rsid w:val="00165906"/>
    <w:rsid w:val="001B3FAD"/>
    <w:rsid w:val="001E0AB0"/>
    <w:rsid w:val="001E4055"/>
    <w:rsid w:val="00202855"/>
    <w:rsid w:val="0023463B"/>
    <w:rsid w:val="002361A5"/>
    <w:rsid w:val="00260D92"/>
    <w:rsid w:val="002A2F5A"/>
    <w:rsid w:val="002B3A28"/>
    <w:rsid w:val="002C571A"/>
    <w:rsid w:val="002D2D5E"/>
    <w:rsid w:val="002D5D75"/>
    <w:rsid w:val="002F7FCB"/>
    <w:rsid w:val="00307430"/>
    <w:rsid w:val="00317716"/>
    <w:rsid w:val="003D53A7"/>
    <w:rsid w:val="00405BA8"/>
    <w:rsid w:val="00411BFD"/>
    <w:rsid w:val="00424B03"/>
    <w:rsid w:val="00433227"/>
    <w:rsid w:val="00447AF3"/>
    <w:rsid w:val="004E3D88"/>
    <w:rsid w:val="004F483B"/>
    <w:rsid w:val="00695F2D"/>
    <w:rsid w:val="006B151C"/>
    <w:rsid w:val="006F0171"/>
    <w:rsid w:val="007100E4"/>
    <w:rsid w:val="007859BE"/>
    <w:rsid w:val="0082417A"/>
    <w:rsid w:val="00852B67"/>
    <w:rsid w:val="00882F41"/>
    <w:rsid w:val="008B571B"/>
    <w:rsid w:val="00912A52"/>
    <w:rsid w:val="009258F6"/>
    <w:rsid w:val="00933AD2"/>
    <w:rsid w:val="00937CDB"/>
    <w:rsid w:val="00982342"/>
    <w:rsid w:val="009D0712"/>
    <w:rsid w:val="009F29CA"/>
    <w:rsid w:val="00AE6C67"/>
    <w:rsid w:val="00B07A13"/>
    <w:rsid w:val="00B36E6F"/>
    <w:rsid w:val="00B83F4F"/>
    <w:rsid w:val="00BB3D11"/>
    <w:rsid w:val="00BC0E78"/>
    <w:rsid w:val="00C21440"/>
    <w:rsid w:val="00C434CD"/>
    <w:rsid w:val="00CA5D42"/>
    <w:rsid w:val="00CA6D0F"/>
    <w:rsid w:val="00CC3B31"/>
    <w:rsid w:val="00CD48C2"/>
    <w:rsid w:val="00D145A6"/>
    <w:rsid w:val="00D72554"/>
    <w:rsid w:val="00D74470"/>
    <w:rsid w:val="00D87202"/>
    <w:rsid w:val="00DA1E64"/>
    <w:rsid w:val="00DB2BE5"/>
    <w:rsid w:val="00DB4D22"/>
    <w:rsid w:val="00DD24CD"/>
    <w:rsid w:val="00DE18E7"/>
    <w:rsid w:val="00DF5FAC"/>
    <w:rsid w:val="00E0754F"/>
    <w:rsid w:val="00EE1701"/>
    <w:rsid w:val="00EF524D"/>
    <w:rsid w:val="00F26085"/>
    <w:rsid w:val="00F6650E"/>
    <w:rsid w:val="00F7572E"/>
    <w:rsid w:val="00FB4AB0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4D9D"/>
  <w15:chartTrackingRefBased/>
  <w15:docId w15:val="{66062E6F-D836-454D-A7A4-3112D442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855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8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55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0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28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8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IntenseEmphasis">
    <w:name w:val="Intense Emphasis"/>
    <w:basedOn w:val="DefaultParagraphFont"/>
    <w:uiPriority w:val="21"/>
    <w:qFormat/>
    <w:rsid w:val="00202855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02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855"/>
    <w:rPr>
      <w:rFonts w:ascii="Calibri" w:hAnsi="Calibri" w:cs="Calibr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55"/>
    <w:rPr>
      <w:rFonts w:ascii="Segoe U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028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0285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855"/>
    <w:rPr>
      <w:rFonts w:ascii="Calibri" w:hAnsi="Calibri" w:cs="Calibr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4F483B"/>
    <w:pPr>
      <w:spacing w:after="0" w:line="240" w:lineRule="auto"/>
    </w:pPr>
    <w:rPr>
      <w:rFonts w:ascii="Calibri" w:hAnsi="Calibri" w:cs="Calibri"/>
      <w:lang w:eastAsia="en-US"/>
    </w:rPr>
  </w:style>
  <w:style w:type="character" w:styleId="Strong">
    <w:name w:val="Strong"/>
    <w:basedOn w:val="DefaultParagraphFont"/>
    <w:uiPriority w:val="22"/>
    <w:qFormat/>
    <w:rsid w:val="00852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4</cp:revision>
  <dcterms:created xsi:type="dcterms:W3CDTF">2017-11-06T23:19:00Z</dcterms:created>
  <dcterms:modified xsi:type="dcterms:W3CDTF">2017-11-28T17:08:00Z</dcterms:modified>
</cp:coreProperties>
</file>