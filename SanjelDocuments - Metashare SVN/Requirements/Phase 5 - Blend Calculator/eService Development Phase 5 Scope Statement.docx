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72CAE" w14:textId="77777777" w:rsidR="00405BA8" w:rsidRDefault="00BD4FBD" w:rsidP="00BD4FBD">
      <w:pPr>
        <w:pStyle w:val="Title"/>
      </w:pPr>
      <w:r>
        <w:t>eService Development Phase 5 Scope Statement – Bulk Plant Calculator</w:t>
      </w:r>
    </w:p>
    <w:p w14:paraId="6CC9F530" w14:textId="77777777" w:rsidR="00BD4FBD" w:rsidRDefault="00BD4FBD"/>
    <w:p w14:paraId="1AD01472" w14:textId="77777777" w:rsidR="00BD4FBD" w:rsidRDefault="00BD4FBD" w:rsidP="00BD4FBD">
      <w:pPr>
        <w:pStyle w:val="Heading1"/>
      </w:pPr>
      <w:r>
        <w:t>Project Goal</w:t>
      </w:r>
    </w:p>
    <w:p w14:paraId="3BAD235E" w14:textId="77777777" w:rsidR="000B57AB" w:rsidRDefault="00512239" w:rsidP="00512239">
      <w:pPr>
        <w:pStyle w:val="ListParagraph"/>
        <w:numPr>
          <w:ilvl w:val="0"/>
          <w:numId w:val="3"/>
        </w:numPr>
      </w:pPr>
      <w:r>
        <w:t>Implement eService Online essential framework</w:t>
      </w:r>
    </w:p>
    <w:p w14:paraId="7C32B1B3" w14:textId="77777777" w:rsidR="00512239" w:rsidRDefault="00512239" w:rsidP="00512239">
      <w:pPr>
        <w:pStyle w:val="ListParagraph"/>
        <w:numPr>
          <w:ilvl w:val="0"/>
          <w:numId w:val="3"/>
        </w:numPr>
      </w:pPr>
      <w:r>
        <w:t xml:space="preserve">Implement Rig Board page with the list of upcoming </w:t>
      </w:r>
      <w:proofErr w:type="spellStart"/>
      <w:r>
        <w:t>callsheets</w:t>
      </w:r>
      <w:proofErr w:type="spellEnd"/>
      <w:r>
        <w:t xml:space="preserve"> in rig tracker format.</w:t>
      </w:r>
    </w:p>
    <w:p w14:paraId="3FD81717" w14:textId="77777777" w:rsidR="00512239" w:rsidRDefault="00512239" w:rsidP="00512239">
      <w:pPr>
        <w:pStyle w:val="ListParagraph"/>
        <w:numPr>
          <w:ilvl w:val="0"/>
          <w:numId w:val="3"/>
        </w:numPr>
      </w:pPr>
      <w:r>
        <w:t>Implement Product Haul page with the list of product hauls.</w:t>
      </w:r>
    </w:p>
    <w:p w14:paraId="5FFA98F5" w14:textId="77777777" w:rsidR="00CF6BDB" w:rsidRDefault="00512239" w:rsidP="00512239">
      <w:pPr>
        <w:pStyle w:val="ListParagraph"/>
        <w:numPr>
          <w:ilvl w:val="0"/>
          <w:numId w:val="3"/>
        </w:numPr>
      </w:pPr>
      <w:r>
        <w:t>Implement Product Haul Editing page for creation/update</w:t>
      </w:r>
    </w:p>
    <w:p w14:paraId="2BCAD369" w14:textId="77777777" w:rsidR="00512239" w:rsidRDefault="00512239" w:rsidP="00512239">
      <w:pPr>
        <w:pStyle w:val="ListParagraph"/>
        <w:numPr>
          <w:ilvl w:val="0"/>
          <w:numId w:val="3"/>
        </w:numPr>
      </w:pPr>
      <w:r>
        <w:t>Implement Bulk Plant Calculator to calculate product load sheet from call sheet product requirement.</w:t>
      </w:r>
    </w:p>
    <w:p w14:paraId="1F1D25E8" w14:textId="77777777" w:rsidR="00512239" w:rsidRDefault="00512239" w:rsidP="00512239">
      <w:pPr>
        <w:pStyle w:val="ListParagraph"/>
        <w:numPr>
          <w:ilvl w:val="0"/>
          <w:numId w:val="3"/>
        </w:numPr>
      </w:pPr>
      <w:r>
        <w:t>Implement Print Load Sheet as a web page</w:t>
      </w:r>
    </w:p>
    <w:p w14:paraId="3C44090D" w14:textId="77777777" w:rsidR="00512239" w:rsidRDefault="00512239" w:rsidP="00512239">
      <w:pPr>
        <w:pStyle w:val="Heading1"/>
      </w:pPr>
      <w:r>
        <w:t>Project Duration</w:t>
      </w:r>
    </w:p>
    <w:p w14:paraId="191C1469" w14:textId="77777777" w:rsidR="00512239" w:rsidRDefault="00512239" w:rsidP="00BD4FBD">
      <w:r>
        <w:t>Development Phase: July 17 - August 4</w:t>
      </w:r>
    </w:p>
    <w:p w14:paraId="6547CE11" w14:textId="77777777" w:rsidR="00512239" w:rsidRDefault="00512239" w:rsidP="00BD4FBD">
      <w:r>
        <w:t xml:space="preserve">Initial Test: August </w:t>
      </w:r>
      <w:proofErr w:type="gramStart"/>
      <w:r>
        <w:t>8  -</w:t>
      </w:r>
      <w:proofErr w:type="gramEnd"/>
      <w:r>
        <w:t xml:space="preserve"> August 11</w:t>
      </w:r>
    </w:p>
    <w:p w14:paraId="0EB95EC9" w14:textId="77777777" w:rsidR="00512239" w:rsidRDefault="00512239" w:rsidP="00BD4FBD">
      <w:r>
        <w:t>Feedback and Improvement: August 14 – August 25</w:t>
      </w:r>
    </w:p>
    <w:p w14:paraId="7875FB1D" w14:textId="77777777" w:rsidR="00512239" w:rsidRDefault="00512239" w:rsidP="00BD4FBD">
      <w:r>
        <w:t>Pilot Operation: August 28</w:t>
      </w:r>
    </w:p>
    <w:p w14:paraId="612F8D48" w14:textId="77777777" w:rsidR="00512239" w:rsidRDefault="00512239" w:rsidP="00BD4FBD"/>
    <w:p w14:paraId="784BE5D5" w14:textId="77777777" w:rsidR="00BD4FBD" w:rsidRDefault="00BD4FBD" w:rsidP="00BD4FBD">
      <w:pPr>
        <w:pStyle w:val="Heading1"/>
      </w:pPr>
      <w:r>
        <w:t>Background</w:t>
      </w:r>
    </w:p>
    <w:p w14:paraId="12BD250D" w14:textId="77777777" w:rsidR="00BD4FBD" w:rsidRDefault="00F177C9" w:rsidP="00F177C9">
      <w:pPr>
        <w:pStyle w:val="Heading2"/>
      </w:pPr>
      <w:r>
        <w:t>Business Process</w:t>
      </w:r>
    </w:p>
    <w:p w14:paraId="7D43232F" w14:textId="77777777" w:rsidR="00F177C9" w:rsidRDefault="00F177C9" w:rsidP="00F177C9">
      <w:pPr>
        <w:pStyle w:val="Heading3"/>
      </w:pPr>
      <w:r>
        <w:t>Current Process</w:t>
      </w:r>
    </w:p>
    <w:p w14:paraId="13A9BC83" w14:textId="77777777" w:rsidR="00F177C9" w:rsidRDefault="00F177C9" w:rsidP="00F177C9">
      <w:pPr>
        <w:pStyle w:val="ListParagraph"/>
        <w:ind w:left="0"/>
        <w:rPr>
          <w:color w:val="000000" w:themeColor="text1"/>
        </w:rPr>
      </w:pPr>
      <w:r>
        <w:rPr>
          <w:color w:val="000000" w:themeColor="text1"/>
        </w:rPr>
        <w:t xml:space="preserve">Currently the bulk plant calculator is an excel sheet shared through the portal. </w:t>
      </w:r>
    </w:p>
    <w:p w14:paraId="71B19992" w14:textId="77777777" w:rsidR="00F177C9" w:rsidRDefault="00F177C9" w:rsidP="00F177C9">
      <w:pPr>
        <w:pStyle w:val="ListParagraph"/>
        <w:ind w:left="0"/>
        <w:rPr>
          <w:color w:val="000000" w:themeColor="text1"/>
        </w:rPr>
      </w:pPr>
      <w:r>
        <w:rPr>
          <w:color w:val="000000" w:themeColor="text1"/>
        </w:rPr>
        <w:t>The personnel at the bulk plant, will take the call sheet and enter the data into the “Master Bulk Plant Calculator” to give a “Bulk Plant Loading” sheet. This sheet is then passed back and forth between the bulk plant and dispatch for their verification process.</w:t>
      </w:r>
    </w:p>
    <w:p w14:paraId="455D67C8" w14:textId="77777777" w:rsidR="00F177C9" w:rsidRDefault="00F177C9" w:rsidP="00F177C9">
      <w:pPr>
        <w:pStyle w:val="ListParagraph"/>
        <w:ind w:left="0"/>
        <w:rPr>
          <w:color w:val="000000" w:themeColor="text1"/>
        </w:rPr>
      </w:pPr>
    </w:p>
    <w:p w14:paraId="2B63334E" w14:textId="77777777" w:rsidR="00F177C9" w:rsidRDefault="00F177C9" w:rsidP="00F177C9">
      <w:pPr>
        <w:pStyle w:val="ListParagraph"/>
        <w:ind w:left="0"/>
        <w:rPr>
          <w:color w:val="000000" w:themeColor="text1"/>
        </w:rPr>
      </w:pPr>
      <w:r>
        <w:rPr>
          <w:color w:val="000000" w:themeColor="text1"/>
        </w:rPr>
        <w:t xml:space="preserve">Once verified, a printed copy is provided to the bulk plant to create the load. The split of the blends/loads is written on the printed load sheet and stored on a clipboard in the bulk plant. This information is then </w:t>
      </w:r>
      <w:proofErr w:type="gramStart"/>
      <w:r>
        <w:rPr>
          <w:color w:val="000000" w:themeColor="text1"/>
        </w:rPr>
        <w:t>entered into</w:t>
      </w:r>
      <w:proofErr w:type="gramEnd"/>
      <w:r>
        <w:rPr>
          <w:color w:val="000000" w:themeColor="text1"/>
        </w:rPr>
        <w:t xml:space="preserve"> AX as a product movement.</w:t>
      </w:r>
    </w:p>
    <w:p w14:paraId="17B41466" w14:textId="77777777" w:rsidR="00F177C9" w:rsidRPr="00F177C9" w:rsidRDefault="00F177C9" w:rsidP="00F177C9">
      <w:pPr>
        <w:pStyle w:val="Heading3"/>
      </w:pPr>
      <w:r>
        <w:t>Future Process</w:t>
      </w:r>
    </w:p>
    <w:p w14:paraId="727F5775" w14:textId="77777777" w:rsidR="00BD4FBD" w:rsidRDefault="00BD4FBD" w:rsidP="00BD4FBD"/>
    <w:p w14:paraId="1A4B0B82" w14:textId="77777777" w:rsidR="00DE1577" w:rsidRDefault="00DE1577" w:rsidP="00BD4FBD">
      <w:r>
        <w:t>In this phase, we are going to achieve following process.</w:t>
      </w:r>
    </w:p>
    <w:p w14:paraId="4C053233" w14:textId="77777777" w:rsidR="00DE1577" w:rsidRDefault="00DE1577" w:rsidP="00DE1577">
      <w:pPr>
        <w:pStyle w:val="ListParagraph"/>
        <w:numPr>
          <w:ilvl w:val="0"/>
          <w:numId w:val="4"/>
        </w:numPr>
      </w:pPr>
      <w:r>
        <w:t xml:space="preserve">Dispatcher </w:t>
      </w:r>
      <w:r w:rsidR="008E1951">
        <w:t>create call sheet from program.</w:t>
      </w:r>
    </w:p>
    <w:p w14:paraId="7E639C4D" w14:textId="77777777" w:rsidR="008E1951" w:rsidRDefault="008E1951" w:rsidP="00DE1577">
      <w:pPr>
        <w:pStyle w:val="ListParagraph"/>
        <w:numPr>
          <w:ilvl w:val="0"/>
          <w:numId w:val="4"/>
        </w:numPr>
      </w:pPr>
      <w:r>
        <w:t>Dispatcher initiate product haul from call sheet which shows in a format of Rig Board.</w:t>
      </w:r>
    </w:p>
    <w:p w14:paraId="4E7024A4" w14:textId="77777777" w:rsidR="008E1951" w:rsidRDefault="008E1951" w:rsidP="00DE1577">
      <w:pPr>
        <w:pStyle w:val="ListParagraph"/>
        <w:numPr>
          <w:ilvl w:val="0"/>
          <w:numId w:val="4"/>
        </w:numPr>
      </w:pPr>
      <w:r>
        <w:lastRenderedPageBreak/>
        <w:t>Dispatcher select a blend needed in a call sheet, enter load amount to save a load sheet.</w:t>
      </w:r>
    </w:p>
    <w:p w14:paraId="3F3A8C5B" w14:textId="77777777" w:rsidR="008E1951" w:rsidRDefault="008E1951" w:rsidP="00DE1577">
      <w:pPr>
        <w:pStyle w:val="ListParagraph"/>
        <w:numPr>
          <w:ilvl w:val="0"/>
          <w:numId w:val="4"/>
        </w:numPr>
      </w:pPr>
      <w:r>
        <w:t>System will do the blend calculation to show proper product breakdowns for the blend.</w:t>
      </w:r>
    </w:p>
    <w:p w14:paraId="442764A9" w14:textId="77777777" w:rsidR="008E1951" w:rsidRDefault="008E1951" w:rsidP="00DE1577">
      <w:pPr>
        <w:pStyle w:val="ListParagraph"/>
        <w:numPr>
          <w:ilvl w:val="0"/>
          <w:numId w:val="4"/>
        </w:numPr>
      </w:pPr>
      <w:r>
        <w:t>Dispatcher print the load sheet to PDF.</w:t>
      </w:r>
    </w:p>
    <w:p w14:paraId="364D8CEC" w14:textId="77777777" w:rsidR="008E1951" w:rsidRDefault="008E1951" w:rsidP="00DE1577">
      <w:pPr>
        <w:pStyle w:val="ListParagraph"/>
        <w:numPr>
          <w:ilvl w:val="0"/>
          <w:numId w:val="4"/>
        </w:numPr>
      </w:pPr>
      <w:r>
        <w:t>Dispatch send to PDF load sheet to bulk plant operator as current process.</w:t>
      </w:r>
    </w:p>
    <w:p w14:paraId="5824184B" w14:textId="77777777" w:rsidR="00DE1577" w:rsidRPr="00BD4FBD" w:rsidRDefault="00DE1577" w:rsidP="00BD4FBD"/>
    <w:p w14:paraId="7BC4D7EC" w14:textId="77777777" w:rsidR="00BD4FBD" w:rsidRDefault="00F524B8" w:rsidP="00BD4FBD">
      <w:pPr>
        <w:pStyle w:val="Heading1"/>
      </w:pPr>
      <w:r>
        <w:t>eService Online</w:t>
      </w:r>
    </w:p>
    <w:p w14:paraId="499C8167" w14:textId="77777777" w:rsidR="00BD4FBD" w:rsidRDefault="00F524B8" w:rsidP="00F524B8">
      <w:pPr>
        <w:pStyle w:val="Heading2"/>
      </w:pPr>
      <w:r>
        <w:t>Overview</w:t>
      </w:r>
    </w:p>
    <w:p w14:paraId="141D3240" w14:textId="77777777" w:rsidR="0011139E" w:rsidRDefault="0011139E" w:rsidP="00F524B8">
      <w:pPr>
        <w:pStyle w:val="Heading2"/>
      </w:pPr>
    </w:p>
    <w:p w14:paraId="3F1D6EF5" w14:textId="77777777" w:rsidR="0011139E" w:rsidRPr="0011139E" w:rsidRDefault="0011139E" w:rsidP="0011139E">
      <w:r>
        <w:t xml:space="preserve">eService Online is a web based application to provide additional functionalities on top of current eService Application. It won’t replace eService Application until it fully satisfies business needs. eService Online will adapt latest technologies to deliver supreme user experience and help to optimize business process in an integrated manner. </w:t>
      </w:r>
    </w:p>
    <w:p w14:paraId="67367F33" w14:textId="77777777" w:rsidR="00F524B8" w:rsidRDefault="00F524B8" w:rsidP="00F524B8">
      <w:pPr>
        <w:pStyle w:val="Heading2"/>
      </w:pPr>
      <w:r>
        <w:t>Security</w:t>
      </w:r>
    </w:p>
    <w:p w14:paraId="30BAAB55" w14:textId="77777777" w:rsidR="00BD4FBD" w:rsidRDefault="00754DEB" w:rsidP="00BD4FBD">
      <w:r>
        <w:t xml:space="preserve">eService Online utilize </w:t>
      </w:r>
      <w:proofErr w:type="spellStart"/>
      <w:r>
        <w:t>Sanjel</w:t>
      </w:r>
      <w:proofErr w:type="spellEnd"/>
      <w:r>
        <w:t xml:space="preserve"> Security Service for permission control. eService Online extracts user domain name to be the username to retrieve the security data. Since the user must be a domain user and only have access within </w:t>
      </w:r>
      <w:proofErr w:type="spellStart"/>
      <w:r>
        <w:t>Sanjel</w:t>
      </w:r>
      <w:proofErr w:type="spellEnd"/>
      <w:r>
        <w:t xml:space="preserve"> intranet, no password needed for access.</w:t>
      </w:r>
    </w:p>
    <w:p w14:paraId="044BB3A0" w14:textId="77777777" w:rsidR="00F524B8" w:rsidRDefault="00F524B8" w:rsidP="00F524B8">
      <w:pPr>
        <w:pStyle w:val="Heading2"/>
      </w:pPr>
      <w:r>
        <w:t>Technical Requirements</w:t>
      </w:r>
    </w:p>
    <w:p w14:paraId="6736A922" w14:textId="77777777" w:rsidR="00F524B8" w:rsidRDefault="00691FBA" w:rsidP="00F524B8">
      <w:r>
        <w:t xml:space="preserve">eService Online is built with ASP .Net technology which </w:t>
      </w:r>
      <w:proofErr w:type="gramStart"/>
      <w:r>
        <w:t>is able to</w:t>
      </w:r>
      <w:proofErr w:type="gramEnd"/>
      <w:r>
        <w:t xml:space="preserve"> deploy on IIS or running as self-hosted service.  </w:t>
      </w:r>
      <w:r w:rsidR="005C208B">
        <w:t xml:space="preserve">eService Online provide web pages for users and Web API for other applications’ integration. </w:t>
      </w:r>
      <w:r>
        <w:t xml:space="preserve">It is built on the top of eService Application and </w:t>
      </w:r>
      <w:proofErr w:type="spellStart"/>
      <w:r>
        <w:t>Sanjel</w:t>
      </w:r>
      <w:proofErr w:type="spellEnd"/>
      <w:r>
        <w:t xml:space="preserve"> Common Library. It needs to follow same design and architecture with eService Application, </w:t>
      </w:r>
      <w:commentRangeStart w:id="0"/>
      <w:r>
        <w:t xml:space="preserve">communicate with existing eService through </w:t>
      </w:r>
      <w:del w:id="1" w:author="Adam Wang" w:date="2017-07-26T14:09:00Z">
        <w:r w:rsidDel="00DD591E">
          <w:delText xml:space="preserve">WCF </w:delText>
        </w:r>
      </w:del>
      <w:ins w:id="2" w:author="Adam Wang" w:date="2017-07-26T14:09:00Z">
        <w:r w:rsidR="00DD591E">
          <w:t>existing</w:t>
        </w:r>
        <w:r w:rsidR="00DD591E">
          <w:t xml:space="preserve"> </w:t>
        </w:r>
      </w:ins>
      <w:r>
        <w:t>services</w:t>
      </w:r>
      <w:commentRangeEnd w:id="0"/>
      <w:r w:rsidR="004E683D">
        <w:rPr>
          <w:rStyle w:val="CommentReference"/>
        </w:rPr>
        <w:commentReference w:id="0"/>
      </w:r>
      <w:r>
        <w:t>, access data in same Oracle database.</w:t>
      </w:r>
    </w:p>
    <w:p w14:paraId="37037D68" w14:textId="77777777" w:rsidR="0025373B" w:rsidRDefault="0025373B" w:rsidP="00F524B8">
      <w:r>
        <w:t>To achieve high desire of maintainability, eService Online implementation must follow same guideline with eService Application development to maintain the consistency of architecture.</w:t>
      </w:r>
    </w:p>
    <w:p w14:paraId="1BEEC285" w14:textId="77777777" w:rsidR="00691FBA" w:rsidRPr="00F524B8" w:rsidRDefault="00691FBA" w:rsidP="00F524B8"/>
    <w:p w14:paraId="31A92396" w14:textId="77777777" w:rsidR="00BD4FBD" w:rsidRDefault="009F4106" w:rsidP="00BD4FBD">
      <w:pPr>
        <w:pStyle w:val="Heading1"/>
      </w:pPr>
      <w:r>
        <w:t>Rig Board – Call Sheet Only</w:t>
      </w:r>
    </w:p>
    <w:p w14:paraId="40C6FEF8" w14:textId="77777777" w:rsidR="00BD4FBD" w:rsidRDefault="00767AC0" w:rsidP="00BD4FBD">
      <w:r>
        <w:t xml:space="preserve">Retrieve upcoming </w:t>
      </w:r>
      <w:proofErr w:type="spellStart"/>
      <w:r>
        <w:t>callsheets</w:t>
      </w:r>
      <w:proofErr w:type="spellEnd"/>
      <w:r>
        <w:t xml:space="preserve"> to display in Rig Board. Some </w:t>
      </w:r>
      <w:r w:rsidR="00C31A51">
        <w:t xml:space="preserve">columns need to be tweaked for display shorter. Just use the </w:t>
      </w:r>
      <w:proofErr w:type="gramStart"/>
      <w:r w:rsidR="00C31A51">
        <w:t>full length</w:t>
      </w:r>
      <w:proofErr w:type="gramEnd"/>
      <w:r w:rsidR="00C31A51">
        <w:t xml:space="preserve"> data for now. Leave the interface for processing. The detail requirements will be provided later.</w:t>
      </w:r>
    </w:p>
    <w:p w14:paraId="2D3042E4" w14:textId="77777777" w:rsidR="00C31A51" w:rsidRDefault="00C31A51" w:rsidP="00BD4FBD"/>
    <w:p w14:paraId="2F82F3A7" w14:textId="77777777" w:rsidR="00BD4FBD" w:rsidRDefault="00BD4FBD" w:rsidP="00BD4FBD">
      <w:pPr>
        <w:pStyle w:val="Heading1"/>
      </w:pPr>
      <w:r>
        <w:t>Cement Products Management Sub-system</w:t>
      </w:r>
    </w:p>
    <w:p w14:paraId="4DCA2ACE" w14:textId="77777777" w:rsidR="000B6389" w:rsidRPr="000B6389" w:rsidRDefault="000B6389" w:rsidP="000B6389"/>
    <w:p w14:paraId="5FD8F235" w14:textId="77777777" w:rsidR="00DA6B15" w:rsidRDefault="000B6389" w:rsidP="00DA6B15">
      <w:r>
        <w:t>This will be implemented in f</w:t>
      </w:r>
      <w:r w:rsidR="00DA6B15">
        <w:t>uture phase</w:t>
      </w:r>
      <w:r>
        <w:t>.</w:t>
      </w:r>
    </w:p>
    <w:p w14:paraId="20D0BF23" w14:textId="77777777" w:rsidR="000B6389" w:rsidRPr="00DA6B15" w:rsidRDefault="000B6389" w:rsidP="00DA6B15">
      <w:r>
        <w:t xml:space="preserve">Vision: Provides UI for Lab to manage the cement chemical products and blend recipes. </w:t>
      </w:r>
      <w:r w:rsidR="00981BC1">
        <w:t xml:space="preserve">Consolidate product publish process to ease the collaboration efforts among lab, client solution, engineering, </w:t>
      </w:r>
      <w:r w:rsidR="00981BC1">
        <w:lastRenderedPageBreak/>
        <w:t xml:space="preserve">finance, supply chain, etc. Build up the single source </w:t>
      </w:r>
      <w:proofErr w:type="gramStart"/>
      <w:r w:rsidR="00981BC1">
        <w:t>of  truth</w:t>
      </w:r>
      <w:proofErr w:type="gramEnd"/>
      <w:r w:rsidR="00981BC1">
        <w:t xml:space="preserve"> product database to be the foundation of accurate cost and profit analysis. </w:t>
      </w:r>
    </w:p>
    <w:p w14:paraId="03415A11" w14:textId="77777777" w:rsidR="00BD4FBD" w:rsidRDefault="00981BC1" w:rsidP="00BD4FBD">
      <w:pPr>
        <w:pStyle w:val="Heading1"/>
      </w:pPr>
      <w:r>
        <w:t xml:space="preserve">Blend </w:t>
      </w:r>
      <w:r w:rsidR="00BD4FBD">
        <w:t>Calculator Service</w:t>
      </w:r>
    </w:p>
    <w:p w14:paraId="7D28E210" w14:textId="77777777" w:rsidR="00BD4FBD" w:rsidRDefault="00981BC1" w:rsidP="00F177C9">
      <w:pPr>
        <w:pStyle w:val="Heading2"/>
      </w:pPr>
      <w:r>
        <w:t>Blend</w:t>
      </w:r>
      <w:r w:rsidR="00F177C9">
        <w:t xml:space="preserve"> Loads Calculation</w:t>
      </w:r>
    </w:p>
    <w:p w14:paraId="2475803E" w14:textId="77777777" w:rsidR="005C208B" w:rsidRDefault="00981BC1" w:rsidP="005C208B">
      <w:r>
        <w:t>Blend</w:t>
      </w:r>
      <w:r w:rsidR="005C208B">
        <w:t xml:space="preserve"> Loads Calculation Service is in forms of Web API. </w:t>
      </w:r>
    </w:p>
    <w:p w14:paraId="4AC5A1D1" w14:textId="77777777" w:rsidR="00FD6904" w:rsidRDefault="00471FDD" w:rsidP="005C208B">
      <w:r>
        <w:t xml:space="preserve">User </w:t>
      </w:r>
      <w:r w:rsidR="00FD6904">
        <w:t xml:space="preserve">Input: </w:t>
      </w:r>
      <w:r>
        <w:t>Blend on job recipe, Base Blend + Additives; Total Tonnage or Base Blend Tonnage</w:t>
      </w:r>
      <w:r w:rsidR="00981BC1">
        <w:t>, Water Requirement</w:t>
      </w:r>
      <w:r>
        <w:t>.</w:t>
      </w:r>
    </w:p>
    <w:p w14:paraId="1ADD99DB" w14:textId="77777777" w:rsidR="00471FDD" w:rsidRDefault="00471FDD" w:rsidP="005C208B">
      <w:r>
        <w:t>Output: Blend break down.</w:t>
      </w:r>
    </w:p>
    <w:p w14:paraId="4264329C" w14:textId="77777777" w:rsidR="00471FDD" w:rsidRDefault="00471FDD" w:rsidP="005C208B">
      <w:r>
        <w:t>Dependency: Blend Recipe database</w:t>
      </w:r>
      <w:r w:rsidR="007C7259">
        <w:t>, Blend Chemical Database</w:t>
      </w:r>
      <w:r>
        <w:t>.</w:t>
      </w:r>
    </w:p>
    <w:p w14:paraId="18F67286" w14:textId="77777777" w:rsidR="00981BC1" w:rsidRDefault="00981BC1" w:rsidP="00F177C9">
      <w:pPr>
        <w:pStyle w:val="Heading2"/>
      </w:pPr>
    </w:p>
    <w:p w14:paraId="41944F14" w14:textId="77777777" w:rsidR="00F177C9" w:rsidRDefault="00981BC1" w:rsidP="00F177C9">
      <w:pPr>
        <w:pStyle w:val="Heading2"/>
      </w:pPr>
      <w:r>
        <w:t>Blend</w:t>
      </w:r>
      <w:r w:rsidR="00F177C9">
        <w:t xml:space="preserve"> Properties Calculation</w:t>
      </w:r>
    </w:p>
    <w:p w14:paraId="71AA8848" w14:textId="77777777" w:rsidR="00DA6B15" w:rsidRDefault="00981BC1" w:rsidP="00DA6B15">
      <w:r>
        <w:t>This will be implemented in f</w:t>
      </w:r>
      <w:r w:rsidR="00DA6B15">
        <w:t>uture phase</w:t>
      </w:r>
      <w:r>
        <w:t>.</w:t>
      </w:r>
    </w:p>
    <w:p w14:paraId="363B2014" w14:textId="77777777" w:rsidR="00981BC1" w:rsidRDefault="00981BC1" w:rsidP="00DA6B15">
      <w:r>
        <w:t>Blend properties calculation will help to standardize the blend calculation process among lab, client solutions a</w:t>
      </w:r>
      <w:r w:rsidR="006E1B76">
        <w:t>nd field, to provide the beauty of consistency and accuracy. This will help to assure the job qualities.</w:t>
      </w:r>
    </w:p>
    <w:p w14:paraId="154A64BA" w14:textId="77777777" w:rsidR="00981BC1" w:rsidRPr="00DA6B15" w:rsidRDefault="00981BC1" w:rsidP="00DA6B15"/>
    <w:p w14:paraId="6206F5A8" w14:textId="77777777" w:rsidR="00BD4FBD" w:rsidRDefault="00BD4FBD" w:rsidP="00BD4FBD">
      <w:pPr>
        <w:pStyle w:val="Heading1"/>
      </w:pPr>
      <w:r>
        <w:t>Cement Product Loads Management Sub-System</w:t>
      </w:r>
    </w:p>
    <w:p w14:paraId="400B0FD0" w14:textId="77777777" w:rsidR="005C208B" w:rsidRDefault="005C208B" w:rsidP="005C208B"/>
    <w:p w14:paraId="036A79FB" w14:textId="77777777" w:rsidR="005C208B" w:rsidRDefault="005C208B" w:rsidP="005C208B">
      <w:pPr>
        <w:pStyle w:val="Heading1"/>
      </w:pPr>
      <w:r>
        <w:t>Master Data</w:t>
      </w:r>
    </w:p>
    <w:p w14:paraId="26D63660" w14:textId="77777777" w:rsidR="005C208B" w:rsidRDefault="005C208B" w:rsidP="005C208B"/>
    <w:p w14:paraId="02F0D074" w14:textId="77777777" w:rsidR="005C208B" w:rsidRDefault="005C208B" w:rsidP="005C208B">
      <w:r>
        <w:t>Bulk Plant Calculator has following master data involved and created. Current eService entity relationships between these master data entities need to be consolidated and enhanced while scope expanding.</w:t>
      </w:r>
    </w:p>
    <w:p w14:paraId="6B79A1DE" w14:textId="77777777" w:rsidR="005C208B" w:rsidRDefault="005C208B" w:rsidP="005C208B">
      <w:proofErr w:type="spellStart"/>
      <w:proofErr w:type="gramStart"/>
      <w:r>
        <w:rPr>
          <w:rFonts w:ascii="Consolas" w:hAnsi="Consolas" w:cs="Consolas"/>
          <w:color w:val="000000"/>
          <w:sz w:val="19"/>
          <w:szCs w:val="19"/>
          <w:highlight w:val="white"/>
        </w:rPr>
        <w:t>Sanjel.Common.BusinessEntities.Reference</w:t>
      </w:r>
      <w:proofErr w:type="gramEnd"/>
      <w:r>
        <w:rPr>
          <w:rFonts w:ascii="Consolas" w:hAnsi="Consolas" w:cs="Consolas"/>
          <w:color w:val="000000"/>
          <w:sz w:val="19"/>
          <w:szCs w:val="19"/>
        </w:rPr>
        <w:t>.</w:t>
      </w:r>
      <w:r>
        <w:t>BlendFluidType</w:t>
      </w:r>
      <w:proofErr w:type="spellEnd"/>
      <w:r>
        <w:t xml:space="preserve"> – This is the base blend list in eService.</w:t>
      </w:r>
      <w:r w:rsidR="00546C1E">
        <w:t xml:space="preserve"> This will be redefined as </w:t>
      </w:r>
      <w:proofErr w:type="spellStart"/>
      <w:r w:rsidR="00546C1E">
        <w:t>BaseBlend</w:t>
      </w:r>
      <w:proofErr w:type="spellEnd"/>
      <w:r w:rsidR="00546C1E">
        <w:t xml:space="preserve"> entity, but implementation needs to keep eService current implementation and extend it to be properly defined in </w:t>
      </w:r>
      <w:proofErr w:type="spellStart"/>
      <w:r w:rsidR="00546C1E">
        <w:t>BulkPlant</w:t>
      </w:r>
      <w:proofErr w:type="spellEnd"/>
      <w:r w:rsidR="00546C1E">
        <w:t xml:space="preserve"> Calculator.</w:t>
      </w:r>
    </w:p>
    <w:p w14:paraId="3443B68A" w14:textId="77777777" w:rsidR="005C208B" w:rsidRDefault="005C208B" w:rsidP="005C208B">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Sanjel.Common.BusinessEntities.Reference</w:t>
      </w:r>
      <w:proofErr w:type="gramEnd"/>
      <w:r>
        <w:rPr>
          <w:rFonts w:ascii="Consolas" w:hAnsi="Consolas" w:cs="Consolas"/>
          <w:color w:val="000000"/>
          <w:sz w:val="19"/>
          <w:szCs w:val="19"/>
        </w:rPr>
        <w:t>.AdditiveType</w:t>
      </w:r>
      <w:proofErr w:type="spellEnd"/>
      <w:r>
        <w:rPr>
          <w:rFonts w:ascii="Consolas" w:hAnsi="Consolas" w:cs="Consolas"/>
          <w:color w:val="000000"/>
          <w:sz w:val="19"/>
          <w:szCs w:val="19"/>
        </w:rPr>
        <w:t xml:space="preserve"> – This is the blend additive list in eService.</w:t>
      </w:r>
      <w:r w:rsidR="00546C1E">
        <w:rPr>
          <w:rFonts w:ascii="Consolas" w:hAnsi="Consolas" w:cs="Consolas"/>
          <w:color w:val="000000"/>
          <w:sz w:val="19"/>
          <w:szCs w:val="19"/>
        </w:rPr>
        <w:t xml:space="preserve"> </w:t>
      </w:r>
      <w:r w:rsidR="00546C1E">
        <w:t xml:space="preserve">This will be redefined as </w:t>
      </w:r>
      <w:proofErr w:type="spellStart"/>
      <w:r w:rsidR="00546C1E">
        <w:t>BlendAdditives</w:t>
      </w:r>
      <w:proofErr w:type="spellEnd"/>
      <w:r w:rsidR="00546C1E">
        <w:t xml:space="preserve"> entity, but implementation needs to keep eService current implementation and extend it to be properly defined in </w:t>
      </w:r>
      <w:proofErr w:type="spellStart"/>
      <w:r w:rsidR="00546C1E">
        <w:t>BulkPlant</w:t>
      </w:r>
      <w:proofErr w:type="spellEnd"/>
      <w:r w:rsidR="00546C1E">
        <w:t xml:space="preserve"> Calculator.</w:t>
      </w:r>
    </w:p>
    <w:p w14:paraId="24BEA47A" w14:textId="77777777" w:rsidR="005C208B" w:rsidRDefault="005C208B" w:rsidP="005C208B">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Sanjel.Common.BusinessEntities.Reference</w:t>
      </w:r>
      <w:proofErr w:type="gramEnd"/>
      <w:r>
        <w:rPr>
          <w:rFonts w:ascii="Consolas" w:hAnsi="Consolas" w:cs="Consolas"/>
          <w:color w:val="000000"/>
          <w:sz w:val="19"/>
          <w:szCs w:val="19"/>
        </w:rPr>
        <w:t>.BlendCategory</w:t>
      </w:r>
      <w:proofErr w:type="spellEnd"/>
      <w:r>
        <w:rPr>
          <w:rFonts w:ascii="Consolas" w:hAnsi="Consolas" w:cs="Consolas"/>
          <w:color w:val="000000"/>
          <w:sz w:val="19"/>
          <w:szCs w:val="19"/>
        </w:rPr>
        <w:t xml:space="preserve"> – This is the blend category list in eService</w:t>
      </w:r>
      <w:r w:rsidR="00527276">
        <w:rPr>
          <w:rFonts w:ascii="Consolas" w:hAnsi="Consolas" w:cs="Consolas"/>
          <w:color w:val="000000"/>
          <w:sz w:val="19"/>
          <w:szCs w:val="19"/>
        </w:rPr>
        <w:t xml:space="preserve"> which is used to determine which blend needs calculation.</w:t>
      </w:r>
    </w:p>
    <w:p w14:paraId="40B895B7" w14:textId="77777777" w:rsidR="00527276" w:rsidRDefault="00546C1E" w:rsidP="005C208B">
      <w:pPr>
        <w:rPr>
          <w:rFonts w:ascii="Consolas" w:hAnsi="Consolas" w:cs="Consolas"/>
          <w:color w:val="000000"/>
          <w:sz w:val="19"/>
          <w:szCs w:val="19"/>
        </w:rPr>
      </w:pPr>
      <w:proofErr w:type="spellStart"/>
      <w:r>
        <w:rPr>
          <w:rFonts w:ascii="Consolas" w:hAnsi="Consolas" w:cs="Consolas"/>
          <w:color w:val="000000"/>
          <w:sz w:val="19"/>
          <w:szCs w:val="19"/>
        </w:rPr>
        <w:t>Blend</w:t>
      </w:r>
      <w:r w:rsidR="003E21CC">
        <w:rPr>
          <w:rFonts w:ascii="Consolas" w:hAnsi="Consolas" w:cs="Consolas"/>
          <w:color w:val="000000"/>
          <w:sz w:val="19"/>
          <w:szCs w:val="19"/>
        </w:rPr>
        <w:t>Chemical</w:t>
      </w:r>
      <w:proofErr w:type="spellEnd"/>
      <w:r>
        <w:rPr>
          <w:rFonts w:ascii="Consolas" w:hAnsi="Consolas" w:cs="Consolas"/>
          <w:color w:val="000000"/>
          <w:sz w:val="19"/>
          <w:szCs w:val="19"/>
        </w:rPr>
        <w:t xml:space="preserve"> – New master data which will be the base class of </w:t>
      </w:r>
      <w:proofErr w:type="spellStart"/>
      <w:r>
        <w:rPr>
          <w:rFonts w:ascii="Consolas" w:hAnsi="Consolas" w:cs="Consolas"/>
          <w:color w:val="000000"/>
          <w:sz w:val="19"/>
          <w:szCs w:val="19"/>
        </w:rPr>
        <w:t>BaseBlend</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BlendAdditives</w:t>
      </w:r>
      <w:proofErr w:type="spellEnd"/>
      <w:r>
        <w:rPr>
          <w:rFonts w:ascii="Consolas" w:hAnsi="Consolas" w:cs="Consolas"/>
          <w:color w:val="000000"/>
          <w:sz w:val="19"/>
          <w:szCs w:val="19"/>
        </w:rPr>
        <w:t>, which contains the chemical properties of Blend itself.</w:t>
      </w:r>
    </w:p>
    <w:p w14:paraId="04546C92" w14:textId="77777777" w:rsidR="00546C1E" w:rsidRDefault="00546C1E" w:rsidP="005C208B">
      <w:pPr>
        <w:rPr>
          <w:rFonts w:ascii="Consolas" w:hAnsi="Consolas" w:cs="Consolas"/>
          <w:color w:val="000000"/>
          <w:sz w:val="19"/>
          <w:szCs w:val="19"/>
        </w:rPr>
      </w:pPr>
      <w:proofErr w:type="spellStart"/>
      <w:r>
        <w:rPr>
          <w:rFonts w:ascii="Consolas" w:hAnsi="Consolas" w:cs="Consolas"/>
          <w:color w:val="000000"/>
          <w:sz w:val="19"/>
          <w:szCs w:val="19"/>
        </w:rPr>
        <w:t>BlendRecipe</w:t>
      </w:r>
      <w:proofErr w:type="spellEnd"/>
      <w:r>
        <w:rPr>
          <w:rFonts w:ascii="Consolas" w:hAnsi="Consolas" w:cs="Consolas"/>
          <w:color w:val="000000"/>
          <w:sz w:val="19"/>
          <w:szCs w:val="19"/>
        </w:rPr>
        <w:t xml:space="preserve"> – New master data which contains composition o</w:t>
      </w:r>
      <w:r w:rsidR="003E21CC">
        <w:rPr>
          <w:rFonts w:ascii="Consolas" w:hAnsi="Consolas" w:cs="Consolas"/>
          <w:color w:val="000000"/>
          <w:sz w:val="19"/>
          <w:szCs w:val="19"/>
        </w:rPr>
        <w:t>f cement and additives</w:t>
      </w:r>
      <w:r>
        <w:rPr>
          <w:rFonts w:ascii="Consolas" w:hAnsi="Consolas" w:cs="Consolas"/>
          <w:color w:val="000000"/>
          <w:sz w:val="19"/>
          <w:szCs w:val="19"/>
        </w:rPr>
        <w:t>.</w:t>
      </w:r>
    </w:p>
    <w:p w14:paraId="35D5BD69" w14:textId="77777777" w:rsidR="003E21CC" w:rsidRDefault="003E21CC" w:rsidP="005C208B">
      <w:pPr>
        <w:rPr>
          <w:rFonts w:ascii="Consolas" w:hAnsi="Consolas" w:cs="Consolas"/>
          <w:color w:val="000000"/>
          <w:sz w:val="19"/>
          <w:szCs w:val="19"/>
        </w:rPr>
      </w:pPr>
      <w:r>
        <w:rPr>
          <w:rFonts w:ascii="Consolas" w:hAnsi="Consolas" w:cs="Consolas"/>
          <w:color w:val="000000"/>
          <w:sz w:val="19"/>
          <w:szCs w:val="19"/>
        </w:rPr>
        <w:lastRenderedPageBreak/>
        <w:t>Product – New master to reflects the linkage with price book item (Sales Product, Billing Product), inventory product (Inventory Product)</w:t>
      </w:r>
    </w:p>
    <w:p w14:paraId="63D02A9A" w14:textId="77777777" w:rsidR="005C208B" w:rsidRPr="005C208B" w:rsidRDefault="005C208B" w:rsidP="005C208B"/>
    <w:p w14:paraId="43FF3E65" w14:textId="77777777" w:rsidR="00BD4FBD" w:rsidRDefault="00E86D3F" w:rsidP="00E86D3F">
      <w:pPr>
        <w:pStyle w:val="Heading1"/>
      </w:pPr>
      <w:r>
        <w:t>Business Entities</w:t>
      </w:r>
    </w:p>
    <w:p w14:paraId="32098A79" w14:textId="77777777" w:rsidR="003E21CC" w:rsidRDefault="003E21CC" w:rsidP="00E86D3F"/>
    <w:p w14:paraId="33121F5F" w14:textId="77777777" w:rsidR="003E21CC" w:rsidRDefault="003E21CC" w:rsidP="00E86D3F">
      <w:r>
        <w:t>Product Haul – Presents one product haul schedule which associate with a call sheet.</w:t>
      </w:r>
    </w:p>
    <w:p w14:paraId="594A4A10" w14:textId="77777777" w:rsidR="00E86D3F" w:rsidRPr="00E86D3F" w:rsidRDefault="00E86D3F" w:rsidP="00E86D3F">
      <w:r>
        <w:t>Blend Load Sheet</w:t>
      </w:r>
      <w:r w:rsidR="003E21CC">
        <w:t xml:space="preserve"> – Present product loading </w:t>
      </w:r>
      <w:proofErr w:type="gramStart"/>
      <w:r w:rsidR="003E21CC">
        <w:t>details  of</w:t>
      </w:r>
      <w:proofErr w:type="gramEnd"/>
      <w:r w:rsidR="003E21CC">
        <w:t xml:space="preserve"> one product haul.</w:t>
      </w:r>
    </w:p>
    <w:p w14:paraId="12083DC1" w14:textId="77777777" w:rsidR="00BD4FBD" w:rsidRDefault="00691FBA" w:rsidP="00691FBA">
      <w:pPr>
        <w:pStyle w:val="Heading1"/>
      </w:pPr>
      <w:r>
        <w:t>eService Unit and Personnel Integration</w:t>
      </w:r>
    </w:p>
    <w:p w14:paraId="6135C4D7" w14:textId="77777777" w:rsidR="003E21CC" w:rsidRDefault="003E21CC" w:rsidP="003E21CC">
      <w:r>
        <w:t>This will be implemented in future phase.</w:t>
      </w:r>
    </w:p>
    <w:p w14:paraId="66CD60FE" w14:textId="77777777" w:rsidR="003E21CC" w:rsidRDefault="003E21CC" w:rsidP="003E21CC">
      <w:r>
        <w:t>Assign units and personnel to a product haul</w:t>
      </w:r>
      <w:r w:rsidR="007F335B">
        <w:t xml:space="preserve"> will automatically populate the information to eService Application.</w:t>
      </w:r>
    </w:p>
    <w:p w14:paraId="700ED7E6" w14:textId="77777777" w:rsidR="00BD4FBD" w:rsidRDefault="00BD4FBD" w:rsidP="00BD4FBD">
      <w:pPr>
        <w:pStyle w:val="Heading1"/>
      </w:pPr>
      <w:r>
        <w:t>Product Movement Journal Integration</w:t>
      </w:r>
    </w:p>
    <w:p w14:paraId="047D746A" w14:textId="77777777" w:rsidR="007F335B" w:rsidRDefault="007F335B" w:rsidP="007F335B">
      <w:r>
        <w:t>This will be implemented in future phase.</w:t>
      </w:r>
    </w:p>
    <w:p w14:paraId="5BE7C2AD" w14:textId="77777777" w:rsidR="00BD4FBD" w:rsidRPr="00BD4FBD" w:rsidRDefault="00BE77CC" w:rsidP="00BD4FBD">
      <w:r>
        <w:t>Once we have blend load information, we will be capable to post it as movement journal to SBS.</w:t>
      </w:r>
    </w:p>
    <w:p w14:paraId="65243B37" w14:textId="77777777" w:rsidR="00BD4FBD" w:rsidRDefault="00BD4FBD" w:rsidP="00BD4FBD"/>
    <w:p w14:paraId="3A009B0D" w14:textId="77777777" w:rsidR="00BD4FBD" w:rsidRDefault="002157E9" w:rsidP="005B4232">
      <w:pPr>
        <w:pStyle w:val="Heading1"/>
      </w:pPr>
      <w:r>
        <w:t>Work Breakdown</w:t>
      </w:r>
      <w:r w:rsidR="007F335B">
        <w:t xml:space="preserve"> for Phase 5</w:t>
      </w:r>
    </w:p>
    <w:p w14:paraId="4449150B" w14:textId="77777777" w:rsidR="002157E9" w:rsidRDefault="002157E9" w:rsidP="002157E9">
      <w:pPr>
        <w:pStyle w:val="ListParagraph"/>
        <w:numPr>
          <w:ilvl w:val="0"/>
          <w:numId w:val="2"/>
        </w:numPr>
      </w:pPr>
      <w:r>
        <w:t>Data Model Design – Master Data and Business Entities</w:t>
      </w:r>
    </w:p>
    <w:p w14:paraId="42B9203C" w14:textId="77777777" w:rsidR="002157E9" w:rsidRDefault="002157E9" w:rsidP="002157E9">
      <w:pPr>
        <w:pStyle w:val="ListParagraph"/>
        <w:numPr>
          <w:ilvl w:val="0"/>
          <w:numId w:val="2"/>
        </w:numPr>
      </w:pPr>
      <w:r>
        <w:t xml:space="preserve">eService Online infrastructure – </w:t>
      </w:r>
      <w:r w:rsidR="00366440">
        <w:t xml:space="preserve">Rig Board </w:t>
      </w:r>
    </w:p>
    <w:p w14:paraId="53168473" w14:textId="77777777" w:rsidR="002157E9" w:rsidRDefault="002157E9" w:rsidP="002157E9">
      <w:pPr>
        <w:pStyle w:val="ListParagraph"/>
        <w:numPr>
          <w:ilvl w:val="0"/>
          <w:numId w:val="2"/>
        </w:numPr>
      </w:pPr>
      <w:r>
        <w:t>Master Data Preparation – Database setup, data import, data access service.</w:t>
      </w:r>
    </w:p>
    <w:p w14:paraId="21E403C6" w14:textId="77777777" w:rsidR="00FE58F2" w:rsidRDefault="00FE58F2" w:rsidP="002157E9">
      <w:pPr>
        <w:pStyle w:val="ListParagraph"/>
        <w:numPr>
          <w:ilvl w:val="0"/>
          <w:numId w:val="2"/>
        </w:numPr>
      </w:pPr>
      <w:r>
        <w:t>Recipe Management – Create database structure to host recipes. Import data. Implement data access service.</w:t>
      </w:r>
    </w:p>
    <w:p w14:paraId="43718E28" w14:textId="77777777" w:rsidR="00FE58F2" w:rsidRDefault="00FE58F2" w:rsidP="00FE58F2">
      <w:pPr>
        <w:pStyle w:val="ListParagraph"/>
        <w:numPr>
          <w:ilvl w:val="0"/>
          <w:numId w:val="2"/>
        </w:numPr>
      </w:pPr>
      <w:r>
        <w:t>Blend Calculation Service – Calculate material amount from product requirement and recipe.</w:t>
      </w:r>
    </w:p>
    <w:p w14:paraId="76677C74" w14:textId="77777777" w:rsidR="00FE58F2" w:rsidRPr="0042587C" w:rsidRDefault="00FE58F2" w:rsidP="002157E9">
      <w:pPr>
        <w:pStyle w:val="ListParagraph"/>
        <w:numPr>
          <w:ilvl w:val="0"/>
          <w:numId w:val="2"/>
        </w:numPr>
        <w:rPr>
          <w:highlight w:val="yellow"/>
        </w:rPr>
      </w:pPr>
      <w:r>
        <w:t xml:space="preserve">Blend List – Create database table to link up product section in eService, manage product overall information, </w:t>
      </w:r>
      <w:proofErr w:type="gramStart"/>
      <w:r w:rsidR="0020446C">
        <w:t>sent</w:t>
      </w:r>
      <w:proofErr w:type="gramEnd"/>
      <w:r w:rsidR="0020446C">
        <w:t xml:space="preserve"> and remains.</w:t>
      </w:r>
      <w:r w:rsidR="0042587C">
        <w:t xml:space="preserve"> </w:t>
      </w:r>
      <w:r w:rsidR="0042587C" w:rsidRPr="0042587C">
        <w:rPr>
          <w:highlight w:val="yellow"/>
        </w:rPr>
        <w:t>This may be only calculated in the fly.</w:t>
      </w:r>
    </w:p>
    <w:p w14:paraId="7B1E6BDE" w14:textId="77777777" w:rsidR="0020446C" w:rsidRDefault="0042587C" w:rsidP="002157E9">
      <w:pPr>
        <w:pStyle w:val="ListParagraph"/>
        <w:numPr>
          <w:ilvl w:val="0"/>
          <w:numId w:val="2"/>
        </w:numPr>
      </w:pPr>
      <w:r>
        <w:t>Load</w:t>
      </w:r>
      <w:r w:rsidR="0020446C">
        <w:t xml:space="preserve"> Sheets – Create Load Sheets database, and all Load Sheet UI, Call Sheet specific UI.</w:t>
      </w:r>
    </w:p>
    <w:p w14:paraId="591D1C0F" w14:textId="68182A20" w:rsidR="0020446C" w:rsidRDefault="0020446C" w:rsidP="002157E9">
      <w:pPr>
        <w:pStyle w:val="ListParagraph"/>
        <w:numPr>
          <w:ilvl w:val="0"/>
          <w:numId w:val="2"/>
        </w:numPr>
      </w:pPr>
      <w:r>
        <w:t>Print Loading Sheets</w:t>
      </w:r>
      <w:ins w:id="3" w:author="Adam Wang" w:date="2017-07-26T16:04:00Z">
        <w:r w:rsidR="003B58BB">
          <w:t xml:space="preserve"> &amp; Breakdown Sheet</w:t>
        </w:r>
      </w:ins>
      <w:r>
        <w:t xml:space="preserve"> – print as formatted web page, user can select printer to save it as PDF.</w:t>
      </w:r>
    </w:p>
    <w:p w14:paraId="4CCA4164" w14:textId="77777777" w:rsidR="00BD4FBD" w:rsidRPr="00BD4FBD" w:rsidRDefault="00BD4FBD" w:rsidP="00BD4FBD"/>
    <w:p w14:paraId="063B8049" w14:textId="77777777" w:rsidR="00BD4FBD" w:rsidRDefault="00BD4FBD" w:rsidP="00BD4FBD">
      <w:bookmarkStart w:id="4" w:name="_GoBack"/>
      <w:bookmarkEnd w:id="4"/>
    </w:p>
    <w:sectPr w:rsidR="00BD4F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Wang" w:date="2017-07-26T14:09:00Z" w:initials="AW">
    <w:p w14:paraId="44C01B80" w14:textId="77777777" w:rsidR="004E683D" w:rsidRDefault="004E683D">
      <w:pPr>
        <w:pStyle w:val="CommentText"/>
        <w:rPr>
          <w:rFonts w:hint="eastAsia"/>
        </w:rPr>
      </w:pPr>
      <w:r>
        <w:rPr>
          <w:rStyle w:val="CommentReference"/>
        </w:rPr>
        <w:annotationRef/>
      </w:r>
      <w:r>
        <w:t>170726</w:t>
      </w:r>
      <w:r>
        <w:rPr>
          <w:rFonts w:hint="eastAsia"/>
        </w:rPr>
        <w:t>：</w:t>
      </w:r>
      <w:r>
        <w:t>设计变更，直接调用服务，不通过</w:t>
      </w:r>
      <w:r>
        <w:rPr>
          <w:rFonts w:hint="eastAsia"/>
        </w:rPr>
        <w:t>WCF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01B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01B80" w16cid:durableId="1D2321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A11F3"/>
    <w:multiLevelType w:val="hybridMultilevel"/>
    <w:tmpl w:val="4D1CB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D5FCC"/>
    <w:multiLevelType w:val="hybridMultilevel"/>
    <w:tmpl w:val="D8FA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104BC"/>
    <w:multiLevelType w:val="hybridMultilevel"/>
    <w:tmpl w:val="9B4E8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B34D4"/>
    <w:multiLevelType w:val="hybridMultilevel"/>
    <w:tmpl w:val="5920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Wang">
    <w15:presenceInfo w15:providerId="AD" w15:userId="S-1-5-21-907511826-1976087689-3935775728-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BD"/>
    <w:rsid w:val="000B57AB"/>
    <w:rsid w:val="000B6389"/>
    <w:rsid w:val="0011139E"/>
    <w:rsid w:val="0020446C"/>
    <w:rsid w:val="002157E9"/>
    <w:rsid w:val="0025373B"/>
    <w:rsid w:val="00366440"/>
    <w:rsid w:val="003B58BB"/>
    <w:rsid w:val="003E21CC"/>
    <w:rsid w:val="00405BA8"/>
    <w:rsid w:val="0042587C"/>
    <w:rsid w:val="00471FDD"/>
    <w:rsid w:val="004E683D"/>
    <w:rsid w:val="00512239"/>
    <w:rsid w:val="00514A10"/>
    <w:rsid w:val="00527276"/>
    <w:rsid w:val="00546C1E"/>
    <w:rsid w:val="005B4232"/>
    <w:rsid w:val="005C208B"/>
    <w:rsid w:val="00691FBA"/>
    <w:rsid w:val="006E1B76"/>
    <w:rsid w:val="00754DEB"/>
    <w:rsid w:val="00767AC0"/>
    <w:rsid w:val="007C7259"/>
    <w:rsid w:val="007F335B"/>
    <w:rsid w:val="00804FB6"/>
    <w:rsid w:val="008B5BFC"/>
    <w:rsid w:val="008E1951"/>
    <w:rsid w:val="00981BC1"/>
    <w:rsid w:val="009F4106"/>
    <w:rsid w:val="00BD4FBD"/>
    <w:rsid w:val="00BE77CC"/>
    <w:rsid w:val="00C31A51"/>
    <w:rsid w:val="00CE2485"/>
    <w:rsid w:val="00CF6BDB"/>
    <w:rsid w:val="00D4105B"/>
    <w:rsid w:val="00DA26B2"/>
    <w:rsid w:val="00DA6B15"/>
    <w:rsid w:val="00DD591E"/>
    <w:rsid w:val="00DD6DD1"/>
    <w:rsid w:val="00DE1577"/>
    <w:rsid w:val="00DE7553"/>
    <w:rsid w:val="00E46C6A"/>
    <w:rsid w:val="00E86D3F"/>
    <w:rsid w:val="00EF524D"/>
    <w:rsid w:val="00F177C9"/>
    <w:rsid w:val="00F524B8"/>
    <w:rsid w:val="00FD6904"/>
    <w:rsid w:val="00FE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E470"/>
  <w15:chartTrackingRefBased/>
  <w15:docId w15:val="{4AC89D85-82DC-4CBA-9DB2-CD3B8B36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7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FBD"/>
    <w:pPr>
      <w:ind w:left="720"/>
      <w:contextualSpacing/>
    </w:pPr>
  </w:style>
  <w:style w:type="paragraph" w:styleId="Title">
    <w:name w:val="Title"/>
    <w:basedOn w:val="Normal"/>
    <w:next w:val="Normal"/>
    <w:link w:val="TitleChar"/>
    <w:uiPriority w:val="10"/>
    <w:qFormat/>
    <w:rsid w:val="00BD4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F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77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77C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E683D"/>
    <w:rPr>
      <w:sz w:val="16"/>
      <w:szCs w:val="16"/>
    </w:rPr>
  </w:style>
  <w:style w:type="paragraph" w:styleId="CommentText">
    <w:name w:val="annotation text"/>
    <w:basedOn w:val="Normal"/>
    <w:link w:val="CommentTextChar"/>
    <w:uiPriority w:val="99"/>
    <w:semiHidden/>
    <w:unhideWhenUsed/>
    <w:rsid w:val="004E683D"/>
    <w:pPr>
      <w:spacing w:line="240" w:lineRule="auto"/>
    </w:pPr>
    <w:rPr>
      <w:sz w:val="20"/>
      <w:szCs w:val="20"/>
    </w:rPr>
  </w:style>
  <w:style w:type="character" w:customStyle="1" w:styleId="CommentTextChar">
    <w:name w:val="Comment Text Char"/>
    <w:basedOn w:val="DefaultParagraphFont"/>
    <w:link w:val="CommentText"/>
    <w:uiPriority w:val="99"/>
    <w:semiHidden/>
    <w:rsid w:val="004E683D"/>
    <w:rPr>
      <w:sz w:val="20"/>
      <w:szCs w:val="20"/>
    </w:rPr>
  </w:style>
  <w:style w:type="paragraph" w:styleId="CommentSubject">
    <w:name w:val="annotation subject"/>
    <w:basedOn w:val="CommentText"/>
    <w:next w:val="CommentText"/>
    <w:link w:val="CommentSubjectChar"/>
    <w:uiPriority w:val="99"/>
    <w:semiHidden/>
    <w:unhideWhenUsed/>
    <w:rsid w:val="004E683D"/>
    <w:rPr>
      <w:b/>
      <w:bCs/>
    </w:rPr>
  </w:style>
  <w:style w:type="character" w:customStyle="1" w:styleId="CommentSubjectChar">
    <w:name w:val="Comment Subject Char"/>
    <w:basedOn w:val="CommentTextChar"/>
    <w:link w:val="CommentSubject"/>
    <w:uiPriority w:val="99"/>
    <w:semiHidden/>
    <w:rsid w:val="004E683D"/>
    <w:rPr>
      <w:b/>
      <w:bCs/>
      <w:sz w:val="20"/>
      <w:szCs w:val="20"/>
    </w:rPr>
  </w:style>
  <w:style w:type="paragraph" w:styleId="BalloonText">
    <w:name w:val="Balloon Text"/>
    <w:basedOn w:val="Normal"/>
    <w:link w:val="BalloonTextChar"/>
    <w:uiPriority w:val="99"/>
    <w:semiHidden/>
    <w:unhideWhenUsed/>
    <w:rsid w:val="004E6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8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29</cp:revision>
  <dcterms:created xsi:type="dcterms:W3CDTF">2017-07-11T20:12:00Z</dcterms:created>
  <dcterms:modified xsi:type="dcterms:W3CDTF">2017-07-26T22:04:00Z</dcterms:modified>
</cp:coreProperties>
</file>