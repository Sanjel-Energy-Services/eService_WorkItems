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15C9C" w14:textId="0E3975D7" w:rsidR="000958D1" w:rsidRPr="00570FC2" w:rsidRDefault="000958D1" w:rsidP="00FA0858">
      <w:pPr>
        <w:pStyle w:val="Subtitle"/>
        <w:rPr>
          <w:lang w:val="en-CA"/>
        </w:rPr>
      </w:pPr>
    </w:p>
    <w:p w14:paraId="202C7ED7" w14:textId="77777777" w:rsidR="00E33AFC" w:rsidRDefault="00E33AFC" w:rsidP="00EF281C"/>
    <w:p w14:paraId="4775E2D2" w14:textId="77777777" w:rsidR="00E33AFC" w:rsidRDefault="00E33AFC" w:rsidP="00EF281C"/>
    <w:p w14:paraId="2424BE3D" w14:textId="77777777" w:rsidR="00E33AFC" w:rsidRDefault="00E33AFC" w:rsidP="00EF281C"/>
    <w:p w14:paraId="74D55419" w14:textId="77777777" w:rsidR="00E33AFC" w:rsidRDefault="00E33AFC" w:rsidP="00EF281C"/>
    <w:p w14:paraId="64CD62E1" w14:textId="08A6D414" w:rsidR="00566378" w:rsidRPr="003A52D1" w:rsidRDefault="00566378" w:rsidP="00EF281C">
      <w:r w:rsidRPr="003A52D1">
        <w:t xml:space="preserve">Revision </w:t>
      </w:r>
      <w:r w:rsidR="005F6034">
        <w:t>1</w:t>
      </w:r>
      <w:r w:rsidR="0025105C">
        <w:t>.</w:t>
      </w:r>
      <w:r w:rsidR="00AE48C4">
        <w:t>0</w:t>
      </w:r>
    </w:p>
    <w:p w14:paraId="6C9AF83C" w14:textId="646D3450" w:rsidR="0025105C" w:rsidRPr="003A52D1" w:rsidRDefault="00566378" w:rsidP="00EF281C">
      <w:r>
        <w:t xml:space="preserve">Published </w:t>
      </w:r>
      <w:r w:rsidR="00356957">
        <w:t>Feb</w:t>
      </w:r>
      <w:r w:rsidR="00AE48C4">
        <w:t xml:space="preserve"> </w:t>
      </w:r>
      <w:r w:rsidR="009B46B4">
        <w:t>23</w:t>
      </w:r>
      <w:r w:rsidR="00AE48C4">
        <w:t>, 202</w:t>
      </w:r>
      <w:r w:rsidR="0AC28143">
        <w:t>1</w:t>
      </w:r>
    </w:p>
    <w:p w14:paraId="49ED55E7" w14:textId="77777777" w:rsidR="00566378" w:rsidRPr="003A52D1" w:rsidRDefault="00566378" w:rsidP="00EF281C"/>
    <w:p w14:paraId="310554DD" w14:textId="77777777" w:rsidR="00566378" w:rsidRPr="003A52D1" w:rsidRDefault="00566378" w:rsidP="00EF281C"/>
    <w:p w14:paraId="349562E0" w14:textId="77777777" w:rsidR="00566378" w:rsidRPr="003A52D1" w:rsidRDefault="00566378" w:rsidP="00EF281C"/>
    <w:p w14:paraId="61FEF4E1" w14:textId="77777777" w:rsidR="00DF16C1" w:rsidRPr="003A52D1" w:rsidRDefault="00DF16C1" w:rsidP="00EF281C"/>
    <w:p w14:paraId="0D053CD9" w14:textId="77777777" w:rsidR="00566378" w:rsidRPr="003A52D1" w:rsidRDefault="00566378" w:rsidP="00EF281C"/>
    <w:p w14:paraId="1CFC13E5" w14:textId="2D21442B" w:rsidR="00566378" w:rsidRPr="003A52D1" w:rsidRDefault="00236496" w:rsidP="00EF281C">
      <w:pPr>
        <w:pStyle w:val="Title"/>
      </w:pPr>
      <w:r>
        <w:t>Solution Architecture</w:t>
      </w:r>
    </w:p>
    <w:p w14:paraId="0D94017A" w14:textId="4F00CD8F" w:rsidR="00566378" w:rsidRPr="003A52D1" w:rsidRDefault="00F4418F" w:rsidP="00EF281C">
      <w:pPr>
        <w:pStyle w:val="Subtitle"/>
      </w:pPr>
      <w:r>
        <w:t>OVPP Solution</w:t>
      </w:r>
    </w:p>
    <w:p w14:paraId="02094B2A" w14:textId="77777777" w:rsidR="00BC5134" w:rsidRPr="003A52D1" w:rsidRDefault="00BC5134" w:rsidP="00EF281C"/>
    <w:p w14:paraId="39953352" w14:textId="77777777" w:rsidR="00BC5134" w:rsidRPr="003A52D1" w:rsidRDefault="00BC5134" w:rsidP="00EF281C"/>
    <w:p w14:paraId="2BDE98F3" w14:textId="77777777" w:rsidR="00BC5134" w:rsidRPr="003A52D1" w:rsidRDefault="00BC5134" w:rsidP="00EF281C"/>
    <w:p w14:paraId="159E69B0" w14:textId="77777777" w:rsidR="00BC5134" w:rsidRPr="003A52D1" w:rsidRDefault="00BC5134" w:rsidP="00EF281C"/>
    <w:p w14:paraId="79493C62" w14:textId="77777777" w:rsidR="00BC5134" w:rsidRPr="003A52D1" w:rsidRDefault="00BC5134" w:rsidP="00EF281C"/>
    <w:p w14:paraId="49FA877D" w14:textId="1629DE96" w:rsidR="001F1707" w:rsidRDefault="00E33AFC" w:rsidP="00EF281C">
      <w:r>
        <w:t>Prepared f</w:t>
      </w:r>
      <w:r w:rsidR="00BC5134" w:rsidRPr="003A52D1">
        <w:t>or</w:t>
      </w:r>
      <w:r w:rsidR="00566378" w:rsidRPr="003A52D1">
        <w:t>:</w:t>
      </w:r>
      <w:r w:rsidR="00BC5134" w:rsidRPr="003A52D1">
        <w:t xml:space="preserve"> </w:t>
      </w:r>
      <w:r w:rsidR="00F4418F">
        <w:t>Chris Gaine</w:t>
      </w:r>
      <w:r w:rsidR="00346CDC">
        <w:t xml:space="preserve">, on behalf of </w:t>
      </w:r>
      <w:r w:rsidR="00F4418F">
        <w:t>Sanjel</w:t>
      </w:r>
      <w:r w:rsidR="000F3760">
        <w:t xml:space="preserve"> Energy Services (Sanjel)</w:t>
      </w:r>
    </w:p>
    <w:p w14:paraId="1CA20662" w14:textId="457E1AC4" w:rsidR="00BC5134" w:rsidRPr="003A52D1" w:rsidRDefault="00E33AFC" w:rsidP="00EF281C">
      <w:r>
        <w:t>Prepared b</w:t>
      </w:r>
      <w:r w:rsidR="00BC5134" w:rsidRPr="003A52D1">
        <w:t xml:space="preserve">y: </w:t>
      </w:r>
      <w:r w:rsidR="00F4418F">
        <w:t>Garrick van der Lee</w:t>
      </w:r>
      <w:r w:rsidR="005F6034">
        <w:t xml:space="preserve">, on behalf of </w:t>
      </w:r>
      <w:proofErr w:type="spellStart"/>
      <w:proofErr w:type="gramStart"/>
      <w:r w:rsidR="005F6034">
        <w:t>Convverge</w:t>
      </w:r>
      <w:proofErr w:type="spellEnd"/>
      <w:proofErr w:type="gramEnd"/>
    </w:p>
    <w:p w14:paraId="0EDBA04B" w14:textId="77777777" w:rsidR="00566378" w:rsidRPr="003A52D1" w:rsidRDefault="00566378" w:rsidP="00EF281C"/>
    <w:p w14:paraId="66FF93EE" w14:textId="77777777" w:rsidR="00BC5134" w:rsidRPr="003A52D1" w:rsidRDefault="00BC5134" w:rsidP="00EF281C"/>
    <w:p w14:paraId="75DB0286" w14:textId="77777777" w:rsidR="00BC5134" w:rsidRPr="003A52D1" w:rsidRDefault="00BC5134" w:rsidP="00EF281C"/>
    <w:p w14:paraId="5345C62D" w14:textId="37083220" w:rsidR="00566378" w:rsidRDefault="00566378" w:rsidP="00EF281C"/>
    <w:p w14:paraId="5077D6F5" w14:textId="207E4CF9" w:rsidR="00E33AFC" w:rsidRDefault="00E33AFC" w:rsidP="00EF281C"/>
    <w:p w14:paraId="285BA960" w14:textId="77777777" w:rsidR="00E33AFC" w:rsidRPr="003A52D1" w:rsidRDefault="00E33AFC" w:rsidP="00EF281C"/>
    <w:p w14:paraId="36D092DA" w14:textId="7E74309F" w:rsidR="00566378" w:rsidRDefault="00566378" w:rsidP="00EF281C"/>
    <w:p w14:paraId="4A7A34AE" w14:textId="4D43C6DC" w:rsidR="00E33AFC" w:rsidRDefault="00E33AFC" w:rsidP="00EF281C"/>
    <w:p w14:paraId="7A9E7B40" w14:textId="77777777" w:rsidR="00566378" w:rsidRPr="003A52D1" w:rsidRDefault="00566378" w:rsidP="00EF281C"/>
    <w:p w14:paraId="2CEB4016" w14:textId="77777777" w:rsidR="00BC5134" w:rsidRPr="003A52D1" w:rsidRDefault="00BC5134" w:rsidP="00EF281C"/>
    <w:p w14:paraId="58064CF4" w14:textId="77777777" w:rsidR="00BC5134" w:rsidRPr="003A52D1" w:rsidRDefault="00BC5134" w:rsidP="00EF281C"/>
    <w:p w14:paraId="04C318FE" w14:textId="77777777" w:rsidR="00BC5134" w:rsidRPr="003A52D1" w:rsidRDefault="00BC5134" w:rsidP="00EF281C"/>
    <w:p w14:paraId="4BA26E69" w14:textId="77777777" w:rsidR="00BC5134" w:rsidRPr="003A52D1" w:rsidRDefault="00BC5134" w:rsidP="00EF281C"/>
    <w:p w14:paraId="51218B45" w14:textId="77777777" w:rsidR="00617EE3" w:rsidRDefault="00617EE3" w:rsidP="00EF281C">
      <w:pPr>
        <w:rPr>
          <w:b/>
        </w:rPr>
      </w:pPr>
    </w:p>
    <w:p w14:paraId="0F131012" w14:textId="77777777" w:rsidR="00617EE3" w:rsidRDefault="00617EE3" w:rsidP="00EF281C">
      <w:pPr>
        <w:rPr>
          <w:b/>
        </w:rPr>
      </w:pPr>
    </w:p>
    <w:p w14:paraId="31729D71" w14:textId="7DED0BC5" w:rsidR="00BC5134" w:rsidRPr="000958D1" w:rsidRDefault="00BC5134" w:rsidP="00EF281C">
      <w:pPr>
        <w:rPr>
          <w:b/>
        </w:rPr>
      </w:pPr>
      <w:r w:rsidRPr="000958D1">
        <w:rPr>
          <w:b/>
        </w:rPr>
        <w:t>DRAFT DOCUMENT SUBJECT TO CHANGE DISCLAIMER</w:t>
      </w:r>
    </w:p>
    <w:p w14:paraId="150ED617" w14:textId="77777777" w:rsidR="00BC5134" w:rsidRPr="003A52D1" w:rsidRDefault="00BC5134" w:rsidP="00EF281C"/>
    <w:p w14:paraId="7537E241" w14:textId="77777777" w:rsidR="00BC5134" w:rsidRPr="003A52D1" w:rsidRDefault="00BC5134" w:rsidP="000958D1">
      <w:r w:rsidRPr="003A52D1">
        <w:t>This document is a work in progress and is subject to change without notice. In the event of discrepancy with prior versions, the information contained within this version of the document takes precedence.</w:t>
      </w:r>
    </w:p>
    <w:p w14:paraId="7BEFD6C3" w14:textId="77777777" w:rsidR="00BC5134" w:rsidRPr="003A52D1" w:rsidRDefault="00BC5134" w:rsidP="00EF281C"/>
    <w:p w14:paraId="1BDA2756" w14:textId="2819BD6F" w:rsidR="00C60295" w:rsidRDefault="00C60295">
      <w:pPr>
        <w:rPr>
          <w:b/>
          <w:sz w:val="32"/>
          <w:szCs w:val="32"/>
        </w:rPr>
      </w:pPr>
    </w:p>
    <w:p w14:paraId="7E8510C7" w14:textId="51E1B11B" w:rsidR="001263DB" w:rsidRDefault="001263DB">
      <w:pPr>
        <w:rPr>
          <w:b/>
          <w:sz w:val="32"/>
          <w:szCs w:val="32"/>
        </w:rPr>
      </w:pPr>
    </w:p>
    <w:p w14:paraId="1C38DC16" w14:textId="1EC49428" w:rsidR="00534645" w:rsidRDefault="00534645" w:rsidP="00C60295">
      <w:pPr>
        <w:rPr>
          <w:b/>
          <w:sz w:val="32"/>
          <w:szCs w:val="32"/>
        </w:rPr>
      </w:pPr>
      <w:r w:rsidRPr="00C60295">
        <w:rPr>
          <w:b/>
          <w:sz w:val="32"/>
          <w:szCs w:val="32"/>
        </w:rPr>
        <w:lastRenderedPageBreak/>
        <w:t>Table of Contents</w:t>
      </w:r>
    </w:p>
    <w:p w14:paraId="5A251459" w14:textId="77777777" w:rsidR="00C60295" w:rsidRPr="00C60295" w:rsidRDefault="00C60295" w:rsidP="00C60295">
      <w:pPr>
        <w:rPr>
          <w:b/>
          <w:sz w:val="32"/>
          <w:szCs w:val="32"/>
        </w:rPr>
      </w:pPr>
    </w:p>
    <w:p w14:paraId="70E0FDDF" w14:textId="51682E70" w:rsidR="00760116" w:rsidRDefault="00885FF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"1-2" \h \z \u </w:instrText>
      </w:r>
      <w:r>
        <w:rPr>
          <w:sz w:val="22"/>
          <w:szCs w:val="22"/>
        </w:rPr>
        <w:fldChar w:fldCharType="separate"/>
      </w:r>
      <w:hyperlink w:anchor="_Toc64991803" w:history="1">
        <w:r w:rsidR="00760116" w:rsidRPr="007C4B40">
          <w:rPr>
            <w:rStyle w:val="Hyperlink"/>
            <w:noProof/>
          </w:rPr>
          <w:t>1.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Introduction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_Toc64991803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1</w:t>
        </w:r>
        <w:r w:rsidR="00760116">
          <w:rPr>
            <w:noProof/>
            <w:webHidden/>
          </w:rPr>
          <w:fldChar w:fldCharType="end"/>
        </w:r>
      </w:hyperlink>
    </w:p>
    <w:p w14:paraId="0278392B" w14:textId="04E7FB97" w:rsidR="00760116" w:rsidRDefault="0073488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04" w:history="1">
        <w:r w:rsidR="00760116" w:rsidRPr="007C4B40">
          <w:rPr>
            <w:rStyle w:val="Hyperlink"/>
            <w:noProof/>
          </w:rPr>
          <w:t>2.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Architecture Overview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_Toc64991804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1</w:t>
        </w:r>
        <w:r w:rsidR="00760116">
          <w:rPr>
            <w:noProof/>
            <w:webHidden/>
          </w:rPr>
          <w:fldChar w:fldCharType="end"/>
        </w:r>
      </w:hyperlink>
    </w:p>
    <w:p w14:paraId="5935E27D" w14:textId="029B1317" w:rsidR="00760116" w:rsidRDefault="0073488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05" w:history="1">
        <w:r w:rsidR="00760116" w:rsidRPr="007C4B40">
          <w:rPr>
            <w:rStyle w:val="Hyperlink"/>
            <w:noProof/>
          </w:rPr>
          <w:t>3.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Features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_Toc64991805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1</w:t>
        </w:r>
        <w:r w:rsidR="00760116">
          <w:rPr>
            <w:noProof/>
            <w:webHidden/>
          </w:rPr>
          <w:fldChar w:fldCharType="end"/>
        </w:r>
      </w:hyperlink>
    </w:p>
    <w:p w14:paraId="033EB447" w14:textId="4440A4A5" w:rsidR="00760116" w:rsidRDefault="0073488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06" w:history="1">
        <w:r w:rsidR="00760116" w:rsidRPr="007C4B40">
          <w:rPr>
            <w:rStyle w:val="Hyperlink"/>
            <w:noProof/>
          </w:rPr>
          <w:t>3.1.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Pay Entry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_Toc64991806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1</w:t>
        </w:r>
        <w:r w:rsidR="00760116">
          <w:rPr>
            <w:noProof/>
            <w:webHidden/>
          </w:rPr>
          <w:fldChar w:fldCharType="end"/>
        </w:r>
      </w:hyperlink>
    </w:p>
    <w:p w14:paraId="1796AA43" w14:textId="2BA27691" w:rsidR="00760116" w:rsidRDefault="0073488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07" w:history="1">
        <w:r w:rsidR="00760116" w:rsidRPr="007C4B40">
          <w:rPr>
            <w:rStyle w:val="Hyperlink"/>
            <w:noProof/>
          </w:rPr>
          <w:t>3.2.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Pay Summary Screen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_Toc64991807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8</w:t>
        </w:r>
        <w:r w:rsidR="00760116">
          <w:rPr>
            <w:noProof/>
            <w:webHidden/>
          </w:rPr>
          <w:fldChar w:fldCharType="end"/>
        </w:r>
      </w:hyperlink>
    </w:p>
    <w:p w14:paraId="0A0E951A" w14:textId="5D8E75A3" w:rsidR="00760116" w:rsidRDefault="0073488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08" w:history="1">
        <w:r w:rsidR="00760116" w:rsidRPr="007C4B40">
          <w:rPr>
            <w:rStyle w:val="Hyperlink"/>
            <w:noProof/>
          </w:rPr>
          <w:t>4.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Workflows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_Toc64991808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9</w:t>
        </w:r>
        <w:r w:rsidR="00760116">
          <w:rPr>
            <w:noProof/>
            <w:webHidden/>
          </w:rPr>
          <w:fldChar w:fldCharType="end"/>
        </w:r>
      </w:hyperlink>
    </w:p>
    <w:p w14:paraId="6C7AB8DF" w14:textId="5F816555" w:rsidR="00760116" w:rsidRDefault="0073488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09" w:history="1">
        <w:r w:rsidR="00760116" w:rsidRPr="007C4B40">
          <w:rPr>
            <w:rStyle w:val="Hyperlink"/>
            <w:noProof/>
          </w:rPr>
          <w:t>4.1.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Printed Employee Summary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_Toc64991809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9</w:t>
        </w:r>
        <w:r w:rsidR="00760116">
          <w:rPr>
            <w:noProof/>
            <w:webHidden/>
          </w:rPr>
          <w:fldChar w:fldCharType="end"/>
        </w:r>
      </w:hyperlink>
    </w:p>
    <w:p w14:paraId="3B132638" w14:textId="77D450FC" w:rsidR="00760116" w:rsidRDefault="0073488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10" w:history="1">
        <w:r w:rsidR="00760116" w:rsidRPr="007C4B40">
          <w:rPr>
            <w:rStyle w:val="Hyperlink"/>
            <w:noProof/>
          </w:rPr>
          <w:t>4.2.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Notification Flow for Managers with Pending Approvals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_Toc64991810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9</w:t>
        </w:r>
        <w:r w:rsidR="00760116">
          <w:rPr>
            <w:noProof/>
            <w:webHidden/>
          </w:rPr>
          <w:fldChar w:fldCharType="end"/>
        </w:r>
      </w:hyperlink>
    </w:p>
    <w:p w14:paraId="68ADF8B3" w14:textId="2058D618" w:rsidR="00760116" w:rsidRDefault="0073488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11" w:history="1">
        <w:r w:rsidR="00760116" w:rsidRPr="007C4B40">
          <w:rPr>
            <w:rStyle w:val="Hyperlink"/>
            <w:noProof/>
          </w:rPr>
          <w:t>5.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Reports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_Toc64991811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10</w:t>
        </w:r>
        <w:r w:rsidR="00760116">
          <w:rPr>
            <w:noProof/>
            <w:webHidden/>
          </w:rPr>
          <w:fldChar w:fldCharType="end"/>
        </w:r>
      </w:hyperlink>
    </w:p>
    <w:p w14:paraId="752ADA5E" w14:textId="3BB3ED20" w:rsidR="00760116" w:rsidRDefault="0073488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12" w:history="1">
        <w:r w:rsidR="00760116" w:rsidRPr="007C4B40">
          <w:rPr>
            <w:rStyle w:val="Hyperlink"/>
            <w:noProof/>
          </w:rPr>
          <w:t>5.1.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Payroll Summary Report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_Toc64991812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10</w:t>
        </w:r>
        <w:r w:rsidR="00760116">
          <w:rPr>
            <w:noProof/>
            <w:webHidden/>
          </w:rPr>
          <w:fldChar w:fldCharType="end"/>
        </w:r>
      </w:hyperlink>
    </w:p>
    <w:p w14:paraId="08084535" w14:textId="487389A5" w:rsidR="00760116" w:rsidRDefault="0073488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13" w:history="1">
        <w:r w:rsidR="00760116" w:rsidRPr="007C4B40">
          <w:rPr>
            <w:rStyle w:val="Hyperlink"/>
            <w:noProof/>
          </w:rPr>
          <w:t>6.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Integrations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_Toc64991813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11</w:t>
        </w:r>
        <w:r w:rsidR="00760116">
          <w:rPr>
            <w:noProof/>
            <w:webHidden/>
          </w:rPr>
          <w:fldChar w:fldCharType="end"/>
        </w:r>
      </w:hyperlink>
    </w:p>
    <w:p w14:paraId="4053BBE0" w14:textId="668693FB" w:rsidR="00760116" w:rsidRDefault="0073488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14" w:history="1">
        <w:r w:rsidR="00760116" w:rsidRPr="007C4B40">
          <w:rPr>
            <w:rStyle w:val="Hyperlink"/>
            <w:noProof/>
          </w:rPr>
          <w:t>7.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Outstanding Questions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_Toc64991814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11</w:t>
        </w:r>
        <w:r w:rsidR="00760116">
          <w:rPr>
            <w:noProof/>
            <w:webHidden/>
          </w:rPr>
          <w:fldChar w:fldCharType="end"/>
        </w:r>
      </w:hyperlink>
    </w:p>
    <w:p w14:paraId="675B4E00" w14:textId="62CAE23C" w:rsidR="00760116" w:rsidRDefault="0073488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4991815" w:history="1">
        <w:r w:rsidR="00760116" w:rsidRPr="007C4B40">
          <w:rPr>
            <w:rStyle w:val="Hyperlink"/>
            <w:noProof/>
          </w:rPr>
          <w:t>8.</w:t>
        </w:r>
        <w:r w:rsidR="0076011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60116" w:rsidRPr="007C4B40">
          <w:rPr>
            <w:rStyle w:val="Hyperlink"/>
            <w:noProof/>
          </w:rPr>
          <w:t>Contacts and Notices</w:t>
        </w:r>
        <w:r w:rsidR="00760116">
          <w:rPr>
            <w:noProof/>
            <w:webHidden/>
          </w:rPr>
          <w:tab/>
        </w:r>
        <w:r w:rsidR="00760116">
          <w:rPr>
            <w:noProof/>
            <w:webHidden/>
          </w:rPr>
          <w:fldChar w:fldCharType="begin"/>
        </w:r>
        <w:r w:rsidR="00760116">
          <w:rPr>
            <w:noProof/>
            <w:webHidden/>
          </w:rPr>
          <w:instrText xml:space="preserve"> PAGEREF _Toc64991815 \h </w:instrText>
        </w:r>
        <w:r w:rsidR="00760116">
          <w:rPr>
            <w:noProof/>
            <w:webHidden/>
          </w:rPr>
        </w:r>
        <w:r w:rsidR="00760116">
          <w:rPr>
            <w:noProof/>
            <w:webHidden/>
          </w:rPr>
          <w:fldChar w:fldCharType="separate"/>
        </w:r>
        <w:r w:rsidR="00760116">
          <w:rPr>
            <w:noProof/>
            <w:webHidden/>
          </w:rPr>
          <w:t>11</w:t>
        </w:r>
        <w:r w:rsidR="00760116">
          <w:rPr>
            <w:noProof/>
            <w:webHidden/>
          </w:rPr>
          <w:fldChar w:fldCharType="end"/>
        </w:r>
      </w:hyperlink>
    </w:p>
    <w:p w14:paraId="6F47FABE" w14:textId="34CC36BC" w:rsidR="00534645" w:rsidRPr="003A52D1" w:rsidRDefault="00885FF0" w:rsidP="00EF281C">
      <w:pPr>
        <w:rPr>
          <w:rFonts w:cs="OpenSans-Bold"/>
          <w:color w:val="D13C28"/>
        </w:rPr>
      </w:pPr>
      <w:r>
        <w:rPr>
          <w:rFonts w:eastAsia="Calibri" w:cs="Arial"/>
          <w:sz w:val="22"/>
          <w:szCs w:val="22"/>
          <w:lang w:val="en-CA" w:eastAsia="en-CA"/>
        </w:rPr>
        <w:fldChar w:fldCharType="end"/>
      </w:r>
    </w:p>
    <w:p w14:paraId="376B32BA" w14:textId="77777777" w:rsidR="00534645" w:rsidRPr="003A52D1" w:rsidRDefault="00534645" w:rsidP="00EF281C"/>
    <w:p w14:paraId="2685CC09" w14:textId="7599825E" w:rsidR="00AD5CE9" w:rsidRDefault="00AD5CE9">
      <w:r>
        <w:br w:type="page"/>
      </w:r>
    </w:p>
    <w:p w14:paraId="06FDF577" w14:textId="15089DB3" w:rsidR="00534645" w:rsidRPr="00C1055D" w:rsidRDefault="00427E0C" w:rsidP="00C1055D">
      <w:pPr>
        <w:rPr>
          <w:b/>
          <w:sz w:val="32"/>
        </w:rPr>
      </w:pPr>
      <w:r w:rsidRPr="00C1055D">
        <w:rPr>
          <w:b/>
          <w:sz w:val="32"/>
        </w:rPr>
        <w:lastRenderedPageBreak/>
        <w:t>R</w:t>
      </w:r>
      <w:r w:rsidR="00534645" w:rsidRPr="00C1055D">
        <w:rPr>
          <w:b/>
          <w:sz w:val="32"/>
        </w:rPr>
        <w:t>evision</w:t>
      </w:r>
      <w:r w:rsidR="00855AB0" w:rsidRPr="00C1055D">
        <w:rPr>
          <w:b/>
          <w:sz w:val="32"/>
        </w:rPr>
        <w:t xml:space="preserve"> History</w:t>
      </w:r>
    </w:p>
    <w:p w14:paraId="282C7A93" w14:textId="77777777" w:rsidR="00C1055D" w:rsidRPr="00C1055D" w:rsidRDefault="00C1055D" w:rsidP="00C1055D">
      <w:pPr>
        <w:rPr>
          <w:sz w:val="32"/>
        </w:rPr>
      </w:pPr>
    </w:p>
    <w:tbl>
      <w:tblPr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0"/>
        <w:gridCol w:w="2040"/>
        <w:gridCol w:w="5472"/>
      </w:tblGrid>
      <w:tr w:rsidR="00EF281C" w:rsidRPr="003A52D1" w14:paraId="651F5361" w14:textId="77777777" w:rsidTr="301D9EA0">
        <w:tc>
          <w:tcPr>
            <w:tcW w:w="1560" w:type="dxa"/>
            <w:shd w:val="clear" w:color="auto" w:fill="EDEA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9B2A" w14:textId="77777777" w:rsidR="00EF281C" w:rsidRPr="00EF281C" w:rsidRDefault="00EF281C" w:rsidP="00EF281C">
            <w:pPr>
              <w:rPr>
                <w:b/>
                <w:sz w:val="22"/>
              </w:rPr>
            </w:pPr>
            <w:r w:rsidRPr="00EF281C">
              <w:rPr>
                <w:b/>
                <w:sz w:val="22"/>
              </w:rPr>
              <w:t>Date</w:t>
            </w:r>
          </w:p>
        </w:tc>
        <w:tc>
          <w:tcPr>
            <w:tcW w:w="2040" w:type="dxa"/>
            <w:shd w:val="clear" w:color="auto" w:fill="EDEA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784B" w14:textId="0A994B12" w:rsidR="00EF281C" w:rsidRPr="00EF281C" w:rsidRDefault="00EF281C" w:rsidP="00EF281C">
            <w:pPr>
              <w:rPr>
                <w:b/>
                <w:sz w:val="22"/>
              </w:rPr>
            </w:pPr>
            <w:r w:rsidRPr="00EF281C">
              <w:rPr>
                <w:b/>
                <w:sz w:val="22"/>
              </w:rPr>
              <w:t>Person</w:t>
            </w:r>
          </w:p>
        </w:tc>
        <w:tc>
          <w:tcPr>
            <w:tcW w:w="5472" w:type="dxa"/>
            <w:shd w:val="clear" w:color="auto" w:fill="EDEA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AD84" w14:textId="77777777" w:rsidR="00EF281C" w:rsidRPr="00EF281C" w:rsidRDefault="00EF281C" w:rsidP="00EF281C">
            <w:pPr>
              <w:rPr>
                <w:b/>
                <w:sz w:val="22"/>
              </w:rPr>
            </w:pPr>
            <w:r w:rsidRPr="00EF281C">
              <w:rPr>
                <w:b/>
                <w:sz w:val="22"/>
              </w:rPr>
              <w:t>Description of Change</w:t>
            </w:r>
          </w:p>
        </w:tc>
      </w:tr>
      <w:tr w:rsidR="00EF281C" w:rsidRPr="003A52D1" w14:paraId="01D79749" w14:textId="77777777" w:rsidTr="301D9EA0">
        <w:trPr>
          <w:trHeight w:val="2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9371" w14:textId="3C494DAA" w:rsidR="00EF281C" w:rsidRPr="003A52D1" w:rsidRDefault="00F4418F" w:rsidP="00EF281C">
            <w:r>
              <w:t>Feb</w:t>
            </w:r>
            <w:r w:rsidR="00295F80">
              <w:t xml:space="preserve"> </w:t>
            </w:r>
            <w:r>
              <w:t>2</w:t>
            </w:r>
            <w:r w:rsidR="009B46B4">
              <w:t>3</w:t>
            </w:r>
            <w:r w:rsidR="00295F80">
              <w:t>,</w:t>
            </w:r>
            <w:r w:rsidR="00752E97">
              <w:t xml:space="preserve"> 202</w:t>
            </w:r>
            <w: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B42C5" w14:textId="18C6637E" w:rsidR="00EF281C" w:rsidRPr="003A52D1" w:rsidRDefault="00F4418F" w:rsidP="00EF281C">
            <w:r>
              <w:t>Garrick van der Lee</w:t>
            </w:r>
          </w:p>
        </w:tc>
        <w:tc>
          <w:tcPr>
            <w:tcW w:w="5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6EFC" w14:textId="77777777" w:rsidR="00EF281C" w:rsidRPr="003A52D1" w:rsidRDefault="00EF281C" w:rsidP="00EF281C">
            <w:r w:rsidRPr="003A52D1">
              <w:t>First working draft created</w:t>
            </w:r>
          </w:p>
        </w:tc>
      </w:tr>
      <w:tr w:rsidR="00D33F2A" w:rsidRPr="003A52D1" w14:paraId="69BE9387" w14:textId="77777777" w:rsidTr="301D9EA0">
        <w:trPr>
          <w:trHeight w:val="2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028A" w14:textId="0F6F7A74" w:rsidR="00D33F2A" w:rsidRDefault="00D33F2A" w:rsidP="00D33F2A">
            <w:r>
              <w:t>Feb 23, 2021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5B3A" w14:textId="4E2B5984" w:rsidR="00D33F2A" w:rsidRDefault="00D33F2A" w:rsidP="00D33F2A">
            <w:r>
              <w:t>Garrick van der Lee</w:t>
            </w:r>
          </w:p>
        </w:tc>
        <w:tc>
          <w:tcPr>
            <w:tcW w:w="5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738B" w14:textId="1C434259" w:rsidR="00D33F2A" w:rsidRPr="003A52D1" w:rsidRDefault="2D91BAF2" w:rsidP="301D9EA0">
            <w:r w:rsidRPr="301D9EA0">
              <w:rPr>
                <w:rFonts w:eastAsia="Raleway" w:cs="Raleway"/>
              </w:rPr>
              <w:t>Updated after review session</w:t>
            </w:r>
            <w:r w:rsidR="000208A0">
              <w:rPr>
                <w:rFonts w:eastAsia="Raleway" w:cs="Raleway"/>
              </w:rPr>
              <w:t xml:space="preserve"> with Sanjel</w:t>
            </w:r>
          </w:p>
        </w:tc>
      </w:tr>
    </w:tbl>
    <w:p w14:paraId="28EE84CB" w14:textId="77777777" w:rsidR="006B2AD7" w:rsidRDefault="006B2AD7" w:rsidP="000958D1">
      <w:pPr>
        <w:pStyle w:val="Heading1"/>
        <w:numPr>
          <w:ilvl w:val="0"/>
          <w:numId w:val="0"/>
        </w:numPr>
        <w:sectPr w:rsidR="006B2AD7" w:rsidSect="006B2AD7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2127" w:right="1440" w:bottom="1440" w:left="1440" w:header="1077" w:footer="720" w:gutter="0"/>
          <w:pgNumType w:fmt="lowerRoman" w:start="1"/>
          <w:cols w:space="720"/>
          <w:titlePg/>
          <w:docGrid w:linePitch="272"/>
        </w:sectPr>
      </w:pPr>
    </w:p>
    <w:p w14:paraId="7F743FCD" w14:textId="6FB33DE5" w:rsidR="00DE42F8" w:rsidRDefault="00DE42F8" w:rsidP="00DE42F8">
      <w:pPr>
        <w:pStyle w:val="Heading1"/>
      </w:pPr>
      <w:bookmarkStart w:id="0" w:name="_Toc64991803"/>
      <w:r>
        <w:lastRenderedPageBreak/>
        <w:t>Introduction</w:t>
      </w:r>
      <w:bookmarkEnd w:id="0"/>
    </w:p>
    <w:p w14:paraId="4AB7351E" w14:textId="585DAC98" w:rsidR="008A1EC2" w:rsidRDefault="00534645" w:rsidP="002A4AD5">
      <w:r w:rsidRPr="003A52D1">
        <w:t xml:space="preserve">This document </w:t>
      </w:r>
      <w:r w:rsidR="000A7837">
        <w:t>describes</w:t>
      </w:r>
      <w:r w:rsidRPr="003A52D1">
        <w:t xml:space="preserve"> the </w:t>
      </w:r>
      <w:r w:rsidR="00985C23">
        <w:t xml:space="preserve">overall </w:t>
      </w:r>
      <w:r w:rsidR="00AD2A17">
        <w:t>solution</w:t>
      </w:r>
      <w:r w:rsidR="00985C23">
        <w:t xml:space="preserve"> architect</w:t>
      </w:r>
      <w:r w:rsidR="009F0550">
        <w:t xml:space="preserve">ure for </w:t>
      </w:r>
      <w:r w:rsidR="00C90EE9">
        <w:t xml:space="preserve">the </w:t>
      </w:r>
      <w:r w:rsidR="00F4537B">
        <w:t>OVPP Solution</w:t>
      </w:r>
      <w:r w:rsidR="008A1EC2">
        <w:t>.</w:t>
      </w:r>
    </w:p>
    <w:p w14:paraId="6D0B74B5" w14:textId="6EBDF40A" w:rsidR="000A7837" w:rsidRDefault="000A7837" w:rsidP="00493707">
      <w:pPr>
        <w:pStyle w:val="Heading1"/>
      </w:pPr>
      <w:bookmarkStart w:id="1" w:name="_Toc64991804"/>
      <w:r>
        <w:t>Architecture Overview</w:t>
      </w:r>
      <w:bookmarkEnd w:id="1"/>
    </w:p>
    <w:p w14:paraId="60B25576" w14:textId="242A0336" w:rsidR="008A1EC2" w:rsidRPr="000A7837" w:rsidRDefault="00EE1EC7" w:rsidP="008E0AAA">
      <w:r>
        <w:t>This section de</w:t>
      </w:r>
      <w:r w:rsidR="006D7E19">
        <w:t xml:space="preserve">scribes the </w:t>
      </w:r>
      <w:r w:rsidR="00967ADF">
        <w:t>high-level</w:t>
      </w:r>
      <w:r w:rsidR="006D7E19">
        <w:t xml:space="preserve"> architecture overview. The overall </w:t>
      </w:r>
      <w:r w:rsidR="00C85916">
        <w:t>solution</w:t>
      </w:r>
      <w:r w:rsidR="006D7E19">
        <w:t xml:space="preserve"> will be </w:t>
      </w:r>
      <w:r w:rsidR="00967ADF">
        <w:t>delivered</w:t>
      </w:r>
      <w:r w:rsidR="006D7E19">
        <w:t xml:space="preserve"> using </w:t>
      </w:r>
      <w:r w:rsidR="001309FA">
        <w:t>a combination of</w:t>
      </w:r>
      <w:r w:rsidR="00C85916">
        <w:t xml:space="preserve"> SharePoint with data provided from Sanjel,</w:t>
      </w:r>
      <w:r w:rsidR="001309FA">
        <w:t xml:space="preserve"> Power Apps, Power B</w:t>
      </w:r>
      <w:r w:rsidR="000F3760">
        <w:t>I</w:t>
      </w:r>
      <w:r w:rsidR="001309FA">
        <w:t xml:space="preserve"> </w:t>
      </w:r>
      <w:proofErr w:type="gramStart"/>
      <w:r w:rsidR="001309FA">
        <w:t>And</w:t>
      </w:r>
      <w:proofErr w:type="gramEnd"/>
      <w:r w:rsidR="001309FA">
        <w:t xml:space="preserve"> Power Automate</w:t>
      </w:r>
      <w:r w:rsidR="00967ADF">
        <w:t>.</w:t>
      </w:r>
    </w:p>
    <w:p w14:paraId="57472C32" w14:textId="6FAE4EA4" w:rsidR="00493707" w:rsidRDefault="00F740D1" w:rsidP="00493707">
      <w:pPr>
        <w:pStyle w:val="Heading1"/>
      </w:pPr>
      <w:bookmarkStart w:id="2" w:name="_Toc64991805"/>
      <w:r>
        <w:t>Features</w:t>
      </w:r>
      <w:bookmarkEnd w:id="2"/>
    </w:p>
    <w:p w14:paraId="6C5E152B" w14:textId="58CFD056" w:rsidR="00365B17" w:rsidRDefault="008801FD" w:rsidP="00365B17">
      <w:r>
        <w:t xml:space="preserve">This section details all the included features for the </w:t>
      </w:r>
      <w:r w:rsidR="00F4537B">
        <w:t>OVPP Solution</w:t>
      </w:r>
      <w:r>
        <w:t>.</w:t>
      </w:r>
    </w:p>
    <w:p w14:paraId="1909AB96" w14:textId="0D2E77A8" w:rsidR="0089394B" w:rsidRDefault="00F4418F" w:rsidP="0089394B">
      <w:pPr>
        <w:pStyle w:val="Heading2"/>
      </w:pPr>
      <w:bookmarkStart w:id="3" w:name="_Employee_List"/>
      <w:bookmarkStart w:id="4" w:name="_Toc64991806"/>
      <w:bookmarkEnd w:id="3"/>
      <w:r>
        <w:t>Pay Entry</w:t>
      </w:r>
      <w:bookmarkEnd w:id="4"/>
    </w:p>
    <w:p w14:paraId="64E14FC4" w14:textId="0A6A2E31" w:rsidR="006B55B1" w:rsidRDefault="00F4418F" w:rsidP="006B55B1">
      <w:r>
        <w:t xml:space="preserve">The pay entry </w:t>
      </w:r>
      <w:r w:rsidR="009C0BD2">
        <w:t>screen will be used by DA</w:t>
      </w:r>
      <w:r w:rsidR="00C85916">
        <w:t>s</w:t>
      </w:r>
      <w:r w:rsidR="009C0BD2">
        <w:t xml:space="preserve"> to ent</w:t>
      </w:r>
      <w:r w:rsidR="00C85916">
        <w:t>er</w:t>
      </w:r>
      <w:r w:rsidR="009C0BD2">
        <w:t xml:space="preserve"> in Pay Entries manually as well as modify imported generated variable pay </w:t>
      </w:r>
      <w:r w:rsidR="001309FA">
        <w:t>records.</w:t>
      </w:r>
    </w:p>
    <w:p w14:paraId="3CDB5F3C" w14:textId="6CA706C8" w:rsidR="006B55B1" w:rsidRDefault="00356957" w:rsidP="006B55B1">
      <w:pPr>
        <w:pStyle w:val="Heading3"/>
      </w:pPr>
      <w:r>
        <w:t>Business Requirements</w:t>
      </w:r>
    </w:p>
    <w:p w14:paraId="3AEF370F" w14:textId="267AB2AB" w:rsidR="009C5AD4" w:rsidRDefault="003641AF" w:rsidP="009C5AD4">
      <w:r>
        <w:t xml:space="preserve">The </w:t>
      </w:r>
      <w:r w:rsidR="0096592D">
        <w:t>features table</w:t>
      </w:r>
      <w:r>
        <w:t xml:space="preserve"> details </w:t>
      </w:r>
      <w:r w:rsidR="00AB6F0C">
        <w:t>t</w:t>
      </w:r>
      <w:r w:rsidR="001C2705">
        <w:t xml:space="preserve">he requirements of the Tracked Time Review </w:t>
      </w:r>
      <w:r w:rsidR="005162C1">
        <w:t>feature</w:t>
      </w:r>
      <w:r w:rsidR="00F36175">
        <w:t xml:space="preserve">. </w:t>
      </w:r>
    </w:p>
    <w:p w14:paraId="559E924B" w14:textId="3F5F30D2" w:rsidR="009C5AD4" w:rsidRDefault="009C5AD4" w:rsidP="009C5AD4"/>
    <w:tbl>
      <w:tblPr>
        <w:tblStyle w:val="TableGrid"/>
        <w:tblW w:w="8783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562"/>
        <w:gridCol w:w="8221"/>
      </w:tblGrid>
      <w:tr w:rsidR="00211211" w:rsidRPr="003C4633" w14:paraId="5672C3D4" w14:textId="77777777" w:rsidTr="00211211">
        <w:trPr>
          <w:trHeight w:val="249"/>
        </w:trPr>
        <w:tc>
          <w:tcPr>
            <w:tcW w:w="562" w:type="dxa"/>
            <w:shd w:val="clear" w:color="auto" w:fill="EDEAF2"/>
          </w:tcPr>
          <w:p w14:paraId="661FA22F" w14:textId="4ACBB5FE" w:rsidR="00211211" w:rsidRPr="003C4633" w:rsidRDefault="00211211" w:rsidP="00356957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ID</w:t>
            </w:r>
          </w:p>
        </w:tc>
        <w:tc>
          <w:tcPr>
            <w:tcW w:w="8221" w:type="dxa"/>
            <w:shd w:val="clear" w:color="auto" w:fill="EDEAF2"/>
          </w:tcPr>
          <w:p w14:paraId="5B90A0B9" w14:textId="22573FDF" w:rsidR="00211211" w:rsidRPr="003C4633" w:rsidRDefault="00356957" w:rsidP="0035695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Business Requirements</w:t>
            </w:r>
          </w:p>
        </w:tc>
      </w:tr>
      <w:tr w:rsidR="00211211" w14:paraId="38AB1228" w14:textId="77777777" w:rsidTr="00211211">
        <w:tc>
          <w:tcPr>
            <w:tcW w:w="562" w:type="dxa"/>
          </w:tcPr>
          <w:p w14:paraId="0BCF8811" w14:textId="66C8F402" w:rsidR="00211211" w:rsidRDefault="00211211" w:rsidP="00356957">
            <w:pPr>
              <w:tabs>
                <w:tab w:val="left" w:pos="2475"/>
              </w:tabs>
            </w:pPr>
            <w:r>
              <w:t>1</w:t>
            </w:r>
          </w:p>
        </w:tc>
        <w:tc>
          <w:tcPr>
            <w:tcW w:w="8221" w:type="dxa"/>
          </w:tcPr>
          <w:p w14:paraId="2E3EC227" w14:textId="5F33BEB8" w:rsidR="00211211" w:rsidRDefault="000F282B" w:rsidP="00356957">
            <w:r>
              <w:t xml:space="preserve">Ability to add new pay entries into the </w:t>
            </w:r>
            <w:r w:rsidR="00735097">
              <w:t>Pay Entry</w:t>
            </w:r>
            <w:r>
              <w:t xml:space="preserve"> list</w:t>
            </w:r>
          </w:p>
        </w:tc>
      </w:tr>
      <w:tr w:rsidR="00211211" w14:paraId="0CAF7ACB" w14:textId="77777777" w:rsidTr="00211211">
        <w:tc>
          <w:tcPr>
            <w:tcW w:w="562" w:type="dxa"/>
          </w:tcPr>
          <w:p w14:paraId="3A8313ED" w14:textId="43067B90" w:rsidR="00211211" w:rsidRDefault="00211211" w:rsidP="00356957">
            <w:pPr>
              <w:tabs>
                <w:tab w:val="left" w:pos="2475"/>
              </w:tabs>
            </w:pPr>
            <w:r>
              <w:t>2</w:t>
            </w:r>
          </w:p>
        </w:tc>
        <w:tc>
          <w:tcPr>
            <w:tcW w:w="8221" w:type="dxa"/>
          </w:tcPr>
          <w:p w14:paraId="51A04623" w14:textId="733259F9" w:rsidR="00211211" w:rsidRPr="00A45176" w:rsidRDefault="000F282B" w:rsidP="00356957">
            <w:r>
              <w:t>Grid view which will allow the ability to update existing pay entries items</w:t>
            </w:r>
          </w:p>
        </w:tc>
      </w:tr>
      <w:tr w:rsidR="00211211" w14:paraId="1A56B3F1" w14:textId="77777777" w:rsidTr="00211211">
        <w:tc>
          <w:tcPr>
            <w:tcW w:w="562" w:type="dxa"/>
          </w:tcPr>
          <w:p w14:paraId="72E035B1" w14:textId="0B41DC00" w:rsidR="00211211" w:rsidRDefault="00211211" w:rsidP="00356957">
            <w:pPr>
              <w:tabs>
                <w:tab w:val="left" w:pos="2475"/>
              </w:tabs>
            </w:pPr>
            <w:r>
              <w:t>3</w:t>
            </w:r>
          </w:p>
        </w:tc>
        <w:tc>
          <w:tcPr>
            <w:tcW w:w="8221" w:type="dxa"/>
          </w:tcPr>
          <w:p w14:paraId="1E78C628" w14:textId="43DB2E85" w:rsidR="00211211" w:rsidRPr="00A45176" w:rsidRDefault="000F282B" w:rsidP="00356957">
            <w:r>
              <w:t>DAs will have the ability to modify Pay entr</w:t>
            </w:r>
            <w:r w:rsidR="00C43033">
              <w:t>y details</w:t>
            </w:r>
            <w:r w:rsidR="00DF53A4">
              <w:t xml:space="preserve"> (Not Calculated Value)</w:t>
            </w:r>
            <w:r>
              <w:t xml:space="preserve"> after Approved, this will trigger </w:t>
            </w:r>
            <w:r w:rsidR="00BC45AD">
              <w:t>a new approval for the modified</w:t>
            </w:r>
            <w:r>
              <w:t xml:space="preserve"> entry</w:t>
            </w:r>
          </w:p>
        </w:tc>
      </w:tr>
      <w:tr w:rsidR="00211211" w14:paraId="1973A52E" w14:textId="77777777" w:rsidTr="00211211">
        <w:tc>
          <w:tcPr>
            <w:tcW w:w="562" w:type="dxa"/>
          </w:tcPr>
          <w:p w14:paraId="0FCD86A3" w14:textId="0494A36A" w:rsidR="00211211" w:rsidRDefault="00211211" w:rsidP="00356957">
            <w:pPr>
              <w:tabs>
                <w:tab w:val="left" w:pos="2475"/>
              </w:tabs>
            </w:pPr>
            <w:r>
              <w:t>4</w:t>
            </w:r>
          </w:p>
        </w:tc>
        <w:tc>
          <w:tcPr>
            <w:tcW w:w="8221" w:type="dxa"/>
          </w:tcPr>
          <w:p w14:paraId="5AB2D3C9" w14:textId="1A03AD36" w:rsidR="00211211" w:rsidRPr="00A45176" w:rsidRDefault="000F282B" w:rsidP="00356957">
            <w:r>
              <w:t>DAs will have the ability to delete pay entries, causing the manager to approve the change</w:t>
            </w:r>
          </w:p>
        </w:tc>
      </w:tr>
      <w:tr w:rsidR="00211211" w14:paraId="1A0DAFB3" w14:textId="77777777" w:rsidTr="00211211">
        <w:tc>
          <w:tcPr>
            <w:tcW w:w="562" w:type="dxa"/>
          </w:tcPr>
          <w:p w14:paraId="4D271081" w14:textId="1A1A23FF" w:rsidR="00211211" w:rsidRDefault="00211211" w:rsidP="00356957">
            <w:pPr>
              <w:tabs>
                <w:tab w:val="left" w:pos="2475"/>
              </w:tabs>
            </w:pPr>
            <w:r>
              <w:t>5</w:t>
            </w:r>
          </w:p>
        </w:tc>
        <w:tc>
          <w:tcPr>
            <w:tcW w:w="8221" w:type="dxa"/>
          </w:tcPr>
          <w:p w14:paraId="6EB11208" w14:textId="326B90EC" w:rsidR="00211211" w:rsidRPr="00A45176" w:rsidRDefault="000F282B" w:rsidP="00356957">
            <w:r>
              <w:t>After a pay period is cut off</w:t>
            </w:r>
            <w:r w:rsidR="00733B68">
              <w:t>,</w:t>
            </w:r>
            <w:r>
              <w:t xml:space="preserve"> all pay entries for that </w:t>
            </w:r>
            <w:r w:rsidR="000F3760">
              <w:t>cut-off</w:t>
            </w:r>
            <w:r>
              <w:t xml:space="preserve"> date will be locked</w:t>
            </w:r>
          </w:p>
        </w:tc>
      </w:tr>
    </w:tbl>
    <w:p w14:paraId="6E159F94" w14:textId="63A36A33" w:rsidR="0054202C" w:rsidRDefault="0054202C" w:rsidP="0054202C">
      <w:pPr>
        <w:pStyle w:val="Heading3"/>
        <w:numPr>
          <w:ilvl w:val="0"/>
          <w:numId w:val="0"/>
        </w:numPr>
        <w:ind w:left="851"/>
      </w:pPr>
    </w:p>
    <w:p w14:paraId="0F2E16C6" w14:textId="77777777" w:rsidR="000F3760" w:rsidRPr="000F3760" w:rsidRDefault="000F3760" w:rsidP="000F3760"/>
    <w:p w14:paraId="333B4BEA" w14:textId="04DC2295" w:rsidR="0054202C" w:rsidRDefault="0054202C" w:rsidP="0054202C"/>
    <w:p w14:paraId="591C312B" w14:textId="1F97E9FD" w:rsidR="000F3760" w:rsidRDefault="000F3760" w:rsidP="0054202C">
      <w:r>
        <w:br w:type="page"/>
      </w:r>
    </w:p>
    <w:p w14:paraId="1D7844EF" w14:textId="58527314" w:rsidR="00A635ED" w:rsidRDefault="000F282B" w:rsidP="00A635ED">
      <w:pPr>
        <w:pStyle w:val="Heading3"/>
      </w:pPr>
      <w:r>
        <w:lastRenderedPageBreak/>
        <w:t>Share</w:t>
      </w:r>
      <w:r w:rsidR="00356957">
        <w:t>P</w:t>
      </w:r>
      <w:r>
        <w:t>oint</w:t>
      </w:r>
      <w:r w:rsidR="00A635ED">
        <w:t xml:space="preserve"> Architecture</w:t>
      </w:r>
    </w:p>
    <w:p w14:paraId="6D790DAA" w14:textId="6C320AF7" w:rsidR="0054202C" w:rsidRDefault="00A635ED" w:rsidP="0089394B">
      <w:r>
        <w:t xml:space="preserve">This section defines the </w:t>
      </w:r>
      <w:r w:rsidR="005525CB">
        <w:t>SharePoint</w:t>
      </w:r>
      <w:r>
        <w:t xml:space="preserve"> architecture used to deliver the </w:t>
      </w:r>
      <w:r w:rsidR="005525CB">
        <w:t>OVPP Solution</w:t>
      </w:r>
      <w:r>
        <w:t xml:space="preserve"> feature.</w:t>
      </w:r>
      <w:r w:rsidR="00B63C4D">
        <w:t xml:space="preserve"> SQL IDs do not have to be </w:t>
      </w:r>
      <w:r w:rsidR="000F3760">
        <w:t>GUIDs</w:t>
      </w:r>
      <w:r w:rsidR="00B63C4D">
        <w:t xml:space="preserve"> they can be strings that uniquely identify the corresponding values from </w:t>
      </w:r>
      <w:r w:rsidR="004C0560">
        <w:t>SQL</w:t>
      </w:r>
      <w:r w:rsidR="00B63C4D">
        <w:t>.</w:t>
      </w:r>
    </w:p>
    <w:p w14:paraId="304221AB" w14:textId="105032C2" w:rsidR="0054202C" w:rsidRDefault="0054202C" w:rsidP="0089394B">
      <w:pPr>
        <w:rPr>
          <w:ins w:id="5" w:author="Adam Wang" w:date="2021-02-24T17:46:00Z"/>
        </w:rPr>
      </w:pPr>
    </w:p>
    <w:p w14:paraId="6FB7F019" w14:textId="5FCDC68C" w:rsidR="0073488A" w:rsidRDefault="0073488A" w:rsidP="0089394B">
      <w:pPr>
        <w:rPr>
          <w:ins w:id="6" w:author="Adam Wang" w:date="2021-02-24T17:52:00Z"/>
        </w:rPr>
      </w:pPr>
      <w:ins w:id="7" w:author="Adam Wang" w:date="2021-02-24T17:46:00Z">
        <w:r>
          <w:t xml:space="preserve">To Keep </w:t>
        </w:r>
      </w:ins>
      <w:ins w:id="8" w:author="Adam Wang" w:date="2021-02-24T17:47:00Z">
        <w:r>
          <w:t>data consistency and maintain data integrity, we will use name for all referenced master data. In Shar</w:t>
        </w:r>
      </w:ins>
      <w:ins w:id="9" w:author="Adam Wang" w:date="2021-02-24T17:48:00Z">
        <w:r>
          <w:t xml:space="preserve">ePoint List, no SQL ID for reference data is needed. The reference data column value must be select from the master list without </w:t>
        </w:r>
      </w:ins>
      <w:ins w:id="10" w:author="Adam Wang" w:date="2021-02-24T17:49:00Z">
        <w:r>
          <w:t xml:space="preserve">modification. For example, Service Line </w:t>
        </w:r>
      </w:ins>
      <w:ins w:id="11" w:author="Adam Wang" w:date="2021-02-24T17:50:00Z">
        <w:r>
          <w:t>cannot use “</w:t>
        </w:r>
        <w:proofErr w:type="gramStart"/>
        <w:r>
          <w:t>P,R</w:t>
        </w:r>
        <w:proofErr w:type="gramEnd"/>
        <w:r>
          <w:t>” but use full name</w:t>
        </w:r>
      </w:ins>
      <w:ins w:id="12" w:author="Adam Wang" w:date="2021-02-24T17:51:00Z">
        <w:r>
          <w:t>.</w:t>
        </w:r>
      </w:ins>
    </w:p>
    <w:p w14:paraId="7446E34A" w14:textId="5E8A8671" w:rsidR="0073488A" w:rsidRDefault="0073488A" w:rsidP="0089394B">
      <w:pPr>
        <w:rPr>
          <w:ins w:id="13" w:author="Adam Wang" w:date="2021-02-24T17:53:00Z"/>
        </w:rPr>
      </w:pPr>
    </w:p>
    <w:p w14:paraId="035480EF" w14:textId="2C0B4459" w:rsidR="0073488A" w:rsidRDefault="0073488A" w:rsidP="0089394B">
      <w:ins w:id="14" w:author="Adam Wang" w:date="2021-02-24T17:53:00Z">
        <w:r>
          <w:t xml:space="preserve">We need to </w:t>
        </w:r>
        <w:proofErr w:type="gramStart"/>
        <w:r>
          <w:t xml:space="preserve">introduce </w:t>
        </w:r>
      </w:ins>
      <w:ins w:id="15" w:author="Adam Wang" w:date="2021-02-24T17:54:00Z">
        <w:r>
          <w:t xml:space="preserve"> </w:t>
        </w:r>
        <w:proofErr w:type="spellStart"/>
        <w:r>
          <w:t>Uniqu</w:t>
        </w:r>
      </w:ins>
      <w:ins w:id="16" w:author="Adam Wang" w:date="2021-02-24T17:56:00Z">
        <w:r>
          <w:t>e</w:t>
        </w:r>
      </w:ins>
      <w:ins w:id="17" w:author="Adam Wang" w:date="2021-02-24T17:54:00Z">
        <w:r>
          <w:t>Id</w:t>
        </w:r>
      </w:ins>
      <w:proofErr w:type="spellEnd"/>
      <w:proofErr w:type="gramEnd"/>
      <w:ins w:id="18" w:author="Adam Wang" w:date="2021-02-24T17:56:00Z">
        <w:r>
          <w:t xml:space="preserve">, </w:t>
        </w:r>
        <w:proofErr w:type="spellStart"/>
        <w:r>
          <w:t>M</w:t>
        </w:r>
      </w:ins>
      <w:ins w:id="19" w:author="Adam Wang" w:date="2021-02-24T17:57:00Z">
        <w:r w:rsidR="0016369F">
          <w:t>odifiedDateTime</w:t>
        </w:r>
        <w:proofErr w:type="spellEnd"/>
        <w:r w:rsidR="0016369F">
          <w:t xml:space="preserve">, </w:t>
        </w:r>
        <w:proofErr w:type="spellStart"/>
        <w:r w:rsidR="0016369F">
          <w:t>ModifiedBy</w:t>
        </w:r>
      </w:ins>
      <w:proofErr w:type="spellEnd"/>
      <w:ins w:id="20" w:author="Adam Wang" w:date="2021-02-24T17:54:00Z">
        <w:r>
          <w:t xml:space="preserve"> column</w:t>
        </w:r>
      </w:ins>
      <w:ins w:id="21" w:author="Adam Wang" w:date="2021-02-24T17:57:00Z">
        <w:r w:rsidR="0016369F">
          <w:t>s</w:t>
        </w:r>
      </w:ins>
      <w:ins w:id="22" w:author="Adam Wang" w:date="2021-02-24T17:54:00Z">
        <w:r>
          <w:t xml:space="preserve"> </w:t>
        </w:r>
      </w:ins>
      <w:ins w:id="23" w:author="Adam Wang" w:date="2021-02-24T17:57:00Z">
        <w:r w:rsidR="0016369F">
          <w:t>in</w:t>
        </w:r>
      </w:ins>
      <w:ins w:id="24" w:author="Adam Wang" w:date="2021-02-24T17:54:00Z">
        <w:r>
          <w:t xml:space="preserve"> all transactional SharePoint lists, </w:t>
        </w:r>
      </w:ins>
      <w:ins w:id="25" w:author="Adam Wang" w:date="2021-02-24T17:58:00Z">
        <w:r w:rsidR="0016369F">
          <w:t xml:space="preserve">I am not sure if they are native columns in SharePoint list. </w:t>
        </w:r>
      </w:ins>
    </w:p>
    <w:p w14:paraId="6AB7A392" w14:textId="0D08BFED" w:rsidR="00172C9A" w:rsidRPr="0054202C" w:rsidRDefault="0054202C" w:rsidP="00183CF0">
      <w:pPr>
        <w:pStyle w:val="Heading4"/>
      </w:pPr>
      <w:r w:rsidRPr="0054202C">
        <w:t>Pay</w:t>
      </w:r>
      <w:r w:rsidR="002226E7">
        <w:t xml:space="preserve"> </w:t>
      </w:r>
      <w:r w:rsidRPr="0054202C">
        <w:t>Entry List</w:t>
      </w:r>
      <w:r w:rsidRPr="0054202C">
        <w:br/>
      </w:r>
    </w:p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515"/>
        <w:gridCol w:w="1620"/>
        <w:gridCol w:w="1170"/>
        <w:gridCol w:w="3904"/>
      </w:tblGrid>
      <w:tr w:rsidR="00A629A5" w:rsidRPr="003C4633" w14:paraId="4E5D894F" w14:textId="5D742C03" w:rsidTr="00DD05BC">
        <w:trPr>
          <w:trHeight w:val="249"/>
        </w:trPr>
        <w:tc>
          <w:tcPr>
            <w:tcW w:w="2515" w:type="dxa"/>
            <w:shd w:val="clear" w:color="auto" w:fill="EDEAF2"/>
          </w:tcPr>
          <w:p w14:paraId="421035A0" w14:textId="3514281C" w:rsidR="00A629A5" w:rsidRPr="003C4633" w:rsidRDefault="00647645" w:rsidP="00356957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02E60BC0" w14:textId="68268E25" w:rsidR="00A629A5" w:rsidRPr="003C4633" w:rsidRDefault="00647645" w:rsidP="0035695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5E6C0C04" w14:textId="7F90E321" w:rsidR="00A629A5" w:rsidRDefault="00FF617C" w:rsidP="0035695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3904" w:type="dxa"/>
            <w:shd w:val="clear" w:color="auto" w:fill="EDEAF2"/>
          </w:tcPr>
          <w:p w14:paraId="4CC94E53" w14:textId="36B219E1" w:rsidR="00A629A5" w:rsidRDefault="00647645" w:rsidP="0035695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A629A5" w14:paraId="2725CB43" w14:textId="48B626D9" w:rsidTr="00DD05BC">
        <w:tc>
          <w:tcPr>
            <w:tcW w:w="2515" w:type="dxa"/>
          </w:tcPr>
          <w:p w14:paraId="75697D41" w14:textId="6C0314DA" w:rsidR="00A629A5" w:rsidRDefault="0093341E" w:rsidP="00356957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6AF72A7C" w14:textId="70DDE233" w:rsidR="00A629A5" w:rsidRDefault="000F282B" w:rsidP="00356957">
            <w:r>
              <w:t>Number</w:t>
            </w:r>
          </w:p>
        </w:tc>
        <w:tc>
          <w:tcPr>
            <w:tcW w:w="1170" w:type="dxa"/>
          </w:tcPr>
          <w:p w14:paraId="7A00F7D7" w14:textId="4B97A81E" w:rsidR="00A629A5" w:rsidRDefault="0093341E" w:rsidP="00356957">
            <w:r>
              <w:t>No</w:t>
            </w:r>
          </w:p>
        </w:tc>
        <w:tc>
          <w:tcPr>
            <w:tcW w:w="3904" w:type="dxa"/>
          </w:tcPr>
          <w:p w14:paraId="0EFD2D93" w14:textId="1C9AAE8D" w:rsidR="00A629A5" w:rsidRDefault="0054202C" w:rsidP="00356957">
            <w:r>
              <w:t>Internal SharePoint ID</w:t>
            </w:r>
          </w:p>
        </w:tc>
      </w:tr>
      <w:tr w:rsidR="001F6A06" w14:paraId="40F2CF9D" w14:textId="77777777" w:rsidTr="00DD05BC">
        <w:tc>
          <w:tcPr>
            <w:tcW w:w="2515" w:type="dxa"/>
          </w:tcPr>
          <w:p w14:paraId="1FA92A9A" w14:textId="4C84DA32" w:rsidR="001F6A06" w:rsidRDefault="0054202C" w:rsidP="00356957">
            <w:pPr>
              <w:tabs>
                <w:tab w:val="left" w:pos="2475"/>
              </w:tabs>
            </w:pPr>
            <w:proofErr w:type="spellStart"/>
            <w:r>
              <w:t>PayPeriod</w:t>
            </w:r>
            <w:proofErr w:type="spellEnd"/>
          </w:p>
        </w:tc>
        <w:tc>
          <w:tcPr>
            <w:tcW w:w="1620" w:type="dxa"/>
          </w:tcPr>
          <w:p w14:paraId="37D4170F" w14:textId="0B96AC6A" w:rsidR="001F6A06" w:rsidRDefault="00CD3BCB" w:rsidP="00356957">
            <w:r>
              <w:t>SQL ID</w:t>
            </w:r>
          </w:p>
        </w:tc>
        <w:tc>
          <w:tcPr>
            <w:tcW w:w="1170" w:type="dxa"/>
          </w:tcPr>
          <w:p w14:paraId="5E856E5E" w14:textId="6ABB942D" w:rsidR="001F6A06" w:rsidRDefault="0064560C" w:rsidP="00356957">
            <w:r>
              <w:t>No</w:t>
            </w:r>
          </w:p>
        </w:tc>
        <w:tc>
          <w:tcPr>
            <w:tcW w:w="3904" w:type="dxa"/>
          </w:tcPr>
          <w:p w14:paraId="3FE7F6C6" w14:textId="6F06DBFB" w:rsidR="001F6A06" w:rsidRDefault="0054202C" w:rsidP="00356957">
            <w:r>
              <w:t>ID or String</w:t>
            </w:r>
          </w:p>
        </w:tc>
      </w:tr>
      <w:tr w:rsidR="007F5062" w14:paraId="526D511F" w14:textId="77777777" w:rsidTr="00DD05BC">
        <w:tc>
          <w:tcPr>
            <w:tcW w:w="2515" w:type="dxa"/>
          </w:tcPr>
          <w:p w14:paraId="1C3AFBA8" w14:textId="2A191AC6" w:rsidR="007F5062" w:rsidRDefault="007F5062" w:rsidP="00356957">
            <w:pPr>
              <w:tabs>
                <w:tab w:val="left" w:pos="2475"/>
              </w:tabs>
            </w:pPr>
            <w:proofErr w:type="spellStart"/>
            <w:r>
              <w:t>HomeServicePoint</w:t>
            </w:r>
            <w:proofErr w:type="spellEnd"/>
          </w:p>
        </w:tc>
        <w:tc>
          <w:tcPr>
            <w:tcW w:w="1620" w:type="dxa"/>
          </w:tcPr>
          <w:p w14:paraId="1DD52A1C" w14:textId="2942CEA5" w:rsidR="007F5062" w:rsidRDefault="007F5062" w:rsidP="00356957">
            <w:r>
              <w:t>SQL ID</w:t>
            </w:r>
          </w:p>
        </w:tc>
        <w:tc>
          <w:tcPr>
            <w:tcW w:w="1170" w:type="dxa"/>
          </w:tcPr>
          <w:p w14:paraId="15BD31FE" w14:textId="71391CD9" w:rsidR="007F5062" w:rsidRDefault="007F5062" w:rsidP="00356957">
            <w:r>
              <w:t>No</w:t>
            </w:r>
          </w:p>
        </w:tc>
        <w:tc>
          <w:tcPr>
            <w:tcW w:w="3904" w:type="dxa"/>
          </w:tcPr>
          <w:p w14:paraId="16338B22" w14:textId="77777777" w:rsidR="007F5062" w:rsidRDefault="007F5062" w:rsidP="00356957"/>
        </w:tc>
      </w:tr>
      <w:tr w:rsidR="00A9024A" w14:paraId="32777CB8" w14:textId="77777777" w:rsidTr="00DD05BC">
        <w:tc>
          <w:tcPr>
            <w:tcW w:w="2515" w:type="dxa"/>
          </w:tcPr>
          <w:p w14:paraId="2AC4C042" w14:textId="5500427D" w:rsidR="00A9024A" w:rsidRDefault="0054202C" w:rsidP="00356957">
            <w:pPr>
              <w:tabs>
                <w:tab w:val="left" w:pos="2475"/>
              </w:tabs>
            </w:pPr>
            <w:proofErr w:type="spellStart"/>
            <w:r>
              <w:t>WorkingServicePoint</w:t>
            </w:r>
            <w:proofErr w:type="spellEnd"/>
          </w:p>
        </w:tc>
        <w:tc>
          <w:tcPr>
            <w:tcW w:w="1620" w:type="dxa"/>
          </w:tcPr>
          <w:p w14:paraId="59107965" w14:textId="602D925F" w:rsidR="00A9024A" w:rsidRDefault="00CD3BCB" w:rsidP="00356957">
            <w:r>
              <w:t>SQL ID</w:t>
            </w:r>
          </w:p>
        </w:tc>
        <w:tc>
          <w:tcPr>
            <w:tcW w:w="1170" w:type="dxa"/>
          </w:tcPr>
          <w:p w14:paraId="680DF43A" w14:textId="55FD300D" w:rsidR="00A9024A" w:rsidRDefault="00A9024A" w:rsidP="00356957">
            <w:r>
              <w:t>No</w:t>
            </w:r>
          </w:p>
        </w:tc>
        <w:tc>
          <w:tcPr>
            <w:tcW w:w="3904" w:type="dxa"/>
          </w:tcPr>
          <w:p w14:paraId="7A5F3B6B" w14:textId="77777777" w:rsidR="00A9024A" w:rsidRDefault="00A9024A" w:rsidP="00356957"/>
        </w:tc>
      </w:tr>
      <w:tr w:rsidR="00AF6A84" w14:paraId="3AA40838" w14:textId="77777777" w:rsidTr="00DD05BC">
        <w:tc>
          <w:tcPr>
            <w:tcW w:w="2515" w:type="dxa"/>
          </w:tcPr>
          <w:p w14:paraId="2C48F75E" w14:textId="36D9CD98" w:rsidR="00AF6A84" w:rsidRDefault="0054202C" w:rsidP="00356957">
            <w:pPr>
              <w:tabs>
                <w:tab w:val="left" w:pos="2475"/>
              </w:tabs>
            </w:pPr>
            <w:proofErr w:type="spellStart"/>
            <w:r>
              <w:t>ClientCompany</w:t>
            </w:r>
            <w:proofErr w:type="spellEnd"/>
          </w:p>
        </w:tc>
        <w:tc>
          <w:tcPr>
            <w:tcW w:w="1620" w:type="dxa"/>
          </w:tcPr>
          <w:p w14:paraId="06468C92" w14:textId="79A027D7" w:rsidR="00AF6A84" w:rsidRDefault="00CD3BCB" w:rsidP="00356957">
            <w:r>
              <w:t>Text</w:t>
            </w:r>
          </w:p>
        </w:tc>
        <w:tc>
          <w:tcPr>
            <w:tcW w:w="1170" w:type="dxa"/>
          </w:tcPr>
          <w:p w14:paraId="5B8B7216" w14:textId="1785C5BE" w:rsidR="00AF6A84" w:rsidRDefault="00AF6A84" w:rsidP="00356957">
            <w:r>
              <w:t>No</w:t>
            </w:r>
          </w:p>
        </w:tc>
        <w:tc>
          <w:tcPr>
            <w:tcW w:w="3904" w:type="dxa"/>
          </w:tcPr>
          <w:p w14:paraId="0FA4A6EA" w14:textId="77777777" w:rsidR="00AF6A84" w:rsidRDefault="00AF6A84" w:rsidP="00356957"/>
        </w:tc>
      </w:tr>
      <w:tr w:rsidR="00CE6CC7" w14:paraId="68C4F650" w14:textId="77777777" w:rsidTr="00DD05BC">
        <w:tc>
          <w:tcPr>
            <w:tcW w:w="2515" w:type="dxa"/>
          </w:tcPr>
          <w:p w14:paraId="5DA90D2E" w14:textId="59FEBC6C" w:rsidR="00CE6CC7" w:rsidRDefault="0054202C" w:rsidP="00356957">
            <w:pPr>
              <w:tabs>
                <w:tab w:val="left" w:pos="2475"/>
              </w:tabs>
            </w:pPr>
            <w:proofErr w:type="spellStart"/>
            <w:r>
              <w:t>EmployeeID</w:t>
            </w:r>
            <w:proofErr w:type="spellEnd"/>
          </w:p>
        </w:tc>
        <w:tc>
          <w:tcPr>
            <w:tcW w:w="1620" w:type="dxa"/>
          </w:tcPr>
          <w:p w14:paraId="396B881C" w14:textId="35FFB810" w:rsidR="00CE6CC7" w:rsidRDefault="00CD3BCB" w:rsidP="00356957">
            <w:r>
              <w:t>SQL ID</w:t>
            </w:r>
          </w:p>
        </w:tc>
        <w:tc>
          <w:tcPr>
            <w:tcW w:w="1170" w:type="dxa"/>
          </w:tcPr>
          <w:p w14:paraId="6D517150" w14:textId="3A5D6097" w:rsidR="00CE6CC7" w:rsidRDefault="00CE6CC7" w:rsidP="00356957">
            <w:r>
              <w:t>No</w:t>
            </w:r>
          </w:p>
        </w:tc>
        <w:tc>
          <w:tcPr>
            <w:tcW w:w="3904" w:type="dxa"/>
          </w:tcPr>
          <w:p w14:paraId="6874ED6A" w14:textId="3C48758B" w:rsidR="00CE6CC7" w:rsidRDefault="0054202C" w:rsidP="00356957">
            <w:r>
              <w:t xml:space="preserve">Either the </w:t>
            </w:r>
            <w:proofErr w:type="spellStart"/>
            <w:r>
              <w:t>Sharepoint</w:t>
            </w:r>
            <w:proofErr w:type="spellEnd"/>
            <w:r>
              <w:t xml:space="preserve"> ID or the ID from </w:t>
            </w:r>
            <w:proofErr w:type="spellStart"/>
            <w:r>
              <w:t>sql</w:t>
            </w:r>
            <w:proofErr w:type="spellEnd"/>
          </w:p>
        </w:tc>
      </w:tr>
      <w:tr w:rsidR="00AF6A84" w14:paraId="26AC96E5" w14:textId="77777777" w:rsidTr="00DD05BC">
        <w:tc>
          <w:tcPr>
            <w:tcW w:w="2515" w:type="dxa"/>
          </w:tcPr>
          <w:p w14:paraId="5A6C1AA6" w14:textId="59756ABF" w:rsidR="00AF6A84" w:rsidRDefault="0054202C" w:rsidP="00356957">
            <w:pPr>
              <w:tabs>
                <w:tab w:val="left" w:pos="2475"/>
              </w:tabs>
            </w:pPr>
            <w:proofErr w:type="spellStart"/>
            <w:r>
              <w:t>JobNumber</w:t>
            </w:r>
            <w:proofErr w:type="spellEnd"/>
          </w:p>
        </w:tc>
        <w:tc>
          <w:tcPr>
            <w:tcW w:w="1620" w:type="dxa"/>
          </w:tcPr>
          <w:p w14:paraId="004746D3" w14:textId="6477BE19" w:rsidR="00AF6A84" w:rsidRDefault="00CD3BCB" w:rsidP="00356957">
            <w:r>
              <w:t>Text</w:t>
            </w:r>
          </w:p>
        </w:tc>
        <w:tc>
          <w:tcPr>
            <w:tcW w:w="1170" w:type="dxa"/>
          </w:tcPr>
          <w:p w14:paraId="4974AB13" w14:textId="444E9564" w:rsidR="00AF6A84" w:rsidRDefault="006236A8" w:rsidP="00356957">
            <w:r>
              <w:t>No</w:t>
            </w:r>
          </w:p>
        </w:tc>
        <w:tc>
          <w:tcPr>
            <w:tcW w:w="3904" w:type="dxa"/>
          </w:tcPr>
          <w:p w14:paraId="1BD3C801" w14:textId="77777777" w:rsidR="00AF6A84" w:rsidRDefault="00AF6A84" w:rsidP="00356957"/>
        </w:tc>
      </w:tr>
      <w:tr w:rsidR="000A54C1" w14:paraId="1AE80E17" w14:textId="77777777" w:rsidTr="00DD05BC">
        <w:tc>
          <w:tcPr>
            <w:tcW w:w="2515" w:type="dxa"/>
          </w:tcPr>
          <w:p w14:paraId="520C6750" w14:textId="6A26827D" w:rsidR="000A54C1" w:rsidRDefault="0054202C" w:rsidP="00356957">
            <w:pPr>
              <w:tabs>
                <w:tab w:val="left" w:pos="2475"/>
              </w:tabs>
            </w:pPr>
            <w:proofErr w:type="spellStart"/>
            <w:r>
              <w:t>ServiceLine</w:t>
            </w:r>
            <w:proofErr w:type="spellEnd"/>
          </w:p>
        </w:tc>
        <w:tc>
          <w:tcPr>
            <w:tcW w:w="1620" w:type="dxa"/>
          </w:tcPr>
          <w:p w14:paraId="40E43670" w14:textId="62ADD077" w:rsidR="000A54C1" w:rsidRDefault="007422F1" w:rsidP="00356957">
            <w:r>
              <w:t>Text</w:t>
            </w:r>
          </w:p>
        </w:tc>
        <w:tc>
          <w:tcPr>
            <w:tcW w:w="1170" w:type="dxa"/>
          </w:tcPr>
          <w:p w14:paraId="0E094061" w14:textId="302BB74C" w:rsidR="000A54C1" w:rsidRDefault="00CD3BCB" w:rsidP="00356957">
            <w:r>
              <w:t>Yes</w:t>
            </w:r>
          </w:p>
        </w:tc>
        <w:tc>
          <w:tcPr>
            <w:tcW w:w="3904" w:type="dxa"/>
          </w:tcPr>
          <w:p w14:paraId="13F78CFA" w14:textId="056A4B56" w:rsidR="000A54C1" w:rsidRDefault="009E75B6" w:rsidP="00356957">
            <w:r>
              <w:t>P, R</w:t>
            </w:r>
          </w:p>
        </w:tc>
      </w:tr>
      <w:tr w:rsidR="000A54C1" w14:paraId="120C6F45" w14:textId="77777777" w:rsidTr="00DD05BC">
        <w:tc>
          <w:tcPr>
            <w:tcW w:w="2515" w:type="dxa"/>
          </w:tcPr>
          <w:p w14:paraId="74642E8E" w14:textId="17D50C5C" w:rsidR="000A54C1" w:rsidRDefault="0054202C" w:rsidP="00356957">
            <w:pPr>
              <w:tabs>
                <w:tab w:val="left" w:pos="2475"/>
              </w:tabs>
            </w:pPr>
            <w:r>
              <w:t>Revenue</w:t>
            </w:r>
          </w:p>
        </w:tc>
        <w:tc>
          <w:tcPr>
            <w:tcW w:w="1620" w:type="dxa"/>
          </w:tcPr>
          <w:p w14:paraId="425AF3BF" w14:textId="66715842" w:rsidR="000A54C1" w:rsidRDefault="00CD3BCB" w:rsidP="00356957">
            <w:r>
              <w:t>Number</w:t>
            </w:r>
          </w:p>
        </w:tc>
        <w:tc>
          <w:tcPr>
            <w:tcW w:w="1170" w:type="dxa"/>
          </w:tcPr>
          <w:p w14:paraId="3645D176" w14:textId="1A7A322A" w:rsidR="000A54C1" w:rsidRDefault="00CD3BCB" w:rsidP="00356957">
            <w:r>
              <w:t>Yes</w:t>
            </w:r>
          </w:p>
        </w:tc>
        <w:tc>
          <w:tcPr>
            <w:tcW w:w="3904" w:type="dxa"/>
          </w:tcPr>
          <w:p w14:paraId="2F816500" w14:textId="77777777" w:rsidR="000A54C1" w:rsidRDefault="000A54C1" w:rsidP="00356957"/>
        </w:tc>
      </w:tr>
      <w:tr w:rsidR="006236A8" w14:paraId="15898AB4" w14:textId="77777777" w:rsidTr="00DD05BC">
        <w:tc>
          <w:tcPr>
            <w:tcW w:w="2515" w:type="dxa"/>
          </w:tcPr>
          <w:p w14:paraId="49DFA384" w14:textId="475FE819" w:rsidR="006236A8" w:rsidRDefault="0054202C" w:rsidP="00356957">
            <w:pPr>
              <w:tabs>
                <w:tab w:val="left" w:pos="2475"/>
              </w:tabs>
            </w:pPr>
            <w:proofErr w:type="spellStart"/>
            <w:r>
              <w:t>PayPosition</w:t>
            </w:r>
            <w:proofErr w:type="spellEnd"/>
          </w:p>
        </w:tc>
        <w:tc>
          <w:tcPr>
            <w:tcW w:w="1620" w:type="dxa"/>
          </w:tcPr>
          <w:p w14:paraId="2390D6FF" w14:textId="5866E695" w:rsidR="006236A8" w:rsidRDefault="00DD05BC" w:rsidP="00356957">
            <w:r>
              <w:t>SQL ID</w:t>
            </w:r>
          </w:p>
        </w:tc>
        <w:tc>
          <w:tcPr>
            <w:tcW w:w="1170" w:type="dxa"/>
          </w:tcPr>
          <w:p w14:paraId="0694B887" w14:textId="751C6DAA" w:rsidR="006236A8" w:rsidRDefault="00CD3BCB" w:rsidP="00356957">
            <w:r>
              <w:t>Yes</w:t>
            </w:r>
          </w:p>
        </w:tc>
        <w:tc>
          <w:tcPr>
            <w:tcW w:w="3904" w:type="dxa"/>
          </w:tcPr>
          <w:p w14:paraId="1277B5E3" w14:textId="77777777" w:rsidR="006236A8" w:rsidRDefault="006236A8" w:rsidP="00356957"/>
        </w:tc>
      </w:tr>
      <w:tr w:rsidR="002A6A4C" w14:paraId="515E46EF" w14:textId="77777777" w:rsidTr="00DD05BC">
        <w:tc>
          <w:tcPr>
            <w:tcW w:w="2515" w:type="dxa"/>
          </w:tcPr>
          <w:p w14:paraId="04522E6E" w14:textId="235A8728" w:rsidR="002A6A4C" w:rsidRDefault="0054202C" w:rsidP="00356957">
            <w:pPr>
              <w:tabs>
                <w:tab w:val="left" w:pos="2475"/>
              </w:tabs>
            </w:pPr>
            <w:proofErr w:type="spellStart"/>
            <w:r>
              <w:t>WorkAssignment</w:t>
            </w:r>
            <w:proofErr w:type="spellEnd"/>
          </w:p>
        </w:tc>
        <w:tc>
          <w:tcPr>
            <w:tcW w:w="1620" w:type="dxa"/>
          </w:tcPr>
          <w:p w14:paraId="5FCBD3C1" w14:textId="4A2A13A3" w:rsidR="002A6A4C" w:rsidRDefault="00DD05BC" w:rsidP="00356957">
            <w:r>
              <w:t>SQL ID</w:t>
            </w:r>
          </w:p>
        </w:tc>
        <w:tc>
          <w:tcPr>
            <w:tcW w:w="1170" w:type="dxa"/>
          </w:tcPr>
          <w:p w14:paraId="298769E2" w14:textId="6F0E5A4E" w:rsidR="002A6A4C" w:rsidRDefault="002A6A4C" w:rsidP="00356957"/>
        </w:tc>
        <w:tc>
          <w:tcPr>
            <w:tcW w:w="3904" w:type="dxa"/>
          </w:tcPr>
          <w:p w14:paraId="4AF5C39D" w14:textId="77777777" w:rsidR="002A6A4C" w:rsidRDefault="002A6A4C" w:rsidP="00356957"/>
        </w:tc>
      </w:tr>
      <w:tr w:rsidR="00333AF7" w14:paraId="538A7853" w14:textId="77777777" w:rsidTr="00DD05BC">
        <w:tc>
          <w:tcPr>
            <w:tcW w:w="2515" w:type="dxa"/>
          </w:tcPr>
          <w:p w14:paraId="08927AA8" w14:textId="075791EB" w:rsidR="00333AF7" w:rsidRDefault="0054202C" w:rsidP="00356957">
            <w:pPr>
              <w:tabs>
                <w:tab w:val="left" w:pos="2475"/>
              </w:tabs>
            </w:pPr>
            <w:proofErr w:type="spellStart"/>
            <w:r>
              <w:t>WorkType</w:t>
            </w:r>
            <w:proofErr w:type="spellEnd"/>
          </w:p>
        </w:tc>
        <w:tc>
          <w:tcPr>
            <w:tcW w:w="1620" w:type="dxa"/>
          </w:tcPr>
          <w:p w14:paraId="76783E6B" w14:textId="32671F34" w:rsidR="00333AF7" w:rsidRDefault="00414C4A" w:rsidP="00356957">
            <w:r>
              <w:t>SQL ID</w:t>
            </w:r>
          </w:p>
        </w:tc>
        <w:tc>
          <w:tcPr>
            <w:tcW w:w="1170" w:type="dxa"/>
          </w:tcPr>
          <w:p w14:paraId="7DFF8255" w14:textId="6FBB4A7F" w:rsidR="00333AF7" w:rsidRDefault="00C439AE" w:rsidP="00356957">
            <w:r>
              <w:t>No</w:t>
            </w:r>
          </w:p>
        </w:tc>
        <w:tc>
          <w:tcPr>
            <w:tcW w:w="3904" w:type="dxa"/>
          </w:tcPr>
          <w:p w14:paraId="4E37F3A2" w14:textId="688B4E45" w:rsidR="00333AF7" w:rsidRDefault="00414C4A" w:rsidP="00356957">
            <w:r>
              <w:t xml:space="preserve">Any Identifying field from </w:t>
            </w:r>
            <w:proofErr w:type="spellStart"/>
            <w:r>
              <w:t>sql</w:t>
            </w:r>
            <w:proofErr w:type="spellEnd"/>
          </w:p>
        </w:tc>
      </w:tr>
      <w:tr w:rsidR="002A6A4C" w14:paraId="7C24B605" w14:textId="77777777" w:rsidTr="00DD05BC">
        <w:tc>
          <w:tcPr>
            <w:tcW w:w="2515" w:type="dxa"/>
          </w:tcPr>
          <w:p w14:paraId="6472D3F1" w14:textId="7D491E89" w:rsidR="002A6A4C" w:rsidRDefault="0054202C" w:rsidP="00356957">
            <w:pPr>
              <w:tabs>
                <w:tab w:val="left" w:pos="2475"/>
              </w:tabs>
            </w:pPr>
            <w:proofErr w:type="spellStart"/>
            <w:r>
              <w:t>PayType</w:t>
            </w:r>
            <w:proofErr w:type="spellEnd"/>
          </w:p>
        </w:tc>
        <w:tc>
          <w:tcPr>
            <w:tcW w:w="1620" w:type="dxa"/>
          </w:tcPr>
          <w:p w14:paraId="2439AB21" w14:textId="4FA09FE5" w:rsidR="002A6A4C" w:rsidRDefault="00414C4A" w:rsidP="00356957">
            <w:r>
              <w:t>SQL ID</w:t>
            </w:r>
          </w:p>
        </w:tc>
        <w:tc>
          <w:tcPr>
            <w:tcW w:w="1170" w:type="dxa"/>
          </w:tcPr>
          <w:p w14:paraId="5366DE04" w14:textId="3B147326" w:rsidR="002A6A4C" w:rsidRDefault="002A6A4C" w:rsidP="00356957">
            <w:r>
              <w:t>No</w:t>
            </w:r>
          </w:p>
        </w:tc>
        <w:tc>
          <w:tcPr>
            <w:tcW w:w="3904" w:type="dxa"/>
          </w:tcPr>
          <w:p w14:paraId="2C600ECE" w14:textId="77777777" w:rsidR="002A6A4C" w:rsidRDefault="002A6A4C" w:rsidP="00356957"/>
        </w:tc>
      </w:tr>
      <w:tr w:rsidR="009D20C4" w14:paraId="3394DF13" w14:textId="77777777" w:rsidTr="00DD05BC">
        <w:tc>
          <w:tcPr>
            <w:tcW w:w="2515" w:type="dxa"/>
          </w:tcPr>
          <w:p w14:paraId="02135660" w14:textId="53ADF459" w:rsidR="009D20C4" w:rsidRDefault="0054202C" w:rsidP="00356957">
            <w:pPr>
              <w:tabs>
                <w:tab w:val="left" w:pos="2475"/>
              </w:tabs>
            </w:pPr>
            <w:proofErr w:type="spellStart"/>
            <w:r>
              <w:t>PayArea</w:t>
            </w:r>
            <w:proofErr w:type="spellEnd"/>
          </w:p>
        </w:tc>
        <w:tc>
          <w:tcPr>
            <w:tcW w:w="1620" w:type="dxa"/>
          </w:tcPr>
          <w:p w14:paraId="3AE5449E" w14:textId="5B0DE7D2" w:rsidR="009D20C4" w:rsidRDefault="00B63C4D" w:rsidP="00356957">
            <w:r>
              <w:t>SQL ID</w:t>
            </w:r>
          </w:p>
        </w:tc>
        <w:tc>
          <w:tcPr>
            <w:tcW w:w="1170" w:type="dxa"/>
          </w:tcPr>
          <w:p w14:paraId="08862D88" w14:textId="49CFB764" w:rsidR="009D20C4" w:rsidRDefault="009D20C4" w:rsidP="00356957"/>
        </w:tc>
        <w:tc>
          <w:tcPr>
            <w:tcW w:w="3904" w:type="dxa"/>
          </w:tcPr>
          <w:p w14:paraId="1E8D7381" w14:textId="77777777" w:rsidR="009D20C4" w:rsidRDefault="009D20C4" w:rsidP="00356957"/>
        </w:tc>
      </w:tr>
      <w:tr w:rsidR="00FD4B26" w14:paraId="5EF22792" w14:textId="77777777" w:rsidTr="00DD05BC">
        <w:tc>
          <w:tcPr>
            <w:tcW w:w="2515" w:type="dxa"/>
          </w:tcPr>
          <w:p w14:paraId="435802AD" w14:textId="38E7AAE8" w:rsidR="00FD4B26" w:rsidRDefault="0054202C" w:rsidP="00356957">
            <w:pPr>
              <w:tabs>
                <w:tab w:val="left" w:pos="2475"/>
              </w:tabs>
            </w:pPr>
            <w:r>
              <w:t>Amount</w:t>
            </w:r>
          </w:p>
        </w:tc>
        <w:tc>
          <w:tcPr>
            <w:tcW w:w="1620" w:type="dxa"/>
          </w:tcPr>
          <w:p w14:paraId="226B89C1" w14:textId="2BC70C5B" w:rsidR="00FD4B26" w:rsidRDefault="00DD05BC" w:rsidP="00356957">
            <w:r>
              <w:t>Number</w:t>
            </w:r>
          </w:p>
        </w:tc>
        <w:tc>
          <w:tcPr>
            <w:tcW w:w="1170" w:type="dxa"/>
          </w:tcPr>
          <w:p w14:paraId="129081F7" w14:textId="212FC55E" w:rsidR="00FD4B26" w:rsidRDefault="00FD4B26" w:rsidP="00356957"/>
        </w:tc>
        <w:tc>
          <w:tcPr>
            <w:tcW w:w="3904" w:type="dxa"/>
          </w:tcPr>
          <w:p w14:paraId="4CD693D5" w14:textId="25E4331C" w:rsidR="00FD4B26" w:rsidRDefault="00B05E31" w:rsidP="00356957">
            <w:r>
              <w:t>Foreign key</w:t>
            </w:r>
            <w:r w:rsidR="000C4FCC">
              <w:t xml:space="preserve"> to </w:t>
            </w:r>
            <w:r w:rsidR="000A3615">
              <w:t>Tracker collection</w:t>
            </w:r>
          </w:p>
        </w:tc>
      </w:tr>
      <w:tr w:rsidR="000A3615" w14:paraId="45123B4F" w14:textId="77777777" w:rsidTr="00DD05BC">
        <w:tc>
          <w:tcPr>
            <w:tcW w:w="2515" w:type="dxa"/>
          </w:tcPr>
          <w:p w14:paraId="2B0525F5" w14:textId="74DE5C71" w:rsidR="000A3615" w:rsidRDefault="0054202C" w:rsidP="00356957">
            <w:pPr>
              <w:tabs>
                <w:tab w:val="left" w:pos="2475"/>
              </w:tabs>
            </w:pPr>
            <w:r>
              <w:t>Description</w:t>
            </w:r>
          </w:p>
        </w:tc>
        <w:tc>
          <w:tcPr>
            <w:tcW w:w="1620" w:type="dxa"/>
          </w:tcPr>
          <w:p w14:paraId="7F8DECA2" w14:textId="69B61546" w:rsidR="000A3615" w:rsidRDefault="00DD05BC" w:rsidP="00356957">
            <w:r>
              <w:t>Text</w:t>
            </w:r>
          </w:p>
        </w:tc>
        <w:tc>
          <w:tcPr>
            <w:tcW w:w="1170" w:type="dxa"/>
          </w:tcPr>
          <w:p w14:paraId="02BC11BE" w14:textId="137080B2" w:rsidR="000A3615" w:rsidRDefault="000A3615" w:rsidP="00356957"/>
        </w:tc>
        <w:tc>
          <w:tcPr>
            <w:tcW w:w="3904" w:type="dxa"/>
          </w:tcPr>
          <w:p w14:paraId="0401687D" w14:textId="77777777" w:rsidR="000A3615" w:rsidRDefault="000A3615" w:rsidP="00356957"/>
        </w:tc>
      </w:tr>
      <w:tr w:rsidR="000A3615" w14:paraId="4B1F3A52" w14:textId="77777777" w:rsidTr="00DD05BC">
        <w:tc>
          <w:tcPr>
            <w:tcW w:w="2515" w:type="dxa"/>
          </w:tcPr>
          <w:p w14:paraId="5CE07139" w14:textId="2607FA63" w:rsidR="000A3615" w:rsidRDefault="0054202C" w:rsidP="00356957">
            <w:pPr>
              <w:tabs>
                <w:tab w:val="left" w:pos="2475"/>
              </w:tabs>
            </w:pPr>
            <w:proofErr w:type="spellStart"/>
            <w:r>
              <w:t>MtsNumber</w:t>
            </w:r>
            <w:proofErr w:type="spellEnd"/>
          </w:p>
        </w:tc>
        <w:tc>
          <w:tcPr>
            <w:tcW w:w="1620" w:type="dxa"/>
          </w:tcPr>
          <w:p w14:paraId="296491B1" w14:textId="6F293ED2" w:rsidR="000A3615" w:rsidRDefault="00DD05BC" w:rsidP="00356957">
            <w:r>
              <w:t>Text</w:t>
            </w:r>
          </w:p>
        </w:tc>
        <w:tc>
          <w:tcPr>
            <w:tcW w:w="1170" w:type="dxa"/>
          </w:tcPr>
          <w:p w14:paraId="1236020E" w14:textId="1E0A1F2F" w:rsidR="000A3615" w:rsidRDefault="000A3615" w:rsidP="00356957"/>
        </w:tc>
        <w:tc>
          <w:tcPr>
            <w:tcW w:w="3904" w:type="dxa"/>
          </w:tcPr>
          <w:p w14:paraId="3CF982E4" w14:textId="77777777" w:rsidR="000A3615" w:rsidRDefault="000A3615" w:rsidP="00356957"/>
        </w:tc>
      </w:tr>
      <w:tr w:rsidR="00392F7D" w14:paraId="28B60268" w14:textId="77777777" w:rsidTr="00DD05BC">
        <w:tc>
          <w:tcPr>
            <w:tcW w:w="2515" w:type="dxa"/>
          </w:tcPr>
          <w:p w14:paraId="045DA146" w14:textId="5A0B1E20" w:rsidR="00392F7D" w:rsidRDefault="0054202C" w:rsidP="00356957">
            <w:pPr>
              <w:tabs>
                <w:tab w:val="left" w:pos="2475"/>
              </w:tabs>
            </w:pPr>
            <w:proofErr w:type="spellStart"/>
            <w:r>
              <w:t>JobUniqueID</w:t>
            </w:r>
            <w:proofErr w:type="spellEnd"/>
          </w:p>
        </w:tc>
        <w:tc>
          <w:tcPr>
            <w:tcW w:w="1620" w:type="dxa"/>
          </w:tcPr>
          <w:p w14:paraId="1700C01E" w14:textId="5AFFB83A" w:rsidR="00392F7D" w:rsidRDefault="00CD3BCB" w:rsidP="00356957">
            <w:r>
              <w:t>SQL ID</w:t>
            </w:r>
          </w:p>
        </w:tc>
        <w:tc>
          <w:tcPr>
            <w:tcW w:w="1170" w:type="dxa"/>
          </w:tcPr>
          <w:p w14:paraId="12D6EF88" w14:textId="0C55670A" w:rsidR="00392F7D" w:rsidRDefault="00392F7D" w:rsidP="00356957"/>
        </w:tc>
        <w:tc>
          <w:tcPr>
            <w:tcW w:w="3904" w:type="dxa"/>
          </w:tcPr>
          <w:p w14:paraId="5AAFE376" w14:textId="1F4B62C3" w:rsidR="00392F7D" w:rsidRDefault="00392F7D" w:rsidP="00356957"/>
        </w:tc>
      </w:tr>
      <w:tr w:rsidR="0054202C" w:rsidDel="0016369F" w14:paraId="229AE02A" w14:textId="01BF8835" w:rsidTr="00DD05BC">
        <w:trPr>
          <w:del w:id="26" w:author="Adam Wang" w:date="2021-02-24T18:01:00Z"/>
        </w:trPr>
        <w:tc>
          <w:tcPr>
            <w:tcW w:w="2515" w:type="dxa"/>
          </w:tcPr>
          <w:p w14:paraId="50AFB848" w14:textId="35F5A8AA" w:rsidR="0054202C" w:rsidDel="0016369F" w:rsidRDefault="0054202C" w:rsidP="00356957">
            <w:pPr>
              <w:tabs>
                <w:tab w:val="left" w:pos="2475"/>
              </w:tabs>
              <w:rPr>
                <w:del w:id="27" w:author="Adam Wang" w:date="2021-02-24T18:01:00Z"/>
              </w:rPr>
            </w:pPr>
            <w:del w:id="28" w:author="Adam Wang" w:date="2021-02-24T18:01:00Z">
              <w:r w:rsidDel="0016369F">
                <w:lastRenderedPageBreak/>
                <w:delText>ApprovedBy</w:delText>
              </w:r>
            </w:del>
          </w:p>
        </w:tc>
        <w:tc>
          <w:tcPr>
            <w:tcW w:w="1620" w:type="dxa"/>
          </w:tcPr>
          <w:p w14:paraId="003D70FC" w14:textId="388A8DF1" w:rsidR="0054202C" w:rsidDel="0016369F" w:rsidRDefault="00CD3BCB" w:rsidP="00356957">
            <w:pPr>
              <w:rPr>
                <w:del w:id="29" w:author="Adam Wang" w:date="2021-02-24T18:01:00Z"/>
              </w:rPr>
            </w:pPr>
            <w:del w:id="30" w:author="Adam Wang" w:date="2021-02-24T18:01:00Z">
              <w:r w:rsidDel="0016369F">
                <w:delText>SQL ID</w:delText>
              </w:r>
            </w:del>
          </w:p>
        </w:tc>
        <w:tc>
          <w:tcPr>
            <w:tcW w:w="1170" w:type="dxa"/>
          </w:tcPr>
          <w:p w14:paraId="50242A52" w14:textId="367415CB" w:rsidR="0054202C" w:rsidDel="0016369F" w:rsidRDefault="0054202C" w:rsidP="00356957">
            <w:pPr>
              <w:rPr>
                <w:del w:id="31" w:author="Adam Wang" w:date="2021-02-24T18:01:00Z"/>
              </w:rPr>
            </w:pPr>
          </w:p>
        </w:tc>
        <w:tc>
          <w:tcPr>
            <w:tcW w:w="3904" w:type="dxa"/>
          </w:tcPr>
          <w:p w14:paraId="16785D2A" w14:textId="1E74CBEA" w:rsidR="0054202C" w:rsidDel="0016369F" w:rsidRDefault="0054202C" w:rsidP="00356957">
            <w:pPr>
              <w:rPr>
                <w:del w:id="32" w:author="Adam Wang" w:date="2021-02-24T18:01:00Z"/>
              </w:rPr>
            </w:pPr>
          </w:p>
        </w:tc>
      </w:tr>
      <w:tr w:rsidR="0054202C" w14:paraId="77F904CB" w14:textId="77777777" w:rsidTr="00DD05BC">
        <w:tc>
          <w:tcPr>
            <w:tcW w:w="2515" w:type="dxa"/>
          </w:tcPr>
          <w:p w14:paraId="6031877D" w14:textId="458A6CB4" w:rsidR="0054202C" w:rsidRDefault="0054202C" w:rsidP="00356957">
            <w:pPr>
              <w:tabs>
                <w:tab w:val="left" w:pos="2475"/>
              </w:tabs>
            </w:pPr>
            <w:r>
              <w:t>Status</w:t>
            </w:r>
          </w:p>
        </w:tc>
        <w:tc>
          <w:tcPr>
            <w:tcW w:w="1620" w:type="dxa"/>
          </w:tcPr>
          <w:p w14:paraId="6727C0B1" w14:textId="7618DC45" w:rsidR="0054202C" w:rsidRDefault="00CD3BCB" w:rsidP="00356957">
            <w:r>
              <w:t>Text</w:t>
            </w:r>
          </w:p>
        </w:tc>
        <w:tc>
          <w:tcPr>
            <w:tcW w:w="1170" w:type="dxa"/>
          </w:tcPr>
          <w:p w14:paraId="7B1830EC" w14:textId="77777777" w:rsidR="0054202C" w:rsidRDefault="0054202C" w:rsidP="00356957"/>
        </w:tc>
        <w:tc>
          <w:tcPr>
            <w:tcW w:w="3904" w:type="dxa"/>
          </w:tcPr>
          <w:p w14:paraId="6A19B9C7" w14:textId="4A236EF2" w:rsidR="0054202C" w:rsidRDefault="0054202C" w:rsidP="00356957">
            <w:r>
              <w:t>Approved/Needs Approval/Cut Off</w:t>
            </w:r>
          </w:p>
        </w:tc>
      </w:tr>
      <w:tr w:rsidR="00DF53A4" w14:paraId="1B9A1273" w14:textId="77777777" w:rsidTr="00DD05BC">
        <w:tc>
          <w:tcPr>
            <w:tcW w:w="2515" w:type="dxa"/>
          </w:tcPr>
          <w:p w14:paraId="0E546453" w14:textId="28EFBE51" w:rsidR="00DF53A4" w:rsidRDefault="00DF53A4" w:rsidP="00356957">
            <w:pPr>
              <w:tabs>
                <w:tab w:val="left" w:pos="2475"/>
              </w:tabs>
            </w:pPr>
            <w:r>
              <w:t>Amount</w:t>
            </w:r>
          </w:p>
        </w:tc>
        <w:tc>
          <w:tcPr>
            <w:tcW w:w="1620" w:type="dxa"/>
          </w:tcPr>
          <w:p w14:paraId="569974EE" w14:textId="5716F695" w:rsidR="00DF53A4" w:rsidRDefault="00DF53A4" w:rsidP="00356957">
            <w:r>
              <w:t>Number</w:t>
            </w:r>
          </w:p>
        </w:tc>
        <w:tc>
          <w:tcPr>
            <w:tcW w:w="1170" w:type="dxa"/>
          </w:tcPr>
          <w:p w14:paraId="5827B1D1" w14:textId="77777777" w:rsidR="00DF53A4" w:rsidRDefault="00DF53A4" w:rsidP="00356957"/>
        </w:tc>
        <w:tc>
          <w:tcPr>
            <w:tcW w:w="3904" w:type="dxa"/>
          </w:tcPr>
          <w:p w14:paraId="05DD7339" w14:textId="77777777" w:rsidR="00DF53A4" w:rsidRDefault="00DF53A4" w:rsidP="00356957"/>
        </w:tc>
      </w:tr>
      <w:tr w:rsidR="001523C2" w14:paraId="3F4AF2CE" w14:textId="77777777" w:rsidTr="00DD05BC">
        <w:tc>
          <w:tcPr>
            <w:tcW w:w="2515" w:type="dxa"/>
          </w:tcPr>
          <w:p w14:paraId="3B447F33" w14:textId="6DCA9BB1" w:rsidR="001523C2" w:rsidRDefault="001523C2" w:rsidP="00356957">
            <w:pPr>
              <w:tabs>
                <w:tab w:val="left" w:pos="2475"/>
              </w:tabs>
            </w:pPr>
            <w:proofErr w:type="spellStart"/>
            <w:r>
              <w:t>JobProvince</w:t>
            </w:r>
            <w:proofErr w:type="spellEnd"/>
          </w:p>
        </w:tc>
        <w:tc>
          <w:tcPr>
            <w:tcW w:w="1620" w:type="dxa"/>
          </w:tcPr>
          <w:p w14:paraId="4DD095AD" w14:textId="086C0A83" w:rsidR="001523C2" w:rsidRDefault="00DA1671" w:rsidP="00356957">
            <w:r>
              <w:t>Text</w:t>
            </w:r>
          </w:p>
        </w:tc>
        <w:tc>
          <w:tcPr>
            <w:tcW w:w="1170" w:type="dxa"/>
          </w:tcPr>
          <w:p w14:paraId="560AF8FE" w14:textId="77777777" w:rsidR="001523C2" w:rsidRDefault="001523C2" w:rsidP="00356957"/>
        </w:tc>
        <w:tc>
          <w:tcPr>
            <w:tcW w:w="3904" w:type="dxa"/>
          </w:tcPr>
          <w:p w14:paraId="7DFF1EBB" w14:textId="0A2042CB" w:rsidR="001523C2" w:rsidRDefault="00DA1671" w:rsidP="00356957">
            <w:r>
              <w:t>Two</w:t>
            </w:r>
            <w:r w:rsidR="003C2378">
              <w:t>-</w:t>
            </w:r>
            <w:r>
              <w:t xml:space="preserve">digit abbreviation </w:t>
            </w:r>
          </w:p>
        </w:tc>
      </w:tr>
      <w:tr w:rsidR="0016369F" w14:paraId="06F29DE6" w14:textId="77777777" w:rsidTr="00DD05BC">
        <w:trPr>
          <w:ins w:id="33" w:author="Adam Wang" w:date="2021-02-24T17:58:00Z"/>
        </w:trPr>
        <w:tc>
          <w:tcPr>
            <w:tcW w:w="2515" w:type="dxa"/>
          </w:tcPr>
          <w:p w14:paraId="2C5F3D34" w14:textId="721622C1" w:rsidR="0016369F" w:rsidRDefault="0016369F" w:rsidP="00356957">
            <w:pPr>
              <w:tabs>
                <w:tab w:val="left" w:pos="2475"/>
              </w:tabs>
              <w:rPr>
                <w:ins w:id="34" w:author="Adam Wang" w:date="2021-02-24T17:58:00Z"/>
              </w:rPr>
            </w:pPr>
            <w:proofErr w:type="spellStart"/>
            <w:ins w:id="35" w:author="Adam Wang" w:date="2021-02-24T17:59:00Z">
              <w:r>
                <w:t>UniqueId</w:t>
              </w:r>
            </w:ins>
            <w:proofErr w:type="spellEnd"/>
          </w:p>
        </w:tc>
        <w:tc>
          <w:tcPr>
            <w:tcW w:w="1620" w:type="dxa"/>
          </w:tcPr>
          <w:p w14:paraId="5CBBC3FD" w14:textId="2ADCB1A6" w:rsidR="0016369F" w:rsidRDefault="0016369F" w:rsidP="00356957">
            <w:pPr>
              <w:rPr>
                <w:ins w:id="36" w:author="Adam Wang" w:date="2021-02-24T17:58:00Z"/>
              </w:rPr>
            </w:pPr>
            <w:ins w:id="37" w:author="Adam Wang" w:date="2021-02-24T17:59:00Z">
              <w:r>
                <w:t>Text</w:t>
              </w:r>
            </w:ins>
          </w:p>
        </w:tc>
        <w:tc>
          <w:tcPr>
            <w:tcW w:w="1170" w:type="dxa"/>
          </w:tcPr>
          <w:p w14:paraId="2A5AA16B" w14:textId="77777777" w:rsidR="0016369F" w:rsidRDefault="0016369F" w:rsidP="00356957">
            <w:pPr>
              <w:rPr>
                <w:ins w:id="38" w:author="Adam Wang" w:date="2021-02-24T17:58:00Z"/>
              </w:rPr>
            </w:pPr>
          </w:p>
        </w:tc>
        <w:tc>
          <w:tcPr>
            <w:tcW w:w="3904" w:type="dxa"/>
          </w:tcPr>
          <w:p w14:paraId="71EF5DE9" w14:textId="0FBD9259" w:rsidR="0016369F" w:rsidRDefault="0016369F" w:rsidP="00356957">
            <w:pPr>
              <w:rPr>
                <w:ins w:id="39" w:author="Adam Wang" w:date="2021-02-24T17:58:00Z"/>
              </w:rPr>
            </w:pPr>
            <w:ins w:id="40" w:author="Adam Wang" w:date="2021-02-24T17:59:00Z">
              <w:r>
                <w:t>GUID</w:t>
              </w:r>
            </w:ins>
          </w:p>
        </w:tc>
      </w:tr>
      <w:tr w:rsidR="0016369F" w14:paraId="41A4C1EF" w14:textId="77777777" w:rsidTr="00DD05BC">
        <w:trPr>
          <w:ins w:id="41" w:author="Adam Wang" w:date="2021-02-24T17:59:00Z"/>
        </w:trPr>
        <w:tc>
          <w:tcPr>
            <w:tcW w:w="2515" w:type="dxa"/>
          </w:tcPr>
          <w:p w14:paraId="0ED4EC0E" w14:textId="588ABD8A" w:rsidR="0016369F" w:rsidRDefault="0016369F" w:rsidP="00356957">
            <w:pPr>
              <w:tabs>
                <w:tab w:val="left" w:pos="2475"/>
              </w:tabs>
              <w:rPr>
                <w:ins w:id="42" w:author="Adam Wang" w:date="2021-02-24T17:59:00Z"/>
              </w:rPr>
            </w:pPr>
            <w:proofErr w:type="spellStart"/>
            <w:ins w:id="43" w:author="Adam Wang" w:date="2021-02-24T17:59:00Z">
              <w:r>
                <w:t>ModifiedDateTime</w:t>
              </w:r>
              <w:proofErr w:type="spellEnd"/>
            </w:ins>
          </w:p>
        </w:tc>
        <w:tc>
          <w:tcPr>
            <w:tcW w:w="1620" w:type="dxa"/>
          </w:tcPr>
          <w:p w14:paraId="197080FF" w14:textId="0865E778" w:rsidR="0016369F" w:rsidRDefault="0016369F" w:rsidP="00356957">
            <w:pPr>
              <w:rPr>
                <w:ins w:id="44" w:author="Adam Wang" w:date="2021-02-24T17:59:00Z"/>
              </w:rPr>
            </w:pPr>
            <w:ins w:id="45" w:author="Adam Wang" w:date="2021-02-24T17:59:00Z">
              <w:r>
                <w:t>Text</w:t>
              </w:r>
            </w:ins>
          </w:p>
        </w:tc>
        <w:tc>
          <w:tcPr>
            <w:tcW w:w="1170" w:type="dxa"/>
          </w:tcPr>
          <w:p w14:paraId="0C117B0D" w14:textId="77777777" w:rsidR="0016369F" w:rsidRDefault="0016369F" w:rsidP="00356957">
            <w:pPr>
              <w:rPr>
                <w:ins w:id="46" w:author="Adam Wang" w:date="2021-02-24T17:59:00Z"/>
              </w:rPr>
            </w:pPr>
          </w:p>
        </w:tc>
        <w:tc>
          <w:tcPr>
            <w:tcW w:w="3904" w:type="dxa"/>
          </w:tcPr>
          <w:p w14:paraId="15AA4EFB" w14:textId="71243B5F" w:rsidR="0016369F" w:rsidRDefault="0016369F" w:rsidP="00356957">
            <w:pPr>
              <w:rPr>
                <w:ins w:id="47" w:author="Adam Wang" w:date="2021-02-24T17:59:00Z"/>
              </w:rPr>
            </w:pPr>
            <w:ins w:id="48" w:author="Adam Wang" w:date="2021-02-24T17:59:00Z">
              <w:r>
                <w:t xml:space="preserve">Timestamp </w:t>
              </w:r>
            </w:ins>
            <w:ins w:id="49" w:author="Adam Wang" w:date="2021-02-24T18:00:00Z">
              <w:r>
                <w:t>when</w:t>
              </w:r>
            </w:ins>
            <w:ins w:id="50" w:author="Adam Wang" w:date="2021-02-24T17:59:00Z">
              <w:r>
                <w:t xml:space="preserve"> the record is saved.</w:t>
              </w:r>
            </w:ins>
          </w:p>
        </w:tc>
      </w:tr>
      <w:tr w:rsidR="0016369F" w14:paraId="4401CA3F" w14:textId="77777777" w:rsidTr="00DD05BC">
        <w:trPr>
          <w:ins w:id="51" w:author="Adam Wang" w:date="2021-02-24T17:59:00Z"/>
        </w:trPr>
        <w:tc>
          <w:tcPr>
            <w:tcW w:w="2515" w:type="dxa"/>
          </w:tcPr>
          <w:p w14:paraId="2E737D68" w14:textId="64F5BB28" w:rsidR="0016369F" w:rsidRDefault="0016369F" w:rsidP="00356957">
            <w:pPr>
              <w:tabs>
                <w:tab w:val="left" w:pos="2475"/>
              </w:tabs>
              <w:rPr>
                <w:ins w:id="52" w:author="Adam Wang" w:date="2021-02-24T17:59:00Z"/>
              </w:rPr>
            </w:pPr>
            <w:proofErr w:type="spellStart"/>
            <w:ins w:id="53" w:author="Adam Wang" w:date="2021-02-24T18:00:00Z">
              <w:r>
                <w:t>ModifiedBy</w:t>
              </w:r>
            </w:ins>
            <w:proofErr w:type="spellEnd"/>
          </w:p>
        </w:tc>
        <w:tc>
          <w:tcPr>
            <w:tcW w:w="1620" w:type="dxa"/>
          </w:tcPr>
          <w:p w14:paraId="1F9ED6F9" w14:textId="3852DA3A" w:rsidR="0016369F" w:rsidRDefault="0016369F" w:rsidP="00356957">
            <w:pPr>
              <w:rPr>
                <w:ins w:id="54" w:author="Adam Wang" w:date="2021-02-24T17:59:00Z"/>
              </w:rPr>
            </w:pPr>
            <w:ins w:id="55" w:author="Adam Wang" w:date="2021-02-24T18:00:00Z">
              <w:r>
                <w:t>Text</w:t>
              </w:r>
            </w:ins>
          </w:p>
        </w:tc>
        <w:tc>
          <w:tcPr>
            <w:tcW w:w="1170" w:type="dxa"/>
          </w:tcPr>
          <w:p w14:paraId="2BA9E048" w14:textId="77777777" w:rsidR="0016369F" w:rsidRDefault="0016369F" w:rsidP="00356957">
            <w:pPr>
              <w:rPr>
                <w:ins w:id="56" w:author="Adam Wang" w:date="2021-02-24T17:59:00Z"/>
              </w:rPr>
            </w:pPr>
          </w:p>
        </w:tc>
        <w:tc>
          <w:tcPr>
            <w:tcW w:w="3904" w:type="dxa"/>
          </w:tcPr>
          <w:p w14:paraId="2F0DEB1F" w14:textId="3AC89EE9" w:rsidR="0016369F" w:rsidRDefault="0016369F" w:rsidP="00356957">
            <w:pPr>
              <w:rPr>
                <w:ins w:id="57" w:author="Adam Wang" w:date="2021-02-24T17:59:00Z"/>
              </w:rPr>
            </w:pPr>
            <w:ins w:id="58" w:author="Adam Wang" w:date="2021-02-24T18:00:00Z">
              <w:r>
                <w:t>User identifier</w:t>
              </w:r>
            </w:ins>
          </w:p>
        </w:tc>
      </w:tr>
    </w:tbl>
    <w:p w14:paraId="1040ADA3" w14:textId="77777777" w:rsidR="00183CF0" w:rsidRDefault="00183CF0" w:rsidP="0054202C">
      <w:pPr>
        <w:rPr>
          <w:b/>
          <w:bCs/>
          <w:sz w:val="24"/>
          <w:szCs w:val="24"/>
        </w:rPr>
      </w:pPr>
    </w:p>
    <w:p w14:paraId="73153624" w14:textId="335633AA" w:rsidR="0054202C" w:rsidRPr="0054202C" w:rsidRDefault="0054202C" w:rsidP="00183CF0">
      <w:pPr>
        <w:pStyle w:val="Heading4"/>
      </w:pPr>
      <w:r w:rsidRPr="0054202C">
        <w:t>Pay</w:t>
      </w:r>
      <w:r w:rsidR="002226E7">
        <w:t xml:space="preserve"> </w:t>
      </w:r>
      <w:r>
        <w:t>Period</w:t>
      </w:r>
      <w:r w:rsidRPr="0054202C">
        <w:t xml:space="preserve"> List</w:t>
      </w:r>
      <w:r w:rsidRPr="0054202C">
        <w:br/>
      </w:r>
    </w:p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54202C" w:rsidRPr="003C4633" w14:paraId="650CDF3A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0FCB05D5" w14:textId="77777777" w:rsidR="0054202C" w:rsidRPr="003C4633" w:rsidRDefault="0054202C" w:rsidP="00183CF0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7AAB6E81" w14:textId="77777777" w:rsidR="0054202C" w:rsidRPr="003C4633" w:rsidRDefault="0054202C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1DBB3890" w14:textId="214B63C7" w:rsidR="0054202C" w:rsidRDefault="00FF617C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32759CCB" w14:textId="77777777" w:rsidR="0054202C" w:rsidRDefault="0054202C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54202C" w14:paraId="6BD7BCCB" w14:textId="77777777" w:rsidTr="00FF617C">
        <w:tc>
          <w:tcPr>
            <w:tcW w:w="2245" w:type="dxa"/>
          </w:tcPr>
          <w:p w14:paraId="39DC98D9" w14:textId="77777777" w:rsidR="0054202C" w:rsidRDefault="0054202C" w:rsidP="00183CF0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5EE0A26F" w14:textId="77777777" w:rsidR="0054202C" w:rsidRDefault="0054202C" w:rsidP="00183CF0">
            <w:r>
              <w:t>Number</w:t>
            </w:r>
          </w:p>
        </w:tc>
        <w:tc>
          <w:tcPr>
            <w:tcW w:w="1170" w:type="dxa"/>
          </w:tcPr>
          <w:p w14:paraId="6AC461DA" w14:textId="77777777" w:rsidR="0054202C" w:rsidRDefault="0054202C" w:rsidP="00183CF0">
            <w:r>
              <w:t>No</w:t>
            </w:r>
          </w:p>
        </w:tc>
        <w:tc>
          <w:tcPr>
            <w:tcW w:w="4174" w:type="dxa"/>
          </w:tcPr>
          <w:p w14:paraId="0AEAC6C2" w14:textId="77777777" w:rsidR="0054202C" w:rsidRDefault="0054202C" w:rsidP="00183CF0">
            <w:r>
              <w:t>Internal SharePoint ID</w:t>
            </w:r>
          </w:p>
        </w:tc>
      </w:tr>
      <w:tr w:rsidR="0054202C" w14:paraId="3F2F94DB" w14:textId="77777777" w:rsidTr="00FF617C">
        <w:tc>
          <w:tcPr>
            <w:tcW w:w="2245" w:type="dxa"/>
          </w:tcPr>
          <w:p w14:paraId="4E729A0D" w14:textId="41D7C867" w:rsidR="0054202C" w:rsidRDefault="0054202C" w:rsidP="00183CF0">
            <w:pPr>
              <w:tabs>
                <w:tab w:val="left" w:pos="2475"/>
              </w:tabs>
            </w:pPr>
            <w:r>
              <w:t>Name</w:t>
            </w:r>
          </w:p>
        </w:tc>
        <w:tc>
          <w:tcPr>
            <w:tcW w:w="1620" w:type="dxa"/>
          </w:tcPr>
          <w:p w14:paraId="1D8CCA8D" w14:textId="11DF02D8" w:rsidR="0054202C" w:rsidRDefault="00CD3BCB" w:rsidP="00183CF0">
            <w:r>
              <w:t>Text</w:t>
            </w:r>
          </w:p>
        </w:tc>
        <w:tc>
          <w:tcPr>
            <w:tcW w:w="1170" w:type="dxa"/>
          </w:tcPr>
          <w:p w14:paraId="3D43574B" w14:textId="77777777" w:rsidR="0054202C" w:rsidRDefault="0054202C" w:rsidP="00183CF0">
            <w:r>
              <w:t>No</w:t>
            </w:r>
          </w:p>
        </w:tc>
        <w:tc>
          <w:tcPr>
            <w:tcW w:w="4174" w:type="dxa"/>
          </w:tcPr>
          <w:p w14:paraId="5B78AA71" w14:textId="77777777" w:rsidR="0054202C" w:rsidRDefault="0054202C" w:rsidP="00183CF0">
            <w:r>
              <w:t>ID or String</w:t>
            </w:r>
          </w:p>
        </w:tc>
      </w:tr>
      <w:tr w:rsidR="0054202C" w14:paraId="2E77BCA4" w14:textId="77777777" w:rsidTr="00FF617C">
        <w:tc>
          <w:tcPr>
            <w:tcW w:w="2245" w:type="dxa"/>
          </w:tcPr>
          <w:p w14:paraId="1F6E6D4D" w14:textId="387DC496" w:rsidR="0054202C" w:rsidRDefault="0054202C" w:rsidP="00183CF0">
            <w:pPr>
              <w:tabs>
                <w:tab w:val="left" w:pos="2475"/>
              </w:tabs>
            </w:pPr>
            <w:r>
              <w:t>StartDate</w:t>
            </w:r>
          </w:p>
        </w:tc>
        <w:tc>
          <w:tcPr>
            <w:tcW w:w="1620" w:type="dxa"/>
          </w:tcPr>
          <w:p w14:paraId="6A63F158" w14:textId="7DD2CA12" w:rsidR="0054202C" w:rsidRDefault="00CD3BCB" w:rsidP="00183CF0">
            <w:r>
              <w:t>Text</w:t>
            </w:r>
          </w:p>
        </w:tc>
        <w:tc>
          <w:tcPr>
            <w:tcW w:w="1170" w:type="dxa"/>
          </w:tcPr>
          <w:p w14:paraId="172EBD06" w14:textId="77777777" w:rsidR="0054202C" w:rsidRDefault="0054202C" w:rsidP="00183CF0">
            <w:r>
              <w:t>No</w:t>
            </w:r>
          </w:p>
        </w:tc>
        <w:tc>
          <w:tcPr>
            <w:tcW w:w="4174" w:type="dxa"/>
          </w:tcPr>
          <w:p w14:paraId="771652E9" w14:textId="77777777" w:rsidR="0054202C" w:rsidRDefault="0054202C" w:rsidP="00183CF0">
            <w:r>
              <w:t>Foreign key to Job collection</w:t>
            </w:r>
          </w:p>
        </w:tc>
      </w:tr>
      <w:tr w:rsidR="0054202C" w14:paraId="3FA7C38A" w14:textId="77777777" w:rsidTr="00FF617C">
        <w:tc>
          <w:tcPr>
            <w:tcW w:w="2245" w:type="dxa"/>
          </w:tcPr>
          <w:p w14:paraId="428CAD21" w14:textId="41EB7C57" w:rsidR="0054202C" w:rsidRDefault="0054202C" w:rsidP="00183CF0">
            <w:pPr>
              <w:tabs>
                <w:tab w:val="left" w:pos="2475"/>
              </w:tabs>
            </w:pPr>
            <w:proofErr w:type="spellStart"/>
            <w:r>
              <w:t>EndDate</w:t>
            </w:r>
            <w:proofErr w:type="spellEnd"/>
          </w:p>
        </w:tc>
        <w:tc>
          <w:tcPr>
            <w:tcW w:w="1620" w:type="dxa"/>
          </w:tcPr>
          <w:p w14:paraId="29DAA4C1" w14:textId="77231871" w:rsidR="0054202C" w:rsidRDefault="00CD3BCB" w:rsidP="00183CF0">
            <w:r>
              <w:t>Text</w:t>
            </w:r>
          </w:p>
        </w:tc>
        <w:tc>
          <w:tcPr>
            <w:tcW w:w="1170" w:type="dxa"/>
          </w:tcPr>
          <w:p w14:paraId="43EF4AD1" w14:textId="77777777" w:rsidR="0054202C" w:rsidRDefault="0054202C" w:rsidP="00183CF0">
            <w:r>
              <w:t>No</w:t>
            </w:r>
          </w:p>
        </w:tc>
        <w:tc>
          <w:tcPr>
            <w:tcW w:w="4174" w:type="dxa"/>
          </w:tcPr>
          <w:p w14:paraId="4E161170" w14:textId="77777777" w:rsidR="0054202C" w:rsidRDefault="0054202C" w:rsidP="00183CF0"/>
        </w:tc>
      </w:tr>
      <w:tr w:rsidR="0054202C" w14:paraId="1CF66808" w14:textId="77777777" w:rsidTr="00FF617C">
        <w:tc>
          <w:tcPr>
            <w:tcW w:w="2245" w:type="dxa"/>
          </w:tcPr>
          <w:p w14:paraId="22055469" w14:textId="3B4A4230" w:rsidR="0054202C" w:rsidRDefault="0054202C" w:rsidP="00183CF0">
            <w:pPr>
              <w:tabs>
                <w:tab w:val="left" w:pos="2475"/>
              </w:tabs>
            </w:pPr>
            <w:r>
              <w:t>Status</w:t>
            </w:r>
          </w:p>
        </w:tc>
        <w:tc>
          <w:tcPr>
            <w:tcW w:w="1620" w:type="dxa"/>
          </w:tcPr>
          <w:p w14:paraId="4183FA5D" w14:textId="1CDA88C8" w:rsidR="0054202C" w:rsidRDefault="00DD05BC" w:rsidP="00183CF0">
            <w:r>
              <w:t>Text</w:t>
            </w:r>
          </w:p>
        </w:tc>
        <w:tc>
          <w:tcPr>
            <w:tcW w:w="1170" w:type="dxa"/>
          </w:tcPr>
          <w:p w14:paraId="7F28A0CA" w14:textId="77777777" w:rsidR="0054202C" w:rsidRDefault="0054202C" w:rsidP="00183CF0">
            <w:r>
              <w:t>No</w:t>
            </w:r>
          </w:p>
        </w:tc>
        <w:tc>
          <w:tcPr>
            <w:tcW w:w="4174" w:type="dxa"/>
          </w:tcPr>
          <w:p w14:paraId="54AD71DF" w14:textId="1ABC7B5B" w:rsidR="0054202C" w:rsidRDefault="00CD3BCB" w:rsidP="00183CF0">
            <w:r>
              <w:t>Approved/Needs Approval/Cut Off</w:t>
            </w:r>
          </w:p>
        </w:tc>
      </w:tr>
    </w:tbl>
    <w:p w14:paraId="6881151D" w14:textId="3B13DE9D" w:rsidR="00410475" w:rsidRDefault="00410475" w:rsidP="00022679">
      <w:pPr>
        <w:pStyle w:val="Heading4"/>
      </w:pPr>
    </w:p>
    <w:p w14:paraId="0D556EDA" w14:textId="5231124E" w:rsidR="00410475" w:rsidRPr="0054202C" w:rsidRDefault="00410475" w:rsidP="00410475">
      <w:pPr>
        <w:pStyle w:val="Heading4"/>
      </w:pPr>
      <w:r>
        <w:t>Approver</w:t>
      </w:r>
      <w:r w:rsidRPr="0054202C">
        <w:t xml:space="preserve"> List</w:t>
      </w:r>
      <w:r w:rsidRPr="0054202C">
        <w:br/>
      </w:r>
    </w:p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410475" w:rsidRPr="003C4633" w14:paraId="5BFA76BF" w14:textId="77777777" w:rsidTr="0073488A">
        <w:trPr>
          <w:trHeight w:val="249"/>
        </w:trPr>
        <w:tc>
          <w:tcPr>
            <w:tcW w:w="2245" w:type="dxa"/>
            <w:shd w:val="clear" w:color="auto" w:fill="EDEAF2"/>
          </w:tcPr>
          <w:p w14:paraId="218A5AE4" w14:textId="77777777" w:rsidR="00410475" w:rsidRPr="003C4633" w:rsidRDefault="00410475" w:rsidP="0073488A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53CDB16C" w14:textId="77777777" w:rsidR="00410475" w:rsidRPr="003C4633" w:rsidRDefault="00410475" w:rsidP="0073488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151C58D9" w14:textId="77777777" w:rsidR="00410475" w:rsidRDefault="00410475" w:rsidP="0073488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7B8943C9" w14:textId="77777777" w:rsidR="00410475" w:rsidRDefault="00410475" w:rsidP="0073488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410475" w14:paraId="4ED8C6DB" w14:textId="77777777" w:rsidTr="0073488A">
        <w:tc>
          <w:tcPr>
            <w:tcW w:w="2245" w:type="dxa"/>
          </w:tcPr>
          <w:p w14:paraId="32AA59A0" w14:textId="77777777" w:rsidR="00410475" w:rsidRDefault="00410475" w:rsidP="0073488A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4C3D199A" w14:textId="77777777" w:rsidR="00410475" w:rsidRDefault="00410475" w:rsidP="0073488A">
            <w:r>
              <w:t>Number</w:t>
            </w:r>
          </w:p>
        </w:tc>
        <w:tc>
          <w:tcPr>
            <w:tcW w:w="1170" w:type="dxa"/>
          </w:tcPr>
          <w:p w14:paraId="5F0C17EA" w14:textId="77777777" w:rsidR="00410475" w:rsidRDefault="00410475" w:rsidP="0073488A">
            <w:r>
              <w:t>Yes</w:t>
            </w:r>
          </w:p>
        </w:tc>
        <w:tc>
          <w:tcPr>
            <w:tcW w:w="4174" w:type="dxa"/>
          </w:tcPr>
          <w:p w14:paraId="6DFE4638" w14:textId="77777777" w:rsidR="00410475" w:rsidRDefault="00410475" w:rsidP="0073488A">
            <w:r>
              <w:t>Internal SharePoint ID</w:t>
            </w:r>
          </w:p>
        </w:tc>
      </w:tr>
      <w:tr w:rsidR="00410475" w14:paraId="02BD763C" w14:textId="77777777" w:rsidTr="0073488A">
        <w:tc>
          <w:tcPr>
            <w:tcW w:w="2245" w:type="dxa"/>
          </w:tcPr>
          <w:p w14:paraId="6D51AAC7" w14:textId="74C99253" w:rsidR="00410475" w:rsidRDefault="00410475" w:rsidP="0073488A">
            <w:pPr>
              <w:tabs>
                <w:tab w:val="left" w:pos="2475"/>
              </w:tabs>
            </w:pPr>
            <w:r>
              <w:t>Approver</w:t>
            </w:r>
          </w:p>
        </w:tc>
        <w:tc>
          <w:tcPr>
            <w:tcW w:w="1620" w:type="dxa"/>
          </w:tcPr>
          <w:p w14:paraId="711191B8" w14:textId="7D07263B" w:rsidR="00410475" w:rsidRDefault="00410475" w:rsidP="0073488A">
            <w:r>
              <w:t>User</w:t>
            </w:r>
          </w:p>
        </w:tc>
        <w:tc>
          <w:tcPr>
            <w:tcW w:w="1170" w:type="dxa"/>
          </w:tcPr>
          <w:p w14:paraId="4A1042BE" w14:textId="77777777" w:rsidR="00410475" w:rsidRDefault="00410475" w:rsidP="0073488A">
            <w:r>
              <w:t>Yes</w:t>
            </w:r>
          </w:p>
        </w:tc>
        <w:tc>
          <w:tcPr>
            <w:tcW w:w="4174" w:type="dxa"/>
          </w:tcPr>
          <w:p w14:paraId="6CDD5973" w14:textId="77777777" w:rsidR="00410475" w:rsidRDefault="00410475" w:rsidP="0073488A"/>
        </w:tc>
      </w:tr>
      <w:tr w:rsidR="00410475" w14:paraId="3804DEF3" w14:textId="77777777" w:rsidTr="0073488A">
        <w:tc>
          <w:tcPr>
            <w:tcW w:w="2245" w:type="dxa"/>
          </w:tcPr>
          <w:p w14:paraId="396D8D2D" w14:textId="647527E3" w:rsidR="00410475" w:rsidRDefault="00591C67" w:rsidP="0073488A">
            <w:pPr>
              <w:tabs>
                <w:tab w:val="left" w:pos="2475"/>
              </w:tabs>
            </w:pPr>
            <w:proofErr w:type="spellStart"/>
            <w:r>
              <w:t>EmployeeID</w:t>
            </w:r>
            <w:proofErr w:type="spellEnd"/>
          </w:p>
        </w:tc>
        <w:tc>
          <w:tcPr>
            <w:tcW w:w="1620" w:type="dxa"/>
          </w:tcPr>
          <w:p w14:paraId="3ACDC5BA" w14:textId="77777777" w:rsidR="00410475" w:rsidRDefault="00410475" w:rsidP="0073488A">
            <w:r>
              <w:t>SQL ID</w:t>
            </w:r>
          </w:p>
        </w:tc>
        <w:tc>
          <w:tcPr>
            <w:tcW w:w="1170" w:type="dxa"/>
          </w:tcPr>
          <w:p w14:paraId="03273AE7" w14:textId="16D4A2E1" w:rsidR="00410475" w:rsidRDefault="00591C67" w:rsidP="0073488A">
            <w:r>
              <w:t>Yes</w:t>
            </w:r>
          </w:p>
        </w:tc>
        <w:tc>
          <w:tcPr>
            <w:tcW w:w="4174" w:type="dxa"/>
          </w:tcPr>
          <w:p w14:paraId="130B6A97" w14:textId="77777777" w:rsidR="00410475" w:rsidRDefault="00410475" w:rsidP="0073488A"/>
        </w:tc>
      </w:tr>
      <w:tr w:rsidR="00410475" w14:paraId="02D52239" w14:textId="77777777" w:rsidTr="0073488A">
        <w:tc>
          <w:tcPr>
            <w:tcW w:w="2245" w:type="dxa"/>
          </w:tcPr>
          <w:p w14:paraId="2DE9F4AF" w14:textId="77777777" w:rsidR="00410475" w:rsidRDefault="00410475" w:rsidP="0073488A">
            <w:pPr>
              <w:tabs>
                <w:tab w:val="left" w:pos="2475"/>
              </w:tabs>
            </w:pPr>
            <w:proofErr w:type="spellStart"/>
            <w:r>
              <w:t>ServicePoint</w:t>
            </w:r>
            <w:proofErr w:type="spellEnd"/>
          </w:p>
        </w:tc>
        <w:tc>
          <w:tcPr>
            <w:tcW w:w="1620" w:type="dxa"/>
          </w:tcPr>
          <w:p w14:paraId="035CA057" w14:textId="77777777" w:rsidR="00410475" w:rsidRDefault="00410475" w:rsidP="0073488A">
            <w:r>
              <w:t>SQL ID</w:t>
            </w:r>
          </w:p>
        </w:tc>
        <w:tc>
          <w:tcPr>
            <w:tcW w:w="1170" w:type="dxa"/>
          </w:tcPr>
          <w:p w14:paraId="137FD704" w14:textId="77777777" w:rsidR="00410475" w:rsidRDefault="00410475" w:rsidP="0073488A">
            <w:r>
              <w:t>No</w:t>
            </w:r>
          </w:p>
        </w:tc>
        <w:tc>
          <w:tcPr>
            <w:tcW w:w="4174" w:type="dxa"/>
          </w:tcPr>
          <w:p w14:paraId="2A686AC7" w14:textId="77777777" w:rsidR="00410475" w:rsidRDefault="00410475" w:rsidP="0073488A"/>
        </w:tc>
      </w:tr>
    </w:tbl>
    <w:p w14:paraId="35790563" w14:textId="555CE9C5" w:rsidR="00022679" w:rsidRPr="0054202C" w:rsidRDefault="00022679" w:rsidP="00022679">
      <w:pPr>
        <w:pStyle w:val="Heading4"/>
      </w:pPr>
      <w:r>
        <w:br/>
      </w:r>
      <w:r w:rsidRPr="0054202C">
        <w:t>Pay</w:t>
      </w:r>
      <w:r>
        <w:t xml:space="preserve"> Summary</w:t>
      </w:r>
      <w:r w:rsidRPr="0054202C">
        <w:t xml:space="preserve"> List</w:t>
      </w:r>
      <w:r w:rsidRPr="0054202C">
        <w:br/>
      </w:r>
    </w:p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022679" w:rsidRPr="003C4633" w14:paraId="65C62B39" w14:textId="77777777" w:rsidTr="0073488A">
        <w:trPr>
          <w:trHeight w:val="249"/>
        </w:trPr>
        <w:tc>
          <w:tcPr>
            <w:tcW w:w="2245" w:type="dxa"/>
            <w:shd w:val="clear" w:color="auto" w:fill="EDEAF2"/>
          </w:tcPr>
          <w:p w14:paraId="7ED069F2" w14:textId="77777777" w:rsidR="00022679" w:rsidRPr="003C4633" w:rsidRDefault="00022679" w:rsidP="0073488A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1C7D77F4" w14:textId="77777777" w:rsidR="00022679" w:rsidRPr="003C4633" w:rsidRDefault="00022679" w:rsidP="0073488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146F9C0B" w14:textId="77777777" w:rsidR="00022679" w:rsidRDefault="00022679" w:rsidP="0073488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18C201A7" w14:textId="77777777" w:rsidR="00022679" w:rsidRDefault="00022679" w:rsidP="0073488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022679" w14:paraId="683BE2F2" w14:textId="77777777" w:rsidTr="0073488A">
        <w:tc>
          <w:tcPr>
            <w:tcW w:w="2245" w:type="dxa"/>
          </w:tcPr>
          <w:p w14:paraId="7E751573" w14:textId="77777777" w:rsidR="00022679" w:rsidRDefault="00022679" w:rsidP="0073488A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6CC4E49F" w14:textId="77777777" w:rsidR="00022679" w:rsidRDefault="00022679" w:rsidP="0073488A">
            <w:r>
              <w:t>Number</w:t>
            </w:r>
          </w:p>
        </w:tc>
        <w:tc>
          <w:tcPr>
            <w:tcW w:w="1170" w:type="dxa"/>
          </w:tcPr>
          <w:p w14:paraId="58838DBD" w14:textId="77777777" w:rsidR="00022679" w:rsidRDefault="00022679" w:rsidP="0073488A">
            <w:r>
              <w:t>Yes</w:t>
            </w:r>
          </w:p>
        </w:tc>
        <w:tc>
          <w:tcPr>
            <w:tcW w:w="4174" w:type="dxa"/>
          </w:tcPr>
          <w:p w14:paraId="49E16DBE" w14:textId="77777777" w:rsidR="00022679" w:rsidRDefault="00022679" w:rsidP="0073488A">
            <w:r>
              <w:t>Internal SharePoint ID</w:t>
            </w:r>
          </w:p>
        </w:tc>
      </w:tr>
      <w:tr w:rsidR="00022679" w14:paraId="23BB629C" w14:textId="77777777" w:rsidTr="0073488A">
        <w:tc>
          <w:tcPr>
            <w:tcW w:w="2245" w:type="dxa"/>
          </w:tcPr>
          <w:p w14:paraId="5C7E3E58" w14:textId="77777777" w:rsidR="00022679" w:rsidRDefault="00022679" w:rsidP="0073488A">
            <w:pPr>
              <w:tabs>
                <w:tab w:val="left" w:pos="2475"/>
              </w:tabs>
            </w:pPr>
            <w:proofErr w:type="spellStart"/>
            <w:r>
              <w:t>PayPeriodSharepointID</w:t>
            </w:r>
            <w:proofErr w:type="spellEnd"/>
          </w:p>
        </w:tc>
        <w:tc>
          <w:tcPr>
            <w:tcW w:w="1620" w:type="dxa"/>
          </w:tcPr>
          <w:p w14:paraId="722AAD67" w14:textId="77777777" w:rsidR="00022679" w:rsidRDefault="00022679" w:rsidP="0073488A">
            <w:r>
              <w:t>Number</w:t>
            </w:r>
          </w:p>
        </w:tc>
        <w:tc>
          <w:tcPr>
            <w:tcW w:w="1170" w:type="dxa"/>
          </w:tcPr>
          <w:p w14:paraId="6A4B36C9" w14:textId="77777777" w:rsidR="00022679" w:rsidRDefault="00022679" w:rsidP="0073488A">
            <w:r>
              <w:t>Yes</w:t>
            </w:r>
          </w:p>
        </w:tc>
        <w:tc>
          <w:tcPr>
            <w:tcW w:w="4174" w:type="dxa"/>
          </w:tcPr>
          <w:p w14:paraId="6281AC49" w14:textId="77777777" w:rsidR="00022679" w:rsidRDefault="00022679" w:rsidP="0073488A"/>
        </w:tc>
      </w:tr>
      <w:tr w:rsidR="00022679" w14:paraId="46882FE8" w14:textId="77777777" w:rsidTr="0073488A">
        <w:tc>
          <w:tcPr>
            <w:tcW w:w="2245" w:type="dxa"/>
          </w:tcPr>
          <w:p w14:paraId="66C2B856" w14:textId="77777777" w:rsidR="00022679" w:rsidRDefault="00022679" w:rsidP="0073488A">
            <w:pPr>
              <w:tabs>
                <w:tab w:val="left" w:pos="2475"/>
              </w:tabs>
            </w:pPr>
            <w:proofErr w:type="spellStart"/>
            <w:r>
              <w:lastRenderedPageBreak/>
              <w:t>PayPeriod</w:t>
            </w:r>
            <w:proofErr w:type="spellEnd"/>
          </w:p>
        </w:tc>
        <w:tc>
          <w:tcPr>
            <w:tcW w:w="1620" w:type="dxa"/>
          </w:tcPr>
          <w:p w14:paraId="5726A7E3" w14:textId="77777777" w:rsidR="00022679" w:rsidRDefault="00022679" w:rsidP="0073488A">
            <w:r>
              <w:t>SQL ID</w:t>
            </w:r>
          </w:p>
        </w:tc>
        <w:tc>
          <w:tcPr>
            <w:tcW w:w="1170" w:type="dxa"/>
          </w:tcPr>
          <w:p w14:paraId="010397D8" w14:textId="77777777" w:rsidR="00022679" w:rsidRDefault="00022679" w:rsidP="0073488A">
            <w:r>
              <w:t>No</w:t>
            </w:r>
          </w:p>
        </w:tc>
        <w:tc>
          <w:tcPr>
            <w:tcW w:w="4174" w:type="dxa"/>
          </w:tcPr>
          <w:p w14:paraId="01E4EDEC" w14:textId="77777777" w:rsidR="00022679" w:rsidRDefault="00022679" w:rsidP="0073488A"/>
        </w:tc>
      </w:tr>
      <w:tr w:rsidR="00022679" w14:paraId="309A7EAA" w14:textId="77777777" w:rsidTr="0073488A">
        <w:tc>
          <w:tcPr>
            <w:tcW w:w="2245" w:type="dxa"/>
          </w:tcPr>
          <w:p w14:paraId="71A2ACF5" w14:textId="77777777" w:rsidR="00022679" w:rsidRDefault="00022679" w:rsidP="0073488A">
            <w:pPr>
              <w:tabs>
                <w:tab w:val="left" w:pos="2475"/>
              </w:tabs>
            </w:pPr>
            <w:proofErr w:type="spellStart"/>
            <w:r>
              <w:t>ServicePoint</w:t>
            </w:r>
            <w:proofErr w:type="spellEnd"/>
          </w:p>
        </w:tc>
        <w:tc>
          <w:tcPr>
            <w:tcW w:w="1620" w:type="dxa"/>
          </w:tcPr>
          <w:p w14:paraId="08D22426" w14:textId="77777777" w:rsidR="00022679" w:rsidRDefault="00022679" w:rsidP="0073488A">
            <w:r>
              <w:t>SQL ID</w:t>
            </w:r>
          </w:p>
        </w:tc>
        <w:tc>
          <w:tcPr>
            <w:tcW w:w="1170" w:type="dxa"/>
          </w:tcPr>
          <w:p w14:paraId="00C18413" w14:textId="77777777" w:rsidR="00022679" w:rsidRDefault="00022679" w:rsidP="0073488A">
            <w:r>
              <w:t>No</w:t>
            </w:r>
          </w:p>
        </w:tc>
        <w:tc>
          <w:tcPr>
            <w:tcW w:w="4174" w:type="dxa"/>
          </w:tcPr>
          <w:p w14:paraId="1AF47E35" w14:textId="77777777" w:rsidR="00022679" w:rsidRDefault="00022679" w:rsidP="0073488A"/>
        </w:tc>
      </w:tr>
      <w:tr w:rsidR="00EA262F" w14:paraId="11D2BD78" w14:textId="77777777" w:rsidTr="0073488A">
        <w:tc>
          <w:tcPr>
            <w:tcW w:w="2245" w:type="dxa"/>
          </w:tcPr>
          <w:p w14:paraId="594BADC6" w14:textId="39FC608A" w:rsidR="00EA262F" w:rsidRDefault="00EA262F" w:rsidP="0073488A">
            <w:pPr>
              <w:tabs>
                <w:tab w:val="left" w:pos="2475"/>
              </w:tabs>
            </w:pPr>
            <w:r>
              <w:t>Status</w:t>
            </w:r>
          </w:p>
        </w:tc>
        <w:tc>
          <w:tcPr>
            <w:tcW w:w="1620" w:type="dxa"/>
          </w:tcPr>
          <w:p w14:paraId="475664B0" w14:textId="586DA4A8" w:rsidR="00EA262F" w:rsidRDefault="00591C67" w:rsidP="0073488A">
            <w:r>
              <w:t>Text</w:t>
            </w:r>
          </w:p>
        </w:tc>
        <w:tc>
          <w:tcPr>
            <w:tcW w:w="1170" w:type="dxa"/>
          </w:tcPr>
          <w:p w14:paraId="58619305" w14:textId="0AB88F06" w:rsidR="00EA262F" w:rsidRDefault="00591C67" w:rsidP="0073488A">
            <w:r>
              <w:t>Yes</w:t>
            </w:r>
          </w:p>
        </w:tc>
        <w:tc>
          <w:tcPr>
            <w:tcW w:w="4174" w:type="dxa"/>
          </w:tcPr>
          <w:p w14:paraId="325213EA" w14:textId="5B3135FB" w:rsidR="00EA262F" w:rsidRDefault="00591C67" w:rsidP="0073488A">
            <w:r>
              <w:t>Approved/Needs Approval/Cut Off</w:t>
            </w:r>
          </w:p>
        </w:tc>
      </w:tr>
    </w:tbl>
    <w:p w14:paraId="30117666" w14:textId="50BE44FF" w:rsidR="00022679" w:rsidRDefault="00022679" w:rsidP="0054202C">
      <w:r>
        <w:br/>
      </w:r>
    </w:p>
    <w:p w14:paraId="2E69D5C9" w14:textId="77777777" w:rsidR="00D5001C" w:rsidRDefault="00D5001C" w:rsidP="0054202C"/>
    <w:p w14:paraId="13E77D23" w14:textId="1013023B" w:rsidR="00183CF0" w:rsidRPr="0054202C" w:rsidRDefault="00022679" w:rsidP="00183CF0">
      <w:pPr>
        <w:pStyle w:val="Heading4"/>
      </w:pPr>
      <w:r>
        <w:t xml:space="preserve">Employee </w:t>
      </w:r>
      <w:r w:rsidR="00183CF0" w:rsidRPr="0054202C">
        <w:t>Pay</w:t>
      </w:r>
      <w:r w:rsidR="00183CF0">
        <w:t xml:space="preserve"> Summary</w:t>
      </w:r>
      <w:r w:rsidR="00183CF0" w:rsidRPr="0054202C">
        <w:t xml:space="preserve"> List</w:t>
      </w:r>
      <w:r w:rsidR="00183CF0" w:rsidRPr="0054202C">
        <w:br/>
      </w:r>
    </w:p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183CF0" w:rsidRPr="003C4633" w14:paraId="03D2F811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32B875DE" w14:textId="77777777" w:rsidR="00183CF0" w:rsidRPr="003C4633" w:rsidRDefault="00183CF0" w:rsidP="00183CF0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698E8A6E" w14:textId="77777777" w:rsidR="00183CF0" w:rsidRPr="003C4633" w:rsidRDefault="00183CF0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1C61946D" w14:textId="2B8C8099" w:rsidR="00183CF0" w:rsidRDefault="00183CF0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6687D3BD" w14:textId="77777777" w:rsidR="00183CF0" w:rsidRDefault="00183CF0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183CF0" w14:paraId="7ECB4CD8" w14:textId="77777777" w:rsidTr="00FF617C">
        <w:tc>
          <w:tcPr>
            <w:tcW w:w="2245" w:type="dxa"/>
          </w:tcPr>
          <w:p w14:paraId="4F83680F" w14:textId="77777777" w:rsidR="00183CF0" w:rsidRDefault="00183CF0" w:rsidP="00183CF0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7F3BF704" w14:textId="77777777" w:rsidR="00183CF0" w:rsidRDefault="00183CF0" w:rsidP="00183CF0">
            <w:r>
              <w:t>Number</w:t>
            </w:r>
          </w:p>
        </w:tc>
        <w:tc>
          <w:tcPr>
            <w:tcW w:w="1170" w:type="dxa"/>
          </w:tcPr>
          <w:p w14:paraId="3A80400D" w14:textId="1877E64E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65260644" w14:textId="77777777" w:rsidR="00183CF0" w:rsidRDefault="00183CF0" w:rsidP="00183CF0">
            <w:r>
              <w:t>Internal SharePoint ID</w:t>
            </w:r>
          </w:p>
        </w:tc>
      </w:tr>
      <w:tr w:rsidR="00022679" w14:paraId="34AC014C" w14:textId="77777777" w:rsidTr="00FF617C">
        <w:tc>
          <w:tcPr>
            <w:tcW w:w="2245" w:type="dxa"/>
          </w:tcPr>
          <w:p w14:paraId="4334FBCD" w14:textId="6C1DF6FA" w:rsidR="00022679" w:rsidRDefault="00022679" w:rsidP="00183CF0">
            <w:pPr>
              <w:tabs>
                <w:tab w:val="left" w:pos="2475"/>
              </w:tabs>
            </w:pPr>
            <w:proofErr w:type="spellStart"/>
            <w:r>
              <w:t>PaySummaryID</w:t>
            </w:r>
            <w:proofErr w:type="spellEnd"/>
          </w:p>
        </w:tc>
        <w:tc>
          <w:tcPr>
            <w:tcW w:w="1620" w:type="dxa"/>
          </w:tcPr>
          <w:p w14:paraId="62ACAF41" w14:textId="7AAF7F34" w:rsidR="00022679" w:rsidRDefault="00022679" w:rsidP="00183CF0">
            <w:r>
              <w:t>Number</w:t>
            </w:r>
          </w:p>
        </w:tc>
        <w:tc>
          <w:tcPr>
            <w:tcW w:w="1170" w:type="dxa"/>
          </w:tcPr>
          <w:p w14:paraId="15CC2AE8" w14:textId="77777777" w:rsidR="00022679" w:rsidRDefault="00022679" w:rsidP="00183CF0"/>
        </w:tc>
        <w:tc>
          <w:tcPr>
            <w:tcW w:w="4174" w:type="dxa"/>
          </w:tcPr>
          <w:p w14:paraId="5496B509" w14:textId="77777777" w:rsidR="00022679" w:rsidRDefault="00022679" w:rsidP="00183CF0"/>
        </w:tc>
      </w:tr>
      <w:tr w:rsidR="00183CF0" w14:paraId="2252861F" w14:textId="77777777" w:rsidTr="00FF617C">
        <w:tc>
          <w:tcPr>
            <w:tcW w:w="2245" w:type="dxa"/>
          </w:tcPr>
          <w:p w14:paraId="024A6D54" w14:textId="2CE8445B" w:rsidR="00183CF0" w:rsidRDefault="00183CF0" w:rsidP="00183CF0">
            <w:pPr>
              <w:tabs>
                <w:tab w:val="left" w:pos="2475"/>
              </w:tabs>
            </w:pPr>
            <w:proofErr w:type="spellStart"/>
            <w:r>
              <w:t>Pa</w:t>
            </w:r>
            <w:r w:rsidR="00DD05BC">
              <w:t>y</w:t>
            </w:r>
            <w:r>
              <w:t>PeriodSharepointID</w:t>
            </w:r>
            <w:proofErr w:type="spellEnd"/>
          </w:p>
        </w:tc>
        <w:tc>
          <w:tcPr>
            <w:tcW w:w="1620" w:type="dxa"/>
          </w:tcPr>
          <w:p w14:paraId="7C50D281" w14:textId="7BA6AF4F" w:rsidR="00183CF0" w:rsidRDefault="00183CF0" w:rsidP="00183CF0">
            <w:r>
              <w:t>Number</w:t>
            </w:r>
          </w:p>
        </w:tc>
        <w:tc>
          <w:tcPr>
            <w:tcW w:w="1170" w:type="dxa"/>
          </w:tcPr>
          <w:p w14:paraId="43A89866" w14:textId="22494360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35EB6370" w14:textId="77777777" w:rsidR="00183CF0" w:rsidRDefault="00183CF0" w:rsidP="00183CF0"/>
        </w:tc>
      </w:tr>
      <w:tr w:rsidR="00183CF0" w14:paraId="5E0C8589" w14:textId="77777777" w:rsidTr="00FF617C">
        <w:tc>
          <w:tcPr>
            <w:tcW w:w="2245" w:type="dxa"/>
          </w:tcPr>
          <w:p w14:paraId="584FFB1F" w14:textId="6776CF26" w:rsidR="00183CF0" w:rsidRDefault="00183CF0" w:rsidP="00183CF0">
            <w:pPr>
              <w:tabs>
                <w:tab w:val="left" w:pos="2475"/>
              </w:tabs>
            </w:pPr>
            <w:proofErr w:type="spellStart"/>
            <w:r>
              <w:t>PayPeriod</w:t>
            </w:r>
            <w:proofErr w:type="spellEnd"/>
          </w:p>
        </w:tc>
        <w:tc>
          <w:tcPr>
            <w:tcW w:w="1620" w:type="dxa"/>
          </w:tcPr>
          <w:p w14:paraId="0F61A975" w14:textId="5AEA4434" w:rsidR="00183CF0" w:rsidRDefault="00DD05BC" w:rsidP="00183CF0">
            <w:r>
              <w:t>SQL ID</w:t>
            </w:r>
          </w:p>
        </w:tc>
        <w:tc>
          <w:tcPr>
            <w:tcW w:w="1170" w:type="dxa"/>
          </w:tcPr>
          <w:p w14:paraId="30AEB523" w14:textId="77777777" w:rsidR="00183CF0" w:rsidRDefault="00183CF0" w:rsidP="00183CF0">
            <w:r>
              <w:t>No</w:t>
            </w:r>
          </w:p>
        </w:tc>
        <w:tc>
          <w:tcPr>
            <w:tcW w:w="4174" w:type="dxa"/>
          </w:tcPr>
          <w:p w14:paraId="3967CC11" w14:textId="4C7A0436" w:rsidR="00183CF0" w:rsidRDefault="00183CF0" w:rsidP="00183CF0"/>
        </w:tc>
      </w:tr>
      <w:tr w:rsidR="00183CF0" w14:paraId="4BE98B4F" w14:textId="77777777" w:rsidTr="00FF617C">
        <w:tc>
          <w:tcPr>
            <w:tcW w:w="2245" w:type="dxa"/>
          </w:tcPr>
          <w:p w14:paraId="216BBF0D" w14:textId="2347932F" w:rsidR="00183CF0" w:rsidRDefault="00183CF0" w:rsidP="00183CF0">
            <w:pPr>
              <w:tabs>
                <w:tab w:val="left" w:pos="2475"/>
              </w:tabs>
            </w:pPr>
            <w:proofErr w:type="spellStart"/>
            <w:r>
              <w:t>ServicePoint</w:t>
            </w:r>
            <w:proofErr w:type="spellEnd"/>
          </w:p>
        </w:tc>
        <w:tc>
          <w:tcPr>
            <w:tcW w:w="1620" w:type="dxa"/>
          </w:tcPr>
          <w:p w14:paraId="3D8D06E0" w14:textId="55EAEA52" w:rsidR="00183CF0" w:rsidRDefault="00DD05BC" w:rsidP="00183CF0">
            <w:r>
              <w:t>SQL ID</w:t>
            </w:r>
          </w:p>
        </w:tc>
        <w:tc>
          <w:tcPr>
            <w:tcW w:w="1170" w:type="dxa"/>
          </w:tcPr>
          <w:p w14:paraId="664D9F35" w14:textId="77777777" w:rsidR="00183CF0" w:rsidRDefault="00183CF0" w:rsidP="00183CF0">
            <w:r>
              <w:t>No</w:t>
            </w:r>
          </w:p>
        </w:tc>
        <w:tc>
          <w:tcPr>
            <w:tcW w:w="4174" w:type="dxa"/>
          </w:tcPr>
          <w:p w14:paraId="4AE19A4E" w14:textId="68476371" w:rsidR="00183CF0" w:rsidRDefault="00183CF0" w:rsidP="00183CF0"/>
        </w:tc>
      </w:tr>
      <w:tr w:rsidR="00183CF0" w14:paraId="0FFBC1C5" w14:textId="77777777" w:rsidTr="00FF617C">
        <w:tc>
          <w:tcPr>
            <w:tcW w:w="2245" w:type="dxa"/>
          </w:tcPr>
          <w:p w14:paraId="599241E5" w14:textId="06A02330" w:rsidR="00183CF0" w:rsidRDefault="00183CF0" w:rsidP="00183CF0">
            <w:pPr>
              <w:tabs>
                <w:tab w:val="left" w:pos="2475"/>
              </w:tabs>
            </w:pPr>
            <w:r>
              <w:t>Employee</w:t>
            </w:r>
          </w:p>
        </w:tc>
        <w:tc>
          <w:tcPr>
            <w:tcW w:w="1620" w:type="dxa"/>
          </w:tcPr>
          <w:p w14:paraId="5AF6D31E" w14:textId="453C7FD1" w:rsidR="00183CF0" w:rsidRDefault="00DD05BC" w:rsidP="00183CF0">
            <w:r>
              <w:t>SQL ID</w:t>
            </w:r>
          </w:p>
        </w:tc>
        <w:tc>
          <w:tcPr>
            <w:tcW w:w="1170" w:type="dxa"/>
          </w:tcPr>
          <w:p w14:paraId="4A0E1970" w14:textId="77777777" w:rsidR="00183CF0" w:rsidRDefault="00183CF0" w:rsidP="00183CF0">
            <w:r>
              <w:t>No</w:t>
            </w:r>
          </w:p>
        </w:tc>
        <w:tc>
          <w:tcPr>
            <w:tcW w:w="4174" w:type="dxa"/>
          </w:tcPr>
          <w:p w14:paraId="19F2BAFA" w14:textId="77777777" w:rsidR="00183CF0" w:rsidRDefault="00183CF0" w:rsidP="00183CF0"/>
        </w:tc>
      </w:tr>
      <w:tr w:rsidR="00EA262F" w14:paraId="226C34B1" w14:textId="77777777" w:rsidTr="00FF617C">
        <w:tc>
          <w:tcPr>
            <w:tcW w:w="2245" w:type="dxa"/>
          </w:tcPr>
          <w:p w14:paraId="782568BA" w14:textId="2E6A6F13" w:rsidR="00EA262F" w:rsidRDefault="00EA262F" w:rsidP="00183CF0">
            <w:pPr>
              <w:tabs>
                <w:tab w:val="left" w:pos="2475"/>
              </w:tabs>
            </w:pPr>
            <w:r>
              <w:t>Status</w:t>
            </w:r>
          </w:p>
        </w:tc>
        <w:tc>
          <w:tcPr>
            <w:tcW w:w="1620" w:type="dxa"/>
          </w:tcPr>
          <w:p w14:paraId="4E2FB0C3" w14:textId="77777777" w:rsidR="00EA262F" w:rsidRDefault="00EA262F" w:rsidP="00183CF0"/>
        </w:tc>
        <w:tc>
          <w:tcPr>
            <w:tcW w:w="1170" w:type="dxa"/>
          </w:tcPr>
          <w:p w14:paraId="169D1929" w14:textId="77777777" w:rsidR="00EA262F" w:rsidRDefault="00EA262F" w:rsidP="00183CF0"/>
        </w:tc>
        <w:tc>
          <w:tcPr>
            <w:tcW w:w="4174" w:type="dxa"/>
          </w:tcPr>
          <w:p w14:paraId="23DAF816" w14:textId="77777777" w:rsidR="00EA262F" w:rsidRDefault="00EA262F" w:rsidP="00183CF0"/>
        </w:tc>
      </w:tr>
    </w:tbl>
    <w:p w14:paraId="520C2202" w14:textId="36817D45" w:rsidR="00FF617C" w:rsidRDefault="00FF617C" w:rsidP="008B5973"/>
    <w:p w14:paraId="050923A8" w14:textId="77777777" w:rsidR="00CD3BCB" w:rsidRDefault="00CD3BCB" w:rsidP="00CD3BCB">
      <w:pPr>
        <w:pStyle w:val="Heading4"/>
      </w:pPr>
      <w:r>
        <w:t>Employee List</w:t>
      </w:r>
    </w:p>
    <w:p w14:paraId="4AA9A777" w14:textId="77777777" w:rsidR="00CD3BCB" w:rsidRDefault="00CD3BCB" w:rsidP="00CD3BCB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CD3BCB" w:rsidRPr="003C4633" w14:paraId="41153B4D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698A6C5A" w14:textId="77777777" w:rsidR="00CD3BCB" w:rsidRPr="003C4633" w:rsidRDefault="00CD3BCB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7E6B96A7" w14:textId="77777777" w:rsidR="00CD3BCB" w:rsidRPr="003C4633" w:rsidRDefault="00CD3BCB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007F7C55" w14:textId="77777777" w:rsidR="00CD3BCB" w:rsidRDefault="00CD3BCB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35D17F81" w14:textId="77777777" w:rsidR="00CD3BCB" w:rsidRDefault="00CD3BCB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CD3BCB" w14:paraId="69215B13" w14:textId="77777777" w:rsidTr="00FF617C">
        <w:tc>
          <w:tcPr>
            <w:tcW w:w="2245" w:type="dxa"/>
          </w:tcPr>
          <w:p w14:paraId="6690CA31" w14:textId="77777777" w:rsidR="00CD3BCB" w:rsidRDefault="00CD3BCB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5BA9B61B" w14:textId="77777777" w:rsidR="00CD3BCB" w:rsidRDefault="00CD3BCB" w:rsidP="00FF617C">
            <w:r>
              <w:t>Number</w:t>
            </w:r>
          </w:p>
        </w:tc>
        <w:tc>
          <w:tcPr>
            <w:tcW w:w="1170" w:type="dxa"/>
          </w:tcPr>
          <w:p w14:paraId="18BC10C3" w14:textId="77777777" w:rsidR="00CD3BCB" w:rsidRDefault="00CD3BCB" w:rsidP="00FF617C">
            <w:r>
              <w:t>Yes</w:t>
            </w:r>
          </w:p>
        </w:tc>
        <w:tc>
          <w:tcPr>
            <w:tcW w:w="4174" w:type="dxa"/>
          </w:tcPr>
          <w:p w14:paraId="01DBD259" w14:textId="77777777" w:rsidR="00CD3BCB" w:rsidRDefault="00CD3BCB" w:rsidP="00FF617C">
            <w:r>
              <w:t>Internal SharePoint ID</w:t>
            </w:r>
          </w:p>
        </w:tc>
      </w:tr>
      <w:tr w:rsidR="00CD3BCB" w14:paraId="13B817E5" w14:textId="77777777" w:rsidTr="00FF617C">
        <w:tc>
          <w:tcPr>
            <w:tcW w:w="2245" w:type="dxa"/>
          </w:tcPr>
          <w:p w14:paraId="3FAFD154" w14:textId="77777777" w:rsidR="00CD3BCB" w:rsidRDefault="00CD3BCB" w:rsidP="00FF617C">
            <w:pPr>
              <w:tabs>
                <w:tab w:val="left" w:pos="2475"/>
              </w:tabs>
            </w:pPr>
            <w:r>
              <w:t>SQL ID</w:t>
            </w:r>
          </w:p>
        </w:tc>
        <w:tc>
          <w:tcPr>
            <w:tcW w:w="1620" w:type="dxa"/>
          </w:tcPr>
          <w:p w14:paraId="56FE63CC" w14:textId="77777777" w:rsidR="00CD3BCB" w:rsidRDefault="00CD3BCB" w:rsidP="00FF617C">
            <w:r>
              <w:t>SQL ID</w:t>
            </w:r>
          </w:p>
        </w:tc>
        <w:tc>
          <w:tcPr>
            <w:tcW w:w="1170" w:type="dxa"/>
          </w:tcPr>
          <w:p w14:paraId="7847729B" w14:textId="77777777" w:rsidR="00CD3BCB" w:rsidRDefault="00CD3BCB" w:rsidP="00FF617C">
            <w:r>
              <w:t>Yes</w:t>
            </w:r>
          </w:p>
        </w:tc>
        <w:tc>
          <w:tcPr>
            <w:tcW w:w="4174" w:type="dxa"/>
          </w:tcPr>
          <w:p w14:paraId="68049AEB" w14:textId="77777777" w:rsidR="00CD3BCB" w:rsidRDefault="00CD3BCB" w:rsidP="00FF617C"/>
        </w:tc>
      </w:tr>
      <w:tr w:rsidR="00CD3BCB" w14:paraId="3406CF2E" w14:textId="77777777" w:rsidTr="00FF617C">
        <w:tc>
          <w:tcPr>
            <w:tcW w:w="2245" w:type="dxa"/>
          </w:tcPr>
          <w:p w14:paraId="18795C99" w14:textId="77777777" w:rsidR="00CD3BCB" w:rsidRDefault="00CD3BCB" w:rsidP="00FF617C">
            <w:pPr>
              <w:tabs>
                <w:tab w:val="left" w:pos="2475"/>
              </w:tabs>
            </w:pPr>
            <w:r>
              <w:t>Employee Name</w:t>
            </w:r>
          </w:p>
        </w:tc>
        <w:tc>
          <w:tcPr>
            <w:tcW w:w="1620" w:type="dxa"/>
          </w:tcPr>
          <w:p w14:paraId="02E21A19" w14:textId="77777777" w:rsidR="00CD3BCB" w:rsidRDefault="00CD3BCB" w:rsidP="00FF617C">
            <w:r>
              <w:t>Text</w:t>
            </w:r>
          </w:p>
        </w:tc>
        <w:tc>
          <w:tcPr>
            <w:tcW w:w="1170" w:type="dxa"/>
          </w:tcPr>
          <w:p w14:paraId="370FF39F" w14:textId="77777777" w:rsidR="00CD3BCB" w:rsidRDefault="00CD3BCB" w:rsidP="00FF617C">
            <w:r>
              <w:t>Yes</w:t>
            </w:r>
          </w:p>
        </w:tc>
        <w:tc>
          <w:tcPr>
            <w:tcW w:w="4174" w:type="dxa"/>
          </w:tcPr>
          <w:p w14:paraId="7A01D9A0" w14:textId="77777777" w:rsidR="00CD3BCB" w:rsidRDefault="00CD3BCB" w:rsidP="00FF617C"/>
        </w:tc>
      </w:tr>
      <w:tr w:rsidR="00CD3BCB" w14:paraId="3CD7E754" w14:textId="77777777" w:rsidTr="00FF617C">
        <w:tc>
          <w:tcPr>
            <w:tcW w:w="2245" w:type="dxa"/>
          </w:tcPr>
          <w:p w14:paraId="0446DB86" w14:textId="77777777" w:rsidR="00CD3BCB" w:rsidRDefault="00CD3BCB" w:rsidP="00FF617C">
            <w:pPr>
              <w:tabs>
                <w:tab w:val="left" w:pos="2475"/>
              </w:tabs>
            </w:pPr>
            <w:proofErr w:type="spellStart"/>
            <w:r>
              <w:t>HRPositionID</w:t>
            </w:r>
            <w:proofErr w:type="spellEnd"/>
          </w:p>
        </w:tc>
        <w:tc>
          <w:tcPr>
            <w:tcW w:w="1620" w:type="dxa"/>
          </w:tcPr>
          <w:p w14:paraId="2D6065EB" w14:textId="77777777" w:rsidR="00CD3BCB" w:rsidRDefault="00CD3BCB" w:rsidP="00FF617C">
            <w:r>
              <w:t>SQL ID</w:t>
            </w:r>
          </w:p>
        </w:tc>
        <w:tc>
          <w:tcPr>
            <w:tcW w:w="1170" w:type="dxa"/>
          </w:tcPr>
          <w:p w14:paraId="6632B1B9" w14:textId="77777777" w:rsidR="00CD3BCB" w:rsidRDefault="00CD3BCB" w:rsidP="00FF617C">
            <w:r>
              <w:t>Yes</w:t>
            </w:r>
          </w:p>
        </w:tc>
        <w:tc>
          <w:tcPr>
            <w:tcW w:w="4174" w:type="dxa"/>
          </w:tcPr>
          <w:p w14:paraId="41D8FFBE" w14:textId="77777777" w:rsidR="00CD3BCB" w:rsidRDefault="00CD3BCB" w:rsidP="00FF617C"/>
        </w:tc>
      </w:tr>
      <w:tr w:rsidR="00CD3BCB" w14:paraId="25902AC1" w14:textId="77777777" w:rsidTr="00FF617C">
        <w:tc>
          <w:tcPr>
            <w:tcW w:w="2245" w:type="dxa"/>
          </w:tcPr>
          <w:p w14:paraId="41D24A0C" w14:textId="77777777" w:rsidR="00CD3BCB" w:rsidRDefault="00CD3BCB" w:rsidP="00FF617C">
            <w:pPr>
              <w:tabs>
                <w:tab w:val="left" w:pos="2475"/>
              </w:tabs>
            </w:pPr>
            <w:proofErr w:type="spellStart"/>
            <w:r>
              <w:t>HomeServicePointID</w:t>
            </w:r>
            <w:proofErr w:type="spellEnd"/>
          </w:p>
        </w:tc>
        <w:tc>
          <w:tcPr>
            <w:tcW w:w="1620" w:type="dxa"/>
          </w:tcPr>
          <w:p w14:paraId="3B6F819B" w14:textId="77777777" w:rsidR="00CD3BCB" w:rsidRDefault="00CD3BCB" w:rsidP="00FF617C">
            <w:r>
              <w:t>SQL ID</w:t>
            </w:r>
          </w:p>
        </w:tc>
        <w:tc>
          <w:tcPr>
            <w:tcW w:w="1170" w:type="dxa"/>
          </w:tcPr>
          <w:p w14:paraId="3FCBE995" w14:textId="77777777" w:rsidR="00CD3BCB" w:rsidRDefault="00CD3BCB" w:rsidP="00FF617C">
            <w:r>
              <w:t>Yes</w:t>
            </w:r>
          </w:p>
        </w:tc>
        <w:tc>
          <w:tcPr>
            <w:tcW w:w="4174" w:type="dxa"/>
          </w:tcPr>
          <w:p w14:paraId="0CCCBD8B" w14:textId="77777777" w:rsidR="00CD3BCB" w:rsidRDefault="00CD3BCB" w:rsidP="00FF617C"/>
        </w:tc>
      </w:tr>
      <w:tr w:rsidR="004B40F8" w14:paraId="354C610C" w14:textId="77777777" w:rsidTr="00FF617C">
        <w:tc>
          <w:tcPr>
            <w:tcW w:w="2245" w:type="dxa"/>
          </w:tcPr>
          <w:p w14:paraId="0C4780EA" w14:textId="42D88E1B" w:rsidR="004B40F8" w:rsidRDefault="004B40F8" w:rsidP="00FF617C">
            <w:pPr>
              <w:tabs>
                <w:tab w:val="left" w:pos="2475"/>
              </w:tabs>
            </w:pPr>
            <w:r>
              <w:t>Province</w:t>
            </w:r>
            <w:r w:rsidR="003C0152">
              <w:t xml:space="preserve"> Code</w:t>
            </w:r>
          </w:p>
        </w:tc>
        <w:tc>
          <w:tcPr>
            <w:tcW w:w="1620" w:type="dxa"/>
          </w:tcPr>
          <w:p w14:paraId="2E294FF3" w14:textId="5AC489E2" w:rsidR="004B40F8" w:rsidRDefault="003C0152" w:rsidP="00FF617C">
            <w:r>
              <w:t>SQL ID</w:t>
            </w:r>
          </w:p>
        </w:tc>
        <w:tc>
          <w:tcPr>
            <w:tcW w:w="1170" w:type="dxa"/>
          </w:tcPr>
          <w:p w14:paraId="01ECE6F0" w14:textId="6D7F6CBD" w:rsidR="004B40F8" w:rsidRDefault="003C0152" w:rsidP="00FF617C">
            <w:r>
              <w:t>Yes</w:t>
            </w:r>
          </w:p>
        </w:tc>
        <w:tc>
          <w:tcPr>
            <w:tcW w:w="4174" w:type="dxa"/>
          </w:tcPr>
          <w:p w14:paraId="78642780" w14:textId="77777777" w:rsidR="004B40F8" w:rsidRDefault="004B40F8" w:rsidP="00FF617C"/>
        </w:tc>
      </w:tr>
    </w:tbl>
    <w:p w14:paraId="44BC40A7" w14:textId="77777777" w:rsidR="00CD3BCB" w:rsidRDefault="00CD3BCB" w:rsidP="008B5973"/>
    <w:p w14:paraId="48B608BA" w14:textId="77777777" w:rsidR="008B5973" w:rsidRDefault="008B5973" w:rsidP="008B5973"/>
    <w:p w14:paraId="43DA66A4" w14:textId="04BCC9F7" w:rsidR="00154DB6" w:rsidRDefault="00154DB6" w:rsidP="00154DB6">
      <w:pPr>
        <w:pStyle w:val="Heading4"/>
      </w:pPr>
      <w:r>
        <w:t>Pay Position List</w:t>
      </w:r>
    </w:p>
    <w:p w14:paraId="2CA08024" w14:textId="77777777" w:rsidR="00154DB6" w:rsidRDefault="00154DB6" w:rsidP="00154DB6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154DB6" w:rsidRPr="003C4633" w14:paraId="6775422B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2460A166" w14:textId="77777777" w:rsidR="00154DB6" w:rsidRPr="003C4633" w:rsidRDefault="00154DB6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2A1C8200" w14:textId="77777777" w:rsidR="00154DB6" w:rsidRPr="003C4633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22B3F977" w14:textId="77777777" w:rsidR="00154DB6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6D761E4C" w14:textId="77777777" w:rsidR="00154DB6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154DB6" w14:paraId="7068397A" w14:textId="77777777" w:rsidTr="00FF617C">
        <w:tc>
          <w:tcPr>
            <w:tcW w:w="2245" w:type="dxa"/>
          </w:tcPr>
          <w:p w14:paraId="18784F81" w14:textId="77777777" w:rsidR="00154DB6" w:rsidRDefault="00154DB6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5A8EC035" w14:textId="77777777" w:rsidR="00154DB6" w:rsidRDefault="00154DB6" w:rsidP="00FF617C">
            <w:r>
              <w:t>Number</w:t>
            </w:r>
          </w:p>
        </w:tc>
        <w:tc>
          <w:tcPr>
            <w:tcW w:w="1170" w:type="dxa"/>
          </w:tcPr>
          <w:p w14:paraId="3170A1DF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48FEC213" w14:textId="77777777" w:rsidR="00154DB6" w:rsidRDefault="00154DB6" w:rsidP="00FF617C">
            <w:r>
              <w:t>Internal SharePoint ID</w:t>
            </w:r>
          </w:p>
        </w:tc>
      </w:tr>
      <w:tr w:rsidR="00154DB6" w14:paraId="29B55700" w14:textId="77777777" w:rsidTr="00FF617C">
        <w:tc>
          <w:tcPr>
            <w:tcW w:w="2245" w:type="dxa"/>
          </w:tcPr>
          <w:p w14:paraId="6971F0B5" w14:textId="77777777" w:rsidR="00154DB6" w:rsidRDefault="00154DB6" w:rsidP="00FF617C">
            <w:pPr>
              <w:tabs>
                <w:tab w:val="left" w:pos="2475"/>
              </w:tabs>
            </w:pPr>
            <w:r>
              <w:lastRenderedPageBreak/>
              <w:t>SQL ID</w:t>
            </w:r>
          </w:p>
        </w:tc>
        <w:tc>
          <w:tcPr>
            <w:tcW w:w="1620" w:type="dxa"/>
          </w:tcPr>
          <w:p w14:paraId="532C4577" w14:textId="77777777" w:rsidR="00154DB6" w:rsidRDefault="00154DB6" w:rsidP="00FF617C">
            <w:r>
              <w:t>SQL ID</w:t>
            </w:r>
          </w:p>
        </w:tc>
        <w:tc>
          <w:tcPr>
            <w:tcW w:w="1170" w:type="dxa"/>
          </w:tcPr>
          <w:p w14:paraId="6471CDC8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7CF04C8A" w14:textId="77777777" w:rsidR="00154DB6" w:rsidRDefault="00154DB6" w:rsidP="00FF617C"/>
        </w:tc>
      </w:tr>
      <w:tr w:rsidR="00154DB6" w14:paraId="44BF19CF" w14:textId="77777777" w:rsidTr="00FF617C">
        <w:tc>
          <w:tcPr>
            <w:tcW w:w="2245" w:type="dxa"/>
          </w:tcPr>
          <w:p w14:paraId="2CD7610F" w14:textId="26D9CBE4" w:rsidR="00154DB6" w:rsidRDefault="00154DB6" w:rsidP="00FF617C">
            <w:pPr>
              <w:tabs>
                <w:tab w:val="left" w:pos="2475"/>
              </w:tabs>
            </w:pPr>
            <w:proofErr w:type="spellStart"/>
            <w:r>
              <w:t>PositionName</w:t>
            </w:r>
            <w:proofErr w:type="spellEnd"/>
          </w:p>
        </w:tc>
        <w:tc>
          <w:tcPr>
            <w:tcW w:w="1620" w:type="dxa"/>
          </w:tcPr>
          <w:p w14:paraId="5DB34FEB" w14:textId="77777777" w:rsidR="00154DB6" w:rsidRDefault="00154DB6" w:rsidP="00FF617C">
            <w:r>
              <w:t>SQL ID</w:t>
            </w:r>
          </w:p>
        </w:tc>
        <w:tc>
          <w:tcPr>
            <w:tcW w:w="1170" w:type="dxa"/>
          </w:tcPr>
          <w:p w14:paraId="430DD18C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042CC646" w14:textId="77777777" w:rsidR="00154DB6" w:rsidRDefault="00154DB6" w:rsidP="00FF617C"/>
        </w:tc>
      </w:tr>
    </w:tbl>
    <w:p w14:paraId="01E109A0" w14:textId="0A79A589" w:rsidR="008B5973" w:rsidRDefault="008B5973" w:rsidP="008B5973"/>
    <w:p w14:paraId="2950E8E7" w14:textId="2D3B501F" w:rsidR="00CD3BCB" w:rsidRDefault="00CD3BCB" w:rsidP="008B5973"/>
    <w:p w14:paraId="577D6F68" w14:textId="0227C0D3" w:rsidR="00D5001C" w:rsidRDefault="00D5001C" w:rsidP="008B5973"/>
    <w:p w14:paraId="4A1D2289" w14:textId="77777777" w:rsidR="00D5001C" w:rsidRDefault="00D5001C" w:rsidP="008B5973"/>
    <w:p w14:paraId="67470F03" w14:textId="37475009" w:rsidR="00154DB6" w:rsidRDefault="00154DB6" w:rsidP="00154DB6">
      <w:pPr>
        <w:pStyle w:val="Heading4"/>
      </w:pPr>
      <w:r>
        <w:t xml:space="preserve">Variable </w:t>
      </w:r>
      <w:r w:rsidR="001309FA">
        <w:t>P</w:t>
      </w:r>
      <w:r>
        <w:t>ay Schedule List</w:t>
      </w:r>
    </w:p>
    <w:p w14:paraId="2C17DBBB" w14:textId="77777777" w:rsidR="00154DB6" w:rsidRDefault="00154DB6" w:rsidP="00154DB6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154DB6" w:rsidRPr="003C4633" w14:paraId="6E4262A1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2A554F28" w14:textId="77777777" w:rsidR="00154DB6" w:rsidRPr="003C4633" w:rsidRDefault="00154DB6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25CA6A2E" w14:textId="77777777" w:rsidR="00154DB6" w:rsidRPr="003C4633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61582679" w14:textId="77777777" w:rsidR="00154DB6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0DC8DFE7" w14:textId="77777777" w:rsidR="00154DB6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154DB6" w14:paraId="6449EABB" w14:textId="77777777" w:rsidTr="00FF617C">
        <w:tc>
          <w:tcPr>
            <w:tcW w:w="2245" w:type="dxa"/>
          </w:tcPr>
          <w:p w14:paraId="03CE9FCC" w14:textId="77777777" w:rsidR="00154DB6" w:rsidRDefault="00154DB6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28D4F867" w14:textId="77777777" w:rsidR="00154DB6" w:rsidRDefault="00154DB6" w:rsidP="00FF617C">
            <w:r>
              <w:t>Number</w:t>
            </w:r>
          </w:p>
        </w:tc>
        <w:tc>
          <w:tcPr>
            <w:tcW w:w="1170" w:type="dxa"/>
          </w:tcPr>
          <w:p w14:paraId="0D4A501A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76EFB043" w14:textId="77777777" w:rsidR="00154DB6" w:rsidRDefault="00154DB6" w:rsidP="00FF617C">
            <w:r>
              <w:t>Internal SharePoint ID</w:t>
            </w:r>
          </w:p>
        </w:tc>
      </w:tr>
      <w:tr w:rsidR="00154DB6" w14:paraId="767A4EB9" w14:textId="77777777" w:rsidTr="00FF617C">
        <w:tc>
          <w:tcPr>
            <w:tcW w:w="2245" w:type="dxa"/>
          </w:tcPr>
          <w:p w14:paraId="02BEF376" w14:textId="28188A35" w:rsidR="00154DB6" w:rsidRDefault="00154DB6" w:rsidP="00FF617C">
            <w:pPr>
              <w:tabs>
                <w:tab w:val="left" w:pos="2475"/>
              </w:tabs>
            </w:pPr>
            <w:r>
              <w:t>SQL ID</w:t>
            </w:r>
          </w:p>
        </w:tc>
        <w:tc>
          <w:tcPr>
            <w:tcW w:w="1620" w:type="dxa"/>
          </w:tcPr>
          <w:p w14:paraId="728E9C14" w14:textId="77777777" w:rsidR="00154DB6" w:rsidRDefault="00154DB6" w:rsidP="00FF617C">
            <w:r>
              <w:t>SQL ID</w:t>
            </w:r>
          </w:p>
        </w:tc>
        <w:tc>
          <w:tcPr>
            <w:tcW w:w="1170" w:type="dxa"/>
          </w:tcPr>
          <w:p w14:paraId="64069D88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6CD65B52" w14:textId="77777777" w:rsidR="00154DB6" w:rsidRDefault="00154DB6" w:rsidP="00FF617C"/>
        </w:tc>
      </w:tr>
      <w:tr w:rsidR="00154DB6" w14:paraId="327310EA" w14:textId="77777777" w:rsidTr="00FF617C">
        <w:tc>
          <w:tcPr>
            <w:tcW w:w="2245" w:type="dxa"/>
          </w:tcPr>
          <w:p w14:paraId="4D2B0BD0" w14:textId="06041894" w:rsidR="00154DB6" w:rsidRDefault="00154DB6" w:rsidP="00FF617C">
            <w:pPr>
              <w:tabs>
                <w:tab w:val="left" w:pos="2475"/>
              </w:tabs>
            </w:pPr>
            <w:r>
              <w:t>Area SQL ID</w:t>
            </w:r>
          </w:p>
        </w:tc>
        <w:tc>
          <w:tcPr>
            <w:tcW w:w="1620" w:type="dxa"/>
          </w:tcPr>
          <w:p w14:paraId="0771071A" w14:textId="77777777" w:rsidR="00154DB6" w:rsidRDefault="00154DB6" w:rsidP="00FF617C">
            <w:r>
              <w:t>SQL ID</w:t>
            </w:r>
          </w:p>
        </w:tc>
        <w:tc>
          <w:tcPr>
            <w:tcW w:w="1170" w:type="dxa"/>
          </w:tcPr>
          <w:p w14:paraId="162A3070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6B90F0CE" w14:textId="77777777" w:rsidR="00154DB6" w:rsidRDefault="00154DB6" w:rsidP="00FF617C"/>
        </w:tc>
      </w:tr>
      <w:tr w:rsidR="00154DB6" w14:paraId="76435DE2" w14:textId="77777777" w:rsidTr="00FF617C">
        <w:tc>
          <w:tcPr>
            <w:tcW w:w="2245" w:type="dxa"/>
          </w:tcPr>
          <w:p w14:paraId="037B1F1D" w14:textId="45D3D932" w:rsidR="00154DB6" w:rsidRDefault="00154DB6" w:rsidP="00154DB6">
            <w:pPr>
              <w:tabs>
                <w:tab w:val="left" w:pos="2475"/>
              </w:tabs>
            </w:pPr>
            <w:r>
              <w:t>Position SQL ID</w:t>
            </w:r>
          </w:p>
        </w:tc>
        <w:tc>
          <w:tcPr>
            <w:tcW w:w="1620" w:type="dxa"/>
          </w:tcPr>
          <w:p w14:paraId="25655A8D" w14:textId="02BA89BA" w:rsidR="00154DB6" w:rsidRDefault="00154DB6" w:rsidP="00154DB6">
            <w:r>
              <w:t>SQL ID</w:t>
            </w:r>
          </w:p>
        </w:tc>
        <w:tc>
          <w:tcPr>
            <w:tcW w:w="1170" w:type="dxa"/>
          </w:tcPr>
          <w:p w14:paraId="3C4FA3D9" w14:textId="494259FE" w:rsidR="00154DB6" w:rsidRDefault="00154DB6" w:rsidP="00154DB6">
            <w:r>
              <w:t>Yes</w:t>
            </w:r>
          </w:p>
        </w:tc>
        <w:tc>
          <w:tcPr>
            <w:tcW w:w="4174" w:type="dxa"/>
          </w:tcPr>
          <w:p w14:paraId="564D8064" w14:textId="77777777" w:rsidR="00154DB6" w:rsidRDefault="00154DB6" w:rsidP="00154DB6"/>
        </w:tc>
      </w:tr>
      <w:tr w:rsidR="00154DB6" w14:paraId="6060A6D4" w14:textId="77777777" w:rsidTr="00FF617C">
        <w:tc>
          <w:tcPr>
            <w:tcW w:w="2245" w:type="dxa"/>
          </w:tcPr>
          <w:p w14:paraId="44FC768B" w14:textId="45B19B41" w:rsidR="00154DB6" w:rsidRDefault="00154DB6" w:rsidP="00154DB6">
            <w:pPr>
              <w:tabs>
                <w:tab w:val="left" w:pos="2475"/>
              </w:tabs>
            </w:pPr>
            <w:proofErr w:type="spellStart"/>
            <w:r>
              <w:t>RevenueStart</w:t>
            </w:r>
            <w:proofErr w:type="spellEnd"/>
          </w:p>
        </w:tc>
        <w:tc>
          <w:tcPr>
            <w:tcW w:w="1620" w:type="dxa"/>
          </w:tcPr>
          <w:p w14:paraId="245C8585" w14:textId="3E450471" w:rsidR="00154DB6" w:rsidRDefault="00154DB6" w:rsidP="00154DB6">
            <w:r>
              <w:t>Number</w:t>
            </w:r>
          </w:p>
        </w:tc>
        <w:tc>
          <w:tcPr>
            <w:tcW w:w="1170" w:type="dxa"/>
          </w:tcPr>
          <w:p w14:paraId="0C7AFCB0" w14:textId="6FE960E9" w:rsidR="00154DB6" w:rsidRDefault="00154DB6" w:rsidP="00154DB6">
            <w:r>
              <w:t>Yes</w:t>
            </w:r>
          </w:p>
        </w:tc>
        <w:tc>
          <w:tcPr>
            <w:tcW w:w="4174" w:type="dxa"/>
          </w:tcPr>
          <w:p w14:paraId="653C9658" w14:textId="77777777" w:rsidR="00154DB6" w:rsidRDefault="00154DB6" w:rsidP="00154DB6"/>
        </w:tc>
      </w:tr>
      <w:tr w:rsidR="00154DB6" w14:paraId="7294B48F" w14:textId="77777777" w:rsidTr="00FF617C">
        <w:tc>
          <w:tcPr>
            <w:tcW w:w="2245" w:type="dxa"/>
          </w:tcPr>
          <w:p w14:paraId="420F46F1" w14:textId="62142AED" w:rsidR="00154DB6" w:rsidRDefault="00154DB6" w:rsidP="00154DB6">
            <w:pPr>
              <w:tabs>
                <w:tab w:val="left" w:pos="2475"/>
              </w:tabs>
            </w:pPr>
            <w:proofErr w:type="spellStart"/>
            <w:r>
              <w:t>RevenueEnd</w:t>
            </w:r>
            <w:proofErr w:type="spellEnd"/>
          </w:p>
        </w:tc>
        <w:tc>
          <w:tcPr>
            <w:tcW w:w="1620" w:type="dxa"/>
          </w:tcPr>
          <w:p w14:paraId="5F21707A" w14:textId="3A1AE2ED" w:rsidR="00154DB6" w:rsidRDefault="00154DB6" w:rsidP="00154DB6">
            <w:r>
              <w:t>Number</w:t>
            </w:r>
          </w:p>
        </w:tc>
        <w:tc>
          <w:tcPr>
            <w:tcW w:w="1170" w:type="dxa"/>
          </w:tcPr>
          <w:p w14:paraId="20E4EBDD" w14:textId="0823CA25" w:rsidR="00154DB6" w:rsidRDefault="00154DB6" w:rsidP="00154DB6">
            <w:r>
              <w:t>Yes</w:t>
            </w:r>
          </w:p>
        </w:tc>
        <w:tc>
          <w:tcPr>
            <w:tcW w:w="4174" w:type="dxa"/>
          </w:tcPr>
          <w:p w14:paraId="09393436" w14:textId="77777777" w:rsidR="00154DB6" w:rsidRDefault="00154DB6" w:rsidP="00154DB6"/>
        </w:tc>
      </w:tr>
      <w:tr w:rsidR="00154DB6" w14:paraId="1F7E68A2" w14:textId="77777777" w:rsidTr="00FF617C">
        <w:tc>
          <w:tcPr>
            <w:tcW w:w="2245" w:type="dxa"/>
          </w:tcPr>
          <w:p w14:paraId="424D5CC6" w14:textId="252B631C" w:rsidR="00154DB6" w:rsidRDefault="00154DB6" w:rsidP="00154DB6">
            <w:pPr>
              <w:tabs>
                <w:tab w:val="left" w:pos="2475"/>
              </w:tabs>
            </w:pPr>
            <w:proofErr w:type="spellStart"/>
            <w:r>
              <w:t>BaseAmount</w:t>
            </w:r>
            <w:proofErr w:type="spellEnd"/>
          </w:p>
        </w:tc>
        <w:tc>
          <w:tcPr>
            <w:tcW w:w="1620" w:type="dxa"/>
          </w:tcPr>
          <w:p w14:paraId="2CECFC2F" w14:textId="3CCD35BE" w:rsidR="00154DB6" w:rsidRDefault="00154DB6" w:rsidP="00154DB6">
            <w:r>
              <w:t>Number</w:t>
            </w:r>
          </w:p>
        </w:tc>
        <w:tc>
          <w:tcPr>
            <w:tcW w:w="1170" w:type="dxa"/>
          </w:tcPr>
          <w:p w14:paraId="1A937244" w14:textId="47239B42" w:rsidR="00154DB6" w:rsidRDefault="00154DB6" w:rsidP="00154DB6">
            <w:r>
              <w:t>Yes</w:t>
            </w:r>
          </w:p>
        </w:tc>
        <w:tc>
          <w:tcPr>
            <w:tcW w:w="4174" w:type="dxa"/>
          </w:tcPr>
          <w:p w14:paraId="2593505B" w14:textId="77777777" w:rsidR="00154DB6" w:rsidRDefault="00154DB6" w:rsidP="00154DB6"/>
        </w:tc>
      </w:tr>
      <w:tr w:rsidR="00154DB6" w14:paraId="0BB6ED89" w14:textId="77777777" w:rsidTr="00FF617C">
        <w:tc>
          <w:tcPr>
            <w:tcW w:w="2245" w:type="dxa"/>
          </w:tcPr>
          <w:p w14:paraId="0F022DD7" w14:textId="146F0AF2" w:rsidR="00154DB6" w:rsidRDefault="00154DB6" w:rsidP="00154DB6">
            <w:pPr>
              <w:tabs>
                <w:tab w:val="left" w:pos="2475"/>
              </w:tabs>
            </w:pPr>
            <w:r>
              <w:t>Total</w:t>
            </w:r>
          </w:p>
        </w:tc>
        <w:tc>
          <w:tcPr>
            <w:tcW w:w="1620" w:type="dxa"/>
          </w:tcPr>
          <w:p w14:paraId="61A53FC9" w14:textId="38C7B4A1" w:rsidR="00154DB6" w:rsidRDefault="00154DB6" w:rsidP="00154DB6">
            <w:r>
              <w:t>Number</w:t>
            </w:r>
          </w:p>
        </w:tc>
        <w:tc>
          <w:tcPr>
            <w:tcW w:w="1170" w:type="dxa"/>
          </w:tcPr>
          <w:p w14:paraId="1B8CE215" w14:textId="695AFCB8" w:rsidR="00154DB6" w:rsidRDefault="00154DB6" w:rsidP="00154DB6">
            <w:r>
              <w:t>Yes</w:t>
            </w:r>
          </w:p>
        </w:tc>
        <w:tc>
          <w:tcPr>
            <w:tcW w:w="4174" w:type="dxa"/>
          </w:tcPr>
          <w:p w14:paraId="06C9EDDD" w14:textId="77777777" w:rsidR="00154DB6" w:rsidRDefault="00154DB6" w:rsidP="00154DB6"/>
        </w:tc>
      </w:tr>
    </w:tbl>
    <w:p w14:paraId="08222F2C" w14:textId="30ED970C" w:rsidR="00154DB6" w:rsidRDefault="00154DB6" w:rsidP="008B5973"/>
    <w:p w14:paraId="5F22AE56" w14:textId="77777777" w:rsidR="003F6F0A" w:rsidRDefault="003F6F0A" w:rsidP="008B5973"/>
    <w:p w14:paraId="428FC5CD" w14:textId="13456491" w:rsidR="005836B8" w:rsidRDefault="005836B8" w:rsidP="005836B8">
      <w:pPr>
        <w:pStyle w:val="Heading4"/>
      </w:pPr>
      <w:r>
        <w:t>OVPP Pay Schedule List</w:t>
      </w:r>
    </w:p>
    <w:p w14:paraId="20A431B3" w14:textId="77777777" w:rsidR="005836B8" w:rsidRDefault="005836B8" w:rsidP="005836B8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5836B8" w:rsidRPr="003C4633" w14:paraId="3C51941B" w14:textId="77777777" w:rsidTr="0073488A">
        <w:trPr>
          <w:trHeight w:val="249"/>
        </w:trPr>
        <w:tc>
          <w:tcPr>
            <w:tcW w:w="2245" w:type="dxa"/>
            <w:shd w:val="clear" w:color="auto" w:fill="EDEAF2"/>
          </w:tcPr>
          <w:p w14:paraId="56136CE7" w14:textId="77777777" w:rsidR="005836B8" w:rsidRPr="003C4633" w:rsidRDefault="005836B8" w:rsidP="0073488A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4245C1B2" w14:textId="77777777" w:rsidR="005836B8" w:rsidRPr="003C4633" w:rsidRDefault="005836B8" w:rsidP="0073488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09249319" w14:textId="77777777" w:rsidR="005836B8" w:rsidRDefault="005836B8" w:rsidP="0073488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5B2BD9DB" w14:textId="77777777" w:rsidR="005836B8" w:rsidRDefault="005836B8" w:rsidP="0073488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5836B8" w14:paraId="1B8057B4" w14:textId="77777777" w:rsidTr="0073488A">
        <w:tc>
          <w:tcPr>
            <w:tcW w:w="2245" w:type="dxa"/>
          </w:tcPr>
          <w:p w14:paraId="20AB98B7" w14:textId="77777777" w:rsidR="005836B8" w:rsidRDefault="005836B8" w:rsidP="0073488A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720E7434" w14:textId="77777777" w:rsidR="005836B8" w:rsidRDefault="005836B8" w:rsidP="0073488A">
            <w:r>
              <w:t>Number</w:t>
            </w:r>
          </w:p>
        </w:tc>
        <w:tc>
          <w:tcPr>
            <w:tcW w:w="1170" w:type="dxa"/>
          </w:tcPr>
          <w:p w14:paraId="2F8CD2EC" w14:textId="77777777" w:rsidR="005836B8" w:rsidRDefault="005836B8" w:rsidP="0073488A">
            <w:r>
              <w:t>Yes</w:t>
            </w:r>
          </w:p>
        </w:tc>
        <w:tc>
          <w:tcPr>
            <w:tcW w:w="4174" w:type="dxa"/>
          </w:tcPr>
          <w:p w14:paraId="48846E18" w14:textId="77777777" w:rsidR="005836B8" w:rsidRDefault="005836B8" w:rsidP="0073488A">
            <w:r>
              <w:t>Internal SharePoint ID</w:t>
            </w:r>
          </w:p>
        </w:tc>
      </w:tr>
      <w:tr w:rsidR="005836B8" w14:paraId="5E56F771" w14:textId="77777777" w:rsidTr="0073488A">
        <w:tc>
          <w:tcPr>
            <w:tcW w:w="2245" w:type="dxa"/>
          </w:tcPr>
          <w:p w14:paraId="25B144B9" w14:textId="30A0E485" w:rsidR="005836B8" w:rsidRDefault="005836B8" w:rsidP="0073488A">
            <w:pPr>
              <w:tabs>
                <w:tab w:val="left" w:pos="2475"/>
              </w:tabs>
            </w:pPr>
            <w:r>
              <w:t>Pay Type</w:t>
            </w:r>
          </w:p>
        </w:tc>
        <w:tc>
          <w:tcPr>
            <w:tcW w:w="1620" w:type="dxa"/>
          </w:tcPr>
          <w:p w14:paraId="1CA626C1" w14:textId="77777777" w:rsidR="005836B8" w:rsidRDefault="005836B8" w:rsidP="0073488A">
            <w:r>
              <w:t>SQL ID</w:t>
            </w:r>
          </w:p>
        </w:tc>
        <w:tc>
          <w:tcPr>
            <w:tcW w:w="1170" w:type="dxa"/>
          </w:tcPr>
          <w:p w14:paraId="2D2980C6" w14:textId="77777777" w:rsidR="005836B8" w:rsidRDefault="005836B8" w:rsidP="0073488A">
            <w:r>
              <w:t>Yes</w:t>
            </w:r>
          </w:p>
        </w:tc>
        <w:tc>
          <w:tcPr>
            <w:tcW w:w="4174" w:type="dxa"/>
          </w:tcPr>
          <w:p w14:paraId="2C3DEA6C" w14:textId="77777777" w:rsidR="005836B8" w:rsidRDefault="005836B8" w:rsidP="0073488A"/>
        </w:tc>
      </w:tr>
      <w:tr w:rsidR="005836B8" w14:paraId="615A6FD9" w14:textId="77777777" w:rsidTr="0073488A">
        <w:tc>
          <w:tcPr>
            <w:tcW w:w="2245" w:type="dxa"/>
          </w:tcPr>
          <w:p w14:paraId="495F8B75" w14:textId="77777777" w:rsidR="005836B8" w:rsidRDefault="005836B8" w:rsidP="0073488A">
            <w:pPr>
              <w:tabs>
                <w:tab w:val="left" w:pos="2475"/>
              </w:tabs>
            </w:pPr>
            <w:r>
              <w:t>Area SQL ID</w:t>
            </w:r>
          </w:p>
        </w:tc>
        <w:tc>
          <w:tcPr>
            <w:tcW w:w="1620" w:type="dxa"/>
          </w:tcPr>
          <w:p w14:paraId="7175E66F" w14:textId="77777777" w:rsidR="005836B8" w:rsidRDefault="005836B8" w:rsidP="0073488A">
            <w:r>
              <w:t>SQL ID</w:t>
            </w:r>
          </w:p>
        </w:tc>
        <w:tc>
          <w:tcPr>
            <w:tcW w:w="1170" w:type="dxa"/>
          </w:tcPr>
          <w:p w14:paraId="531635D8" w14:textId="77777777" w:rsidR="005836B8" w:rsidRDefault="005836B8" w:rsidP="0073488A">
            <w:r>
              <w:t>Yes</w:t>
            </w:r>
          </w:p>
        </w:tc>
        <w:tc>
          <w:tcPr>
            <w:tcW w:w="4174" w:type="dxa"/>
          </w:tcPr>
          <w:p w14:paraId="161C93AF" w14:textId="77777777" w:rsidR="005836B8" w:rsidRDefault="005836B8" w:rsidP="0073488A"/>
        </w:tc>
      </w:tr>
      <w:tr w:rsidR="005836B8" w14:paraId="2DBE477B" w14:textId="77777777" w:rsidTr="0073488A">
        <w:tc>
          <w:tcPr>
            <w:tcW w:w="2245" w:type="dxa"/>
          </w:tcPr>
          <w:p w14:paraId="6581B86A" w14:textId="77777777" w:rsidR="005836B8" w:rsidRDefault="005836B8" w:rsidP="0073488A">
            <w:pPr>
              <w:tabs>
                <w:tab w:val="left" w:pos="2475"/>
              </w:tabs>
            </w:pPr>
            <w:r>
              <w:t>Position SQL ID</w:t>
            </w:r>
          </w:p>
        </w:tc>
        <w:tc>
          <w:tcPr>
            <w:tcW w:w="1620" w:type="dxa"/>
          </w:tcPr>
          <w:p w14:paraId="3C8C9984" w14:textId="77777777" w:rsidR="005836B8" w:rsidRDefault="005836B8" w:rsidP="0073488A">
            <w:r>
              <w:t>SQL ID</w:t>
            </w:r>
          </w:p>
        </w:tc>
        <w:tc>
          <w:tcPr>
            <w:tcW w:w="1170" w:type="dxa"/>
          </w:tcPr>
          <w:p w14:paraId="78EA4314" w14:textId="77777777" w:rsidR="005836B8" w:rsidRDefault="005836B8" w:rsidP="0073488A">
            <w:r>
              <w:t>Yes</w:t>
            </w:r>
          </w:p>
        </w:tc>
        <w:tc>
          <w:tcPr>
            <w:tcW w:w="4174" w:type="dxa"/>
          </w:tcPr>
          <w:p w14:paraId="4E1C4635" w14:textId="77777777" w:rsidR="005836B8" w:rsidRDefault="005836B8" w:rsidP="0073488A"/>
        </w:tc>
      </w:tr>
      <w:tr w:rsidR="005836B8" w14:paraId="09AFE81A" w14:textId="77777777" w:rsidTr="0073488A">
        <w:tc>
          <w:tcPr>
            <w:tcW w:w="2245" w:type="dxa"/>
          </w:tcPr>
          <w:p w14:paraId="77C9068F" w14:textId="6130A628" w:rsidR="005836B8" w:rsidRDefault="005836B8" w:rsidP="0073488A">
            <w:pPr>
              <w:tabs>
                <w:tab w:val="left" w:pos="2475"/>
              </w:tabs>
            </w:pPr>
            <w:r>
              <w:t>Base Rate</w:t>
            </w:r>
          </w:p>
        </w:tc>
        <w:tc>
          <w:tcPr>
            <w:tcW w:w="1620" w:type="dxa"/>
          </w:tcPr>
          <w:p w14:paraId="760D83B9" w14:textId="77777777" w:rsidR="005836B8" w:rsidRDefault="005836B8" w:rsidP="0073488A">
            <w:r>
              <w:t>Number</w:t>
            </w:r>
          </w:p>
        </w:tc>
        <w:tc>
          <w:tcPr>
            <w:tcW w:w="1170" w:type="dxa"/>
          </w:tcPr>
          <w:p w14:paraId="7F834012" w14:textId="77777777" w:rsidR="005836B8" w:rsidRDefault="005836B8" w:rsidP="0073488A">
            <w:r>
              <w:t>Yes</w:t>
            </w:r>
          </w:p>
        </w:tc>
        <w:tc>
          <w:tcPr>
            <w:tcW w:w="4174" w:type="dxa"/>
          </w:tcPr>
          <w:p w14:paraId="693DFA15" w14:textId="77777777" w:rsidR="005836B8" w:rsidRDefault="005836B8" w:rsidP="0073488A"/>
        </w:tc>
      </w:tr>
      <w:tr w:rsidR="005836B8" w14:paraId="332DAE96" w14:textId="77777777" w:rsidTr="0073488A">
        <w:tc>
          <w:tcPr>
            <w:tcW w:w="2245" w:type="dxa"/>
          </w:tcPr>
          <w:p w14:paraId="3C67D336" w14:textId="4EFF88B7" w:rsidR="005836B8" w:rsidRDefault="005836B8" w:rsidP="0073488A">
            <w:pPr>
              <w:tabs>
                <w:tab w:val="left" w:pos="2475"/>
              </w:tabs>
            </w:pPr>
            <w:r>
              <w:t>KM Rate</w:t>
            </w:r>
          </w:p>
        </w:tc>
        <w:tc>
          <w:tcPr>
            <w:tcW w:w="1620" w:type="dxa"/>
          </w:tcPr>
          <w:p w14:paraId="761E8712" w14:textId="77777777" w:rsidR="005836B8" w:rsidRDefault="005836B8" w:rsidP="0073488A">
            <w:r>
              <w:t>Number</w:t>
            </w:r>
          </w:p>
        </w:tc>
        <w:tc>
          <w:tcPr>
            <w:tcW w:w="1170" w:type="dxa"/>
          </w:tcPr>
          <w:p w14:paraId="0C30B02F" w14:textId="77777777" w:rsidR="005836B8" w:rsidRDefault="005836B8" w:rsidP="0073488A">
            <w:r>
              <w:t>Yes</w:t>
            </w:r>
          </w:p>
        </w:tc>
        <w:tc>
          <w:tcPr>
            <w:tcW w:w="4174" w:type="dxa"/>
          </w:tcPr>
          <w:p w14:paraId="42E3AB41" w14:textId="77777777" w:rsidR="005836B8" w:rsidRDefault="005836B8" w:rsidP="0073488A"/>
        </w:tc>
      </w:tr>
      <w:tr w:rsidR="005836B8" w14:paraId="15947D18" w14:textId="77777777" w:rsidTr="0073488A">
        <w:tc>
          <w:tcPr>
            <w:tcW w:w="2245" w:type="dxa"/>
          </w:tcPr>
          <w:p w14:paraId="7A8F7F63" w14:textId="1B69471E" w:rsidR="005836B8" w:rsidRDefault="005836B8" w:rsidP="0073488A">
            <w:pPr>
              <w:tabs>
                <w:tab w:val="left" w:pos="2475"/>
              </w:tabs>
            </w:pPr>
            <w:r>
              <w:t xml:space="preserve">Min </w:t>
            </w:r>
            <w:r w:rsidR="00110468">
              <w:t>KMs</w:t>
            </w:r>
          </w:p>
        </w:tc>
        <w:tc>
          <w:tcPr>
            <w:tcW w:w="1620" w:type="dxa"/>
          </w:tcPr>
          <w:p w14:paraId="6E17036E" w14:textId="77777777" w:rsidR="005836B8" w:rsidRDefault="005836B8" w:rsidP="0073488A">
            <w:r>
              <w:t>Number</w:t>
            </w:r>
          </w:p>
        </w:tc>
        <w:tc>
          <w:tcPr>
            <w:tcW w:w="1170" w:type="dxa"/>
          </w:tcPr>
          <w:p w14:paraId="03EB8694" w14:textId="77777777" w:rsidR="005836B8" w:rsidRDefault="005836B8" w:rsidP="0073488A">
            <w:r>
              <w:t>Yes</w:t>
            </w:r>
          </w:p>
        </w:tc>
        <w:tc>
          <w:tcPr>
            <w:tcW w:w="4174" w:type="dxa"/>
          </w:tcPr>
          <w:p w14:paraId="7D9699BA" w14:textId="77777777" w:rsidR="005836B8" w:rsidRDefault="005836B8" w:rsidP="0073488A"/>
        </w:tc>
      </w:tr>
      <w:tr w:rsidR="005836B8" w14:paraId="5046FD71" w14:textId="77777777" w:rsidTr="0073488A">
        <w:tc>
          <w:tcPr>
            <w:tcW w:w="2245" w:type="dxa"/>
          </w:tcPr>
          <w:p w14:paraId="7C8FB365" w14:textId="77777777" w:rsidR="005836B8" w:rsidRDefault="005836B8" w:rsidP="0073488A">
            <w:pPr>
              <w:tabs>
                <w:tab w:val="left" w:pos="2475"/>
              </w:tabs>
            </w:pPr>
            <w:r>
              <w:t>Total</w:t>
            </w:r>
          </w:p>
        </w:tc>
        <w:tc>
          <w:tcPr>
            <w:tcW w:w="1620" w:type="dxa"/>
          </w:tcPr>
          <w:p w14:paraId="2FE213F1" w14:textId="77777777" w:rsidR="005836B8" w:rsidRDefault="005836B8" w:rsidP="0073488A">
            <w:r>
              <w:t>Number</w:t>
            </w:r>
          </w:p>
        </w:tc>
        <w:tc>
          <w:tcPr>
            <w:tcW w:w="1170" w:type="dxa"/>
          </w:tcPr>
          <w:p w14:paraId="0F23CDE9" w14:textId="77777777" w:rsidR="005836B8" w:rsidRDefault="005836B8" w:rsidP="0073488A">
            <w:r>
              <w:t>Yes</w:t>
            </w:r>
          </w:p>
        </w:tc>
        <w:tc>
          <w:tcPr>
            <w:tcW w:w="4174" w:type="dxa"/>
          </w:tcPr>
          <w:p w14:paraId="6B9F1073" w14:textId="77777777" w:rsidR="005836B8" w:rsidRDefault="005836B8" w:rsidP="0073488A"/>
        </w:tc>
      </w:tr>
    </w:tbl>
    <w:p w14:paraId="5385796A" w14:textId="5AC2D157" w:rsidR="005836B8" w:rsidRDefault="005836B8" w:rsidP="008B5973"/>
    <w:p w14:paraId="7EE5D2D7" w14:textId="51D672F2" w:rsidR="00D5001C" w:rsidRDefault="00D5001C" w:rsidP="008B5973"/>
    <w:p w14:paraId="2B049D09" w14:textId="28EF7509" w:rsidR="00D5001C" w:rsidRDefault="00A22817" w:rsidP="008B5973">
      <w:pPr>
        <w:rPr>
          <w:ins w:id="59" w:author="Adam Wang" w:date="2021-02-24T18:11:00Z"/>
        </w:rPr>
      </w:pPr>
      <w:ins w:id="60" w:author="Adam Wang" w:date="2021-02-24T18:09:00Z">
        <w:r>
          <w:lastRenderedPageBreak/>
          <w:t>Since each pay type cal</w:t>
        </w:r>
      </w:ins>
      <w:ins w:id="61" w:author="Adam Wang" w:date="2021-02-24T18:10:00Z">
        <w:r>
          <w:t xml:space="preserve">culation is specific and not all of them fit in one standard structure, it will be easy to handle it case by case. </w:t>
        </w:r>
      </w:ins>
      <w:ins w:id="62" w:author="Adam Wang" w:date="2021-02-24T18:11:00Z">
        <w:r>
          <w:t>Sanjel will provide pay schedule and calculation formula per pay type.</w:t>
        </w:r>
      </w:ins>
    </w:p>
    <w:p w14:paraId="1B17E545" w14:textId="785F200E" w:rsidR="00844217" w:rsidRDefault="00844217" w:rsidP="008B5973">
      <w:proofErr w:type="gramStart"/>
      <w:ins w:id="63" w:author="Adam Wang" w:date="2021-02-24T18:11:00Z">
        <w:r>
          <w:t>So</w:t>
        </w:r>
        <w:proofErr w:type="gramEnd"/>
        <w:r>
          <w:t xml:space="preserve"> </w:t>
        </w:r>
      </w:ins>
      <w:ins w:id="64" w:author="Adam Wang" w:date="2021-02-24T18:12:00Z">
        <w:r>
          <w:t xml:space="preserve">we will be easily maintain the calculation consistency among </w:t>
        </w:r>
      </w:ins>
      <w:ins w:id="65" w:author="Adam Wang" w:date="2021-02-24T18:13:00Z">
        <w:r>
          <w:t xml:space="preserve">eService auto-calculated entries and PowerApps </w:t>
        </w:r>
      </w:ins>
      <w:ins w:id="66" w:author="Adam Wang" w:date="2021-02-24T18:14:00Z">
        <w:r>
          <w:t xml:space="preserve">calculated </w:t>
        </w:r>
      </w:ins>
      <w:ins w:id="67" w:author="Adam Wang" w:date="2021-02-24T18:13:00Z">
        <w:r>
          <w:t>manual entries.</w:t>
        </w:r>
      </w:ins>
      <w:ins w:id="68" w:author="Adam Wang" w:date="2021-02-24T18:11:00Z">
        <w:r>
          <w:t xml:space="preserve"> </w:t>
        </w:r>
      </w:ins>
    </w:p>
    <w:p w14:paraId="58B9195B" w14:textId="500EA408" w:rsidR="00D5001C" w:rsidRDefault="00D5001C" w:rsidP="008B5973"/>
    <w:p w14:paraId="5CB796EE" w14:textId="0A260201" w:rsidR="00D5001C" w:rsidRDefault="00D5001C" w:rsidP="008B5973"/>
    <w:p w14:paraId="6F279629" w14:textId="5CB88CC4" w:rsidR="00D5001C" w:rsidRDefault="00D5001C" w:rsidP="008B5973"/>
    <w:p w14:paraId="2EFD2E5F" w14:textId="41E8ACF5" w:rsidR="00D5001C" w:rsidRDefault="00D5001C" w:rsidP="008B5973"/>
    <w:p w14:paraId="1640008F" w14:textId="3062215A" w:rsidR="00D5001C" w:rsidRDefault="00D5001C" w:rsidP="008B5973"/>
    <w:p w14:paraId="3FA64466" w14:textId="689ADA90" w:rsidR="00D5001C" w:rsidRDefault="00D5001C" w:rsidP="008B5973"/>
    <w:p w14:paraId="17BFBA87" w14:textId="77777777" w:rsidR="00D5001C" w:rsidRDefault="00D5001C" w:rsidP="008B5973"/>
    <w:p w14:paraId="40DC7168" w14:textId="741959CB" w:rsidR="00154DB6" w:rsidRDefault="00154DB6" w:rsidP="00154DB6">
      <w:pPr>
        <w:pStyle w:val="Heading4"/>
      </w:pPr>
      <w:r>
        <w:t xml:space="preserve">Pay </w:t>
      </w:r>
      <w:proofErr w:type="gramStart"/>
      <w:r>
        <w:t>Types</w:t>
      </w:r>
      <w:proofErr w:type="gramEnd"/>
      <w:r>
        <w:t xml:space="preserve"> List</w:t>
      </w:r>
    </w:p>
    <w:p w14:paraId="63F768EA" w14:textId="77777777" w:rsidR="00154DB6" w:rsidRDefault="00154DB6" w:rsidP="00154DB6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154DB6" w:rsidRPr="003C4633" w14:paraId="5B025BCF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2580B373" w14:textId="77777777" w:rsidR="00154DB6" w:rsidRPr="003C4633" w:rsidRDefault="00154DB6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5570FF78" w14:textId="77777777" w:rsidR="00154DB6" w:rsidRPr="003C4633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6B057D60" w14:textId="77777777" w:rsidR="00154DB6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4CA7C376" w14:textId="77777777" w:rsidR="00154DB6" w:rsidRDefault="00154DB6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154DB6" w14:paraId="2A17E470" w14:textId="77777777" w:rsidTr="00FF617C">
        <w:tc>
          <w:tcPr>
            <w:tcW w:w="2245" w:type="dxa"/>
          </w:tcPr>
          <w:p w14:paraId="0488FB28" w14:textId="77777777" w:rsidR="00154DB6" w:rsidRDefault="00154DB6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1617D0AD" w14:textId="77777777" w:rsidR="00154DB6" w:rsidRDefault="00154DB6" w:rsidP="00FF617C">
            <w:r>
              <w:t>Number</w:t>
            </w:r>
          </w:p>
        </w:tc>
        <w:tc>
          <w:tcPr>
            <w:tcW w:w="1170" w:type="dxa"/>
          </w:tcPr>
          <w:p w14:paraId="2AAD3798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523A8547" w14:textId="77777777" w:rsidR="00154DB6" w:rsidRDefault="00154DB6" w:rsidP="00FF617C">
            <w:r>
              <w:t>Internal SharePoint ID</w:t>
            </w:r>
          </w:p>
        </w:tc>
      </w:tr>
      <w:tr w:rsidR="00154DB6" w14:paraId="317F46C2" w14:textId="77777777" w:rsidTr="00FF617C">
        <w:tc>
          <w:tcPr>
            <w:tcW w:w="2245" w:type="dxa"/>
          </w:tcPr>
          <w:p w14:paraId="71A368E3" w14:textId="77777777" w:rsidR="00154DB6" w:rsidRDefault="00154DB6" w:rsidP="00FF617C">
            <w:pPr>
              <w:tabs>
                <w:tab w:val="left" w:pos="2475"/>
              </w:tabs>
            </w:pPr>
            <w:r>
              <w:t>SQL ID</w:t>
            </w:r>
          </w:p>
        </w:tc>
        <w:tc>
          <w:tcPr>
            <w:tcW w:w="1620" w:type="dxa"/>
          </w:tcPr>
          <w:p w14:paraId="24FBC241" w14:textId="77777777" w:rsidR="00154DB6" w:rsidRDefault="00154DB6" w:rsidP="00FF617C">
            <w:r>
              <w:t>SQL ID</w:t>
            </w:r>
          </w:p>
        </w:tc>
        <w:tc>
          <w:tcPr>
            <w:tcW w:w="1170" w:type="dxa"/>
          </w:tcPr>
          <w:p w14:paraId="6957FFC4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6FFBFF55" w14:textId="77777777" w:rsidR="00154DB6" w:rsidRDefault="00154DB6" w:rsidP="00FF617C"/>
        </w:tc>
      </w:tr>
      <w:tr w:rsidR="00154DB6" w14:paraId="4DB9D570" w14:textId="77777777" w:rsidTr="00FF617C">
        <w:tc>
          <w:tcPr>
            <w:tcW w:w="2245" w:type="dxa"/>
          </w:tcPr>
          <w:p w14:paraId="7ACA4316" w14:textId="50D693C2" w:rsidR="00154DB6" w:rsidRDefault="00154DB6" w:rsidP="00FF617C">
            <w:pPr>
              <w:tabs>
                <w:tab w:val="left" w:pos="2475"/>
              </w:tabs>
            </w:pPr>
            <w:r>
              <w:t>Name</w:t>
            </w:r>
          </w:p>
        </w:tc>
        <w:tc>
          <w:tcPr>
            <w:tcW w:w="1620" w:type="dxa"/>
          </w:tcPr>
          <w:p w14:paraId="3C7C8F30" w14:textId="7966C36D" w:rsidR="00154DB6" w:rsidRDefault="00154DB6" w:rsidP="00FF617C">
            <w:r>
              <w:t>Text</w:t>
            </w:r>
          </w:p>
        </w:tc>
        <w:tc>
          <w:tcPr>
            <w:tcW w:w="1170" w:type="dxa"/>
          </w:tcPr>
          <w:p w14:paraId="118E095E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110A2854" w14:textId="77777777" w:rsidR="00154DB6" w:rsidRDefault="00154DB6" w:rsidP="00FF617C"/>
        </w:tc>
      </w:tr>
      <w:tr w:rsidR="00154DB6" w14:paraId="71E7349C" w14:textId="77777777" w:rsidTr="00FF617C">
        <w:tc>
          <w:tcPr>
            <w:tcW w:w="2245" w:type="dxa"/>
          </w:tcPr>
          <w:p w14:paraId="6D3E08FE" w14:textId="1BCDC737" w:rsidR="00154DB6" w:rsidRDefault="00414C4A" w:rsidP="00FF617C">
            <w:pPr>
              <w:tabs>
                <w:tab w:val="left" w:pos="2475"/>
              </w:tabs>
            </w:pPr>
            <w:r>
              <w:t>Action</w:t>
            </w:r>
          </w:p>
        </w:tc>
        <w:tc>
          <w:tcPr>
            <w:tcW w:w="1620" w:type="dxa"/>
          </w:tcPr>
          <w:p w14:paraId="7FEBFA45" w14:textId="06B191E7" w:rsidR="00154DB6" w:rsidRDefault="00414C4A" w:rsidP="00FF617C">
            <w:r>
              <w:t>Choice</w:t>
            </w:r>
          </w:p>
        </w:tc>
        <w:tc>
          <w:tcPr>
            <w:tcW w:w="1170" w:type="dxa"/>
          </w:tcPr>
          <w:p w14:paraId="1AED2EF7" w14:textId="77777777" w:rsidR="00154DB6" w:rsidRDefault="00154DB6" w:rsidP="00FF617C">
            <w:r>
              <w:t>Yes</w:t>
            </w:r>
          </w:p>
        </w:tc>
        <w:tc>
          <w:tcPr>
            <w:tcW w:w="4174" w:type="dxa"/>
          </w:tcPr>
          <w:p w14:paraId="182F83FD" w14:textId="3F52280A" w:rsidR="00154DB6" w:rsidRDefault="00414C4A" w:rsidP="00FF617C">
            <w:r>
              <w:t>Calculated OVPP, Use Quantity, Use Min KM</w:t>
            </w:r>
          </w:p>
        </w:tc>
      </w:tr>
    </w:tbl>
    <w:p w14:paraId="6625528A" w14:textId="77777777" w:rsidR="00154DB6" w:rsidRDefault="00154DB6" w:rsidP="008B5973"/>
    <w:p w14:paraId="125FBCC6" w14:textId="7EB9A75A" w:rsidR="00414C4A" w:rsidRDefault="009E75B6" w:rsidP="00414C4A">
      <w:pPr>
        <w:pStyle w:val="Heading4"/>
      </w:pPr>
      <w:r>
        <w:t>Service</w:t>
      </w:r>
      <w:r w:rsidR="002226E7">
        <w:t xml:space="preserve"> </w:t>
      </w:r>
      <w:r>
        <w:t xml:space="preserve">Point </w:t>
      </w:r>
      <w:r w:rsidR="00414C4A">
        <w:t>List</w:t>
      </w:r>
    </w:p>
    <w:p w14:paraId="7DD9A09D" w14:textId="77777777" w:rsidR="00414C4A" w:rsidRDefault="00414C4A" w:rsidP="00414C4A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414C4A" w:rsidRPr="003C4633" w14:paraId="6F830229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20F39914" w14:textId="77777777" w:rsidR="00414C4A" w:rsidRPr="003C4633" w:rsidRDefault="00414C4A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3C44596D" w14:textId="77777777" w:rsidR="00414C4A" w:rsidRPr="003C4633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2527772D" w14:textId="77777777" w:rsidR="00414C4A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7613C53F" w14:textId="77777777" w:rsidR="00414C4A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414C4A" w14:paraId="5D825B68" w14:textId="77777777" w:rsidTr="00FF617C">
        <w:tc>
          <w:tcPr>
            <w:tcW w:w="2245" w:type="dxa"/>
          </w:tcPr>
          <w:p w14:paraId="0FF6DDE7" w14:textId="77777777" w:rsidR="00414C4A" w:rsidRDefault="00414C4A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0CAB95E7" w14:textId="77777777" w:rsidR="00414C4A" w:rsidRDefault="00414C4A" w:rsidP="00FF617C">
            <w:r>
              <w:t>Number</w:t>
            </w:r>
          </w:p>
        </w:tc>
        <w:tc>
          <w:tcPr>
            <w:tcW w:w="1170" w:type="dxa"/>
          </w:tcPr>
          <w:p w14:paraId="2DA26E20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4B6785BC" w14:textId="77777777" w:rsidR="00414C4A" w:rsidRDefault="00414C4A" w:rsidP="00FF617C">
            <w:r>
              <w:t>Internal SharePoint ID</w:t>
            </w:r>
          </w:p>
        </w:tc>
      </w:tr>
      <w:tr w:rsidR="00414C4A" w14:paraId="3F200DDB" w14:textId="77777777" w:rsidTr="00FF617C">
        <w:tc>
          <w:tcPr>
            <w:tcW w:w="2245" w:type="dxa"/>
          </w:tcPr>
          <w:p w14:paraId="6CF98403" w14:textId="77777777" w:rsidR="00414C4A" w:rsidRDefault="00414C4A" w:rsidP="00FF617C">
            <w:pPr>
              <w:tabs>
                <w:tab w:val="left" w:pos="2475"/>
              </w:tabs>
            </w:pPr>
            <w:r>
              <w:t>SQL ID</w:t>
            </w:r>
          </w:p>
        </w:tc>
        <w:tc>
          <w:tcPr>
            <w:tcW w:w="1620" w:type="dxa"/>
          </w:tcPr>
          <w:p w14:paraId="3B4A621F" w14:textId="77777777" w:rsidR="00414C4A" w:rsidRDefault="00414C4A" w:rsidP="00FF617C">
            <w:r>
              <w:t>SQL ID</w:t>
            </w:r>
          </w:p>
        </w:tc>
        <w:tc>
          <w:tcPr>
            <w:tcW w:w="1170" w:type="dxa"/>
          </w:tcPr>
          <w:p w14:paraId="2FA322FE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20823B0C" w14:textId="77777777" w:rsidR="00414C4A" w:rsidRDefault="00414C4A" w:rsidP="00FF617C"/>
        </w:tc>
      </w:tr>
      <w:tr w:rsidR="00414C4A" w14:paraId="02256C64" w14:textId="77777777" w:rsidTr="00FF617C">
        <w:tc>
          <w:tcPr>
            <w:tcW w:w="2245" w:type="dxa"/>
          </w:tcPr>
          <w:p w14:paraId="4BC063DF" w14:textId="11F618FE" w:rsidR="00414C4A" w:rsidRDefault="00414C4A" w:rsidP="00FF617C">
            <w:pPr>
              <w:tabs>
                <w:tab w:val="left" w:pos="2475"/>
              </w:tabs>
            </w:pPr>
            <w:r>
              <w:t>Location</w:t>
            </w:r>
          </w:p>
        </w:tc>
        <w:tc>
          <w:tcPr>
            <w:tcW w:w="1620" w:type="dxa"/>
          </w:tcPr>
          <w:p w14:paraId="2EC44FA2" w14:textId="77777777" w:rsidR="00414C4A" w:rsidRDefault="00414C4A" w:rsidP="00FF617C">
            <w:r>
              <w:t>Text</w:t>
            </w:r>
          </w:p>
        </w:tc>
        <w:tc>
          <w:tcPr>
            <w:tcW w:w="1170" w:type="dxa"/>
          </w:tcPr>
          <w:p w14:paraId="3C2FC9BA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105AB02D" w14:textId="77777777" w:rsidR="00414C4A" w:rsidRDefault="00414C4A" w:rsidP="00FF617C"/>
        </w:tc>
      </w:tr>
    </w:tbl>
    <w:p w14:paraId="41B087CA" w14:textId="77777777" w:rsidR="001739D1" w:rsidRDefault="001739D1" w:rsidP="008B5973"/>
    <w:p w14:paraId="26722FD2" w14:textId="07611547" w:rsidR="00414C4A" w:rsidRDefault="00414C4A" w:rsidP="00414C4A">
      <w:pPr>
        <w:pStyle w:val="Heading4"/>
      </w:pPr>
      <w:r>
        <w:t>Area List</w:t>
      </w:r>
    </w:p>
    <w:p w14:paraId="05A153D3" w14:textId="77777777" w:rsidR="00414C4A" w:rsidRDefault="00414C4A" w:rsidP="00414C4A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414C4A" w:rsidRPr="003C4633" w14:paraId="63327F8D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19197289" w14:textId="77777777" w:rsidR="00414C4A" w:rsidRPr="003C4633" w:rsidRDefault="00414C4A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004BC40C" w14:textId="77777777" w:rsidR="00414C4A" w:rsidRPr="003C4633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75AC9E67" w14:textId="77777777" w:rsidR="00414C4A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7A45CF66" w14:textId="77777777" w:rsidR="00414C4A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414C4A" w14:paraId="756CAD3A" w14:textId="77777777" w:rsidTr="00FF617C">
        <w:tc>
          <w:tcPr>
            <w:tcW w:w="2245" w:type="dxa"/>
          </w:tcPr>
          <w:p w14:paraId="23543C09" w14:textId="77777777" w:rsidR="00414C4A" w:rsidRDefault="00414C4A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718FE9C0" w14:textId="77777777" w:rsidR="00414C4A" w:rsidRDefault="00414C4A" w:rsidP="00FF617C">
            <w:r>
              <w:t>Number</w:t>
            </w:r>
          </w:p>
        </w:tc>
        <w:tc>
          <w:tcPr>
            <w:tcW w:w="1170" w:type="dxa"/>
          </w:tcPr>
          <w:p w14:paraId="39076BB4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6CBBA317" w14:textId="77777777" w:rsidR="00414C4A" w:rsidRDefault="00414C4A" w:rsidP="00FF617C">
            <w:r>
              <w:t>Internal SharePoint ID</w:t>
            </w:r>
          </w:p>
        </w:tc>
      </w:tr>
      <w:tr w:rsidR="00414C4A" w14:paraId="4C8B1102" w14:textId="77777777" w:rsidTr="00FF617C">
        <w:tc>
          <w:tcPr>
            <w:tcW w:w="2245" w:type="dxa"/>
          </w:tcPr>
          <w:p w14:paraId="653E7E48" w14:textId="77777777" w:rsidR="00414C4A" w:rsidRDefault="00414C4A" w:rsidP="00FF617C">
            <w:pPr>
              <w:tabs>
                <w:tab w:val="left" w:pos="2475"/>
              </w:tabs>
            </w:pPr>
            <w:r>
              <w:t>SQL ID</w:t>
            </w:r>
          </w:p>
        </w:tc>
        <w:tc>
          <w:tcPr>
            <w:tcW w:w="1620" w:type="dxa"/>
          </w:tcPr>
          <w:p w14:paraId="297F85DF" w14:textId="77777777" w:rsidR="00414C4A" w:rsidRDefault="00414C4A" w:rsidP="00FF617C">
            <w:r>
              <w:t>SQL ID</w:t>
            </w:r>
          </w:p>
        </w:tc>
        <w:tc>
          <w:tcPr>
            <w:tcW w:w="1170" w:type="dxa"/>
          </w:tcPr>
          <w:p w14:paraId="1C3F7D34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4AB2E86A" w14:textId="77777777" w:rsidR="00414C4A" w:rsidRDefault="00414C4A" w:rsidP="00FF617C"/>
        </w:tc>
      </w:tr>
      <w:tr w:rsidR="00414C4A" w14:paraId="2A408297" w14:textId="77777777" w:rsidTr="00FF617C">
        <w:tc>
          <w:tcPr>
            <w:tcW w:w="2245" w:type="dxa"/>
          </w:tcPr>
          <w:p w14:paraId="0E186627" w14:textId="12803289" w:rsidR="00414C4A" w:rsidRDefault="00414C4A" w:rsidP="00FF617C">
            <w:pPr>
              <w:tabs>
                <w:tab w:val="left" w:pos="2475"/>
              </w:tabs>
            </w:pPr>
            <w:r>
              <w:t>Area</w:t>
            </w:r>
          </w:p>
        </w:tc>
        <w:tc>
          <w:tcPr>
            <w:tcW w:w="1620" w:type="dxa"/>
          </w:tcPr>
          <w:p w14:paraId="59139346" w14:textId="77777777" w:rsidR="00414C4A" w:rsidRDefault="00414C4A" w:rsidP="00FF617C">
            <w:r>
              <w:t>Text</w:t>
            </w:r>
          </w:p>
        </w:tc>
        <w:tc>
          <w:tcPr>
            <w:tcW w:w="1170" w:type="dxa"/>
          </w:tcPr>
          <w:p w14:paraId="5F05CB9B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7C60D7B7" w14:textId="77777777" w:rsidR="00414C4A" w:rsidRDefault="00414C4A" w:rsidP="00FF617C"/>
        </w:tc>
      </w:tr>
    </w:tbl>
    <w:p w14:paraId="34730959" w14:textId="46BBAAA4" w:rsidR="00414C4A" w:rsidRDefault="00414C4A" w:rsidP="008B5973"/>
    <w:p w14:paraId="288E3231" w14:textId="722848C1" w:rsidR="002226E7" w:rsidRDefault="002226E7" w:rsidP="008B5973"/>
    <w:p w14:paraId="0E7C14D8" w14:textId="49385858" w:rsidR="002226E7" w:rsidRDefault="002226E7" w:rsidP="008B5973"/>
    <w:p w14:paraId="11A1F273" w14:textId="0CDEEE63" w:rsidR="002226E7" w:rsidRDefault="002226E7" w:rsidP="008B5973"/>
    <w:p w14:paraId="5F6BFFD0" w14:textId="4D41C313" w:rsidR="002226E7" w:rsidRDefault="002226E7" w:rsidP="008B5973"/>
    <w:p w14:paraId="6EE59B0C" w14:textId="797A11D1" w:rsidR="002226E7" w:rsidRDefault="002226E7" w:rsidP="008B5973"/>
    <w:p w14:paraId="5B0A85DF" w14:textId="3DBE9B19" w:rsidR="002226E7" w:rsidRDefault="002226E7" w:rsidP="008B5973"/>
    <w:p w14:paraId="5450D4D0" w14:textId="3C011B63" w:rsidR="002226E7" w:rsidRDefault="002226E7" w:rsidP="008B5973"/>
    <w:p w14:paraId="1184670E" w14:textId="1F723F82" w:rsidR="002226E7" w:rsidRDefault="002226E7" w:rsidP="008B5973"/>
    <w:p w14:paraId="7CFB1346" w14:textId="471F5559" w:rsidR="002226E7" w:rsidRDefault="002226E7" w:rsidP="008B5973"/>
    <w:p w14:paraId="181A06FC" w14:textId="398AA83F" w:rsidR="002226E7" w:rsidRDefault="002226E7" w:rsidP="008B5973"/>
    <w:p w14:paraId="1765434B" w14:textId="22D355E3" w:rsidR="002226E7" w:rsidRDefault="002226E7" w:rsidP="008B5973"/>
    <w:p w14:paraId="20929D70" w14:textId="33AE9F77" w:rsidR="002226E7" w:rsidRDefault="002226E7" w:rsidP="008B5973"/>
    <w:p w14:paraId="4D286089" w14:textId="210C4C7A" w:rsidR="002226E7" w:rsidRDefault="002226E7" w:rsidP="008B5973"/>
    <w:p w14:paraId="6FDE9C97" w14:textId="4A2A3681" w:rsidR="002226E7" w:rsidRDefault="002226E7" w:rsidP="008B5973"/>
    <w:p w14:paraId="5079D133" w14:textId="6C5B5F4D" w:rsidR="002226E7" w:rsidRDefault="002226E7" w:rsidP="008B5973"/>
    <w:p w14:paraId="0863FBA5" w14:textId="77777777" w:rsidR="002226E7" w:rsidRDefault="002226E7" w:rsidP="008B5973"/>
    <w:p w14:paraId="3C3A601E" w14:textId="57AF96E4" w:rsidR="00414C4A" w:rsidRDefault="00414C4A" w:rsidP="00414C4A">
      <w:pPr>
        <w:pStyle w:val="Heading4"/>
      </w:pPr>
      <w:r>
        <w:t>Variable Pay Percentages List</w:t>
      </w:r>
    </w:p>
    <w:p w14:paraId="26862F00" w14:textId="77777777" w:rsidR="00414C4A" w:rsidRDefault="00414C4A" w:rsidP="00414C4A"/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414C4A" w:rsidRPr="003C4633" w14:paraId="62D14E23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04C5CD26" w14:textId="77777777" w:rsidR="00414C4A" w:rsidRPr="003C4633" w:rsidRDefault="00414C4A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335BDC7C" w14:textId="77777777" w:rsidR="00414C4A" w:rsidRPr="003C4633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662644EE" w14:textId="77777777" w:rsidR="00414C4A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652F4E07" w14:textId="77777777" w:rsidR="00414C4A" w:rsidRDefault="00414C4A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414C4A" w14:paraId="74B3A46D" w14:textId="77777777" w:rsidTr="00FF617C">
        <w:tc>
          <w:tcPr>
            <w:tcW w:w="2245" w:type="dxa"/>
          </w:tcPr>
          <w:p w14:paraId="12AF8EA0" w14:textId="77777777" w:rsidR="00414C4A" w:rsidRDefault="00414C4A" w:rsidP="00FF617C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73FF57E7" w14:textId="77777777" w:rsidR="00414C4A" w:rsidRDefault="00414C4A" w:rsidP="00FF617C">
            <w:r>
              <w:t>Number</w:t>
            </w:r>
          </w:p>
        </w:tc>
        <w:tc>
          <w:tcPr>
            <w:tcW w:w="1170" w:type="dxa"/>
          </w:tcPr>
          <w:p w14:paraId="25DC3992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0C996B3C" w14:textId="77777777" w:rsidR="00414C4A" w:rsidRDefault="00414C4A" w:rsidP="00FF617C">
            <w:r>
              <w:t>Internal SharePoint ID</w:t>
            </w:r>
          </w:p>
        </w:tc>
      </w:tr>
      <w:tr w:rsidR="00414C4A" w14:paraId="31E08BD9" w14:textId="77777777" w:rsidTr="00FF617C">
        <w:tc>
          <w:tcPr>
            <w:tcW w:w="2245" w:type="dxa"/>
          </w:tcPr>
          <w:p w14:paraId="2AB7DC51" w14:textId="77777777" w:rsidR="00414C4A" w:rsidRDefault="00414C4A" w:rsidP="00FF617C">
            <w:pPr>
              <w:tabs>
                <w:tab w:val="left" w:pos="2475"/>
              </w:tabs>
            </w:pPr>
            <w:r>
              <w:t>SQL ID</w:t>
            </w:r>
          </w:p>
        </w:tc>
        <w:tc>
          <w:tcPr>
            <w:tcW w:w="1620" w:type="dxa"/>
          </w:tcPr>
          <w:p w14:paraId="6A8BC67F" w14:textId="77777777" w:rsidR="00414C4A" w:rsidRDefault="00414C4A" w:rsidP="00FF617C">
            <w:r>
              <w:t>SQL ID</w:t>
            </w:r>
          </w:p>
        </w:tc>
        <w:tc>
          <w:tcPr>
            <w:tcW w:w="1170" w:type="dxa"/>
          </w:tcPr>
          <w:p w14:paraId="0F4AE363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4701F9FF" w14:textId="77777777" w:rsidR="00414C4A" w:rsidRDefault="00414C4A" w:rsidP="00FF617C"/>
        </w:tc>
      </w:tr>
      <w:tr w:rsidR="00414C4A" w14:paraId="291D5600" w14:textId="77777777" w:rsidTr="00FF617C">
        <w:tc>
          <w:tcPr>
            <w:tcW w:w="2245" w:type="dxa"/>
          </w:tcPr>
          <w:p w14:paraId="0E61C001" w14:textId="0CA0487F" w:rsidR="00414C4A" w:rsidRDefault="00414C4A" w:rsidP="00FF617C">
            <w:pPr>
              <w:tabs>
                <w:tab w:val="left" w:pos="2475"/>
              </w:tabs>
            </w:pPr>
            <w:r>
              <w:t>Position ID</w:t>
            </w:r>
          </w:p>
        </w:tc>
        <w:tc>
          <w:tcPr>
            <w:tcW w:w="1620" w:type="dxa"/>
          </w:tcPr>
          <w:p w14:paraId="570F945E" w14:textId="3C15DD1D" w:rsidR="00414C4A" w:rsidRDefault="00414C4A" w:rsidP="00FF617C">
            <w:r>
              <w:t>SQL ID</w:t>
            </w:r>
          </w:p>
        </w:tc>
        <w:tc>
          <w:tcPr>
            <w:tcW w:w="1170" w:type="dxa"/>
          </w:tcPr>
          <w:p w14:paraId="0BBBC839" w14:textId="7777777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3DFCDFAA" w14:textId="77777777" w:rsidR="00414C4A" w:rsidRDefault="00414C4A" w:rsidP="00FF617C"/>
        </w:tc>
      </w:tr>
      <w:tr w:rsidR="00414C4A" w14:paraId="7F75AE80" w14:textId="77777777" w:rsidTr="00FF617C">
        <w:tc>
          <w:tcPr>
            <w:tcW w:w="2245" w:type="dxa"/>
          </w:tcPr>
          <w:p w14:paraId="414505CC" w14:textId="56ADDF80" w:rsidR="00414C4A" w:rsidRDefault="00414C4A" w:rsidP="00FF617C">
            <w:pPr>
              <w:tabs>
                <w:tab w:val="left" w:pos="2475"/>
              </w:tabs>
            </w:pPr>
            <w:r>
              <w:t>Sort Order</w:t>
            </w:r>
          </w:p>
        </w:tc>
        <w:tc>
          <w:tcPr>
            <w:tcW w:w="1620" w:type="dxa"/>
          </w:tcPr>
          <w:p w14:paraId="0FFC469E" w14:textId="5774B854" w:rsidR="00414C4A" w:rsidRDefault="00414C4A" w:rsidP="00FF617C">
            <w:r>
              <w:t>Number</w:t>
            </w:r>
          </w:p>
        </w:tc>
        <w:tc>
          <w:tcPr>
            <w:tcW w:w="1170" w:type="dxa"/>
          </w:tcPr>
          <w:p w14:paraId="5C2DD744" w14:textId="57CB9B59" w:rsidR="00414C4A" w:rsidRDefault="00414C4A" w:rsidP="00FF617C">
            <w:r>
              <w:t>No</w:t>
            </w:r>
          </w:p>
        </w:tc>
        <w:tc>
          <w:tcPr>
            <w:tcW w:w="4174" w:type="dxa"/>
          </w:tcPr>
          <w:p w14:paraId="65A82A8F" w14:textId="77777777" w:rsidR="00414C4A" w:rsidRDefault="00414C4A" w:rsidP="00FF617C"/>
        </w:tc>
      </w:tr>
      <w:tr w:rsidR="00414C4A" w14:paraId="2573E806" w14:textId="77777777" w:rsidTr="00FF617C">
        <w:tc>
          <w:tcPr>
            <w:tcW w:w="2245" w:type="dxa"/>
          </w:tcPr>
          <w:p w14:paraId="3365042B" w14:textId="323D70A4" w:rsidR="00414C4A" w:rsidRDefault="00414C4A" w:rsidP="00FF617C">
            <w:pPr>
              <w:tabs>
                <w:tab w:val="left" w:pos="2475"/>
              </w:tabs>
            </w:pPr>
            <w:r>
              <w:t>Area</w:t>
            </w:r>
          </w:p>
        </w:tc>
        <w:tc>
          <w:tcPr>
            <w:tcW w:w="1620" w:type="dxa"/>
          </w:tcPr>
          <w:p w14:paraId="455DA77C" w14:textId="4428CB3A" w:rsidR="00414C4A" w:rsidRDefault="00414C4A" w:rsidP="00FF617C">
            <w:r>
              <w:t>SQL ID</w:t>
            </w:r>
          </w:p>
        </w:tc>
        <w:tc>
          <w:tcPr>
            <w:tcW w:w="1170" w:type="dxa"/>
          </w:tcPr>
          <w:p w14:paraId="34EF0CED" w14:textId="076CDB27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51CFA182" w14:textId="77777777" w:rsidR="00414C4A" w:rsidRDefault="00414C4A" w:rsidP="00FF617C"/>
        </w:tc>
      </w:tr>
      <w:tr w:rsidR="00414C4A" w14:paraId="24E030C1" w14:textId="77777777" w:rsidTr="00FF617C">
        <w:tc>
          <w:tcPr>
            <w:tcW w:w="2245" w:type="dxa"/>
          </w:tcPr>
          <w:p w14:paraId="37F056AF" w14:textId="3A1DC64B" w:rsidR="00414C4A" w:rsidRDefault="00414C4A" w:rsidP="00FF617C">
            <w:pPr>
              <w:tabs>
                <w:tab w:val="left" w:pos="2475"/>
              </w:tabs>
            </w:pPr>
            <w:r>
              <w:t>Threshold</w:t>
            </w:r>
          </w:p>
        </w:tc>
        <w:tc>
          <w:tcPr>
            <w:tcW w:w="1620" w:type="dxa"/>
          </w:tcPr>
          <w:p w14:paraId="1A3A4175" w14:textId="5981946D" w:rsidR="00414C4A" w:rsidRDefault="00414C4A" w:rsidP="00FF617C">
            <w:r>
              <w:t>Number</w:t>
            </w:r>
          </w:p>
        </w:tc>
        <w:tc>
          <w:tcPr>
            <w:tcW w:w="1170" w:type="dxa"/>
          </w:tcPr>
          <w:p w14:paraId="47EDE831" w14:textId="1D8BA7EA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0CF16C9B" w14:textId="77777777" w:rsidR="00414C4A" w:rsidRDefault="00414C4A" w:rsidP="00FF617C"/>
        </w:tc>
      </w:tr>
      <w:tr w:rsidR="00414C4A" w14:paraId="14245986" w14:textId="77777777" w:rsidTr="00FF617C">
        <w:tc>
          <w:tcPr>
            <w:tcW w:w="2245" w:type="dxa"/>
          </w:tcPr>
          <w:p w14:paraId="2D7BA5AD" w14:textId="44365880" w:rsidR="00414C4A" w:rsidRDefault="00414C4A" w:rsidP="00FF617C">
            <w:pPr>
              <w:tabs>
                <w:tab w:val="left" w:pos="2475"/>
              </w:tabs>
            </w:pPr>
            <w:r>
              <w:t>Percent</w:t>
            </w:r>
          </w:p>
        </w:tc>
        <w:tc>
          <w:tcPr>
            <w:tcW w:w="1620" w:type="dxa"/>
          </w:tcPr>
          <w:p w14:paraId="7B8F9CEF" w14:textId="3013BE54" w:rsidR="00414C4A" w:rsidRDefault="00414C4A" w:rsidP="00FF617C">
            <w:r>
              <w:t>Number</w:t>
            </w:r>
          </w:p>
        </w:tc>
        <w:tc>
          <w:tcPr>
            <w:tcW w:w="1170" w:type="dxa"/>
          </w:tcPr>
          <w:p w14:paraId="4F847AC7" w14:textId="62F74C42" w:rsidR="00414C4A" w:rsidRDefault="00414C4A" w:rsidP="00FF617C">
            <w:r>
              <w:t>Yes</w:t>
            </w:r>
          </w:p>
        </w:tc>
        <w:tc>
          <w:tcPr>
            <w:tcW w:w="4174" w:type="dxa"/>
          </w:tcPr>
          <w:p w14:paraId="28670B2C" w14:textId="77777777" w:rsidR="00414C4A" w:rsidRDefault="00414C4A" w:rsidP="00FF617C"/>
        </w:tc>
      </w:tr>
    </w:tbl>
    <w:p w14:paraId="6FF3AC52" w14:textId="77777777" w:rsidR="001309FA" w:rsidRDefault="001309FA" w:rsidP="001309FA"/>
    <w:p w14:paraId="2A44D0C9" w14:textId="45C9F61E" w:rsidR="00183CF0" w:rsidRPr="0054202C" w:rsidRDefault="00183CF0" w:rsidP="001309FA">
      <w:pPr>
        <w:pStyle w:val="Heading4"/>
      </w:pPr>
      <w:r w:rsidRPr="0054202C">
        <w:t>Pay</w:t>
      </w:r>
      <w:r>
        <w:t xml:space="preserve"> Period Summary</w:t>
      </w:r>
      <w:r w:rsidRPr="0054202C">
        <w:t xml:space="preserve"> List</w:t>
      </w:r>
      <w:r w:rsidRPr="0054202C">
        <w:br/>
      </w:r>
    </w:p>
    <w:tbl>
      <w:tblPr>
        <w:tblStyle w:val="TableGrid"/>
        <w:tblW w:w="9209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2245"/>
        <w:gridCol w:w="1620"/>
        <w:gridCol w:w="1170"/>
        <w:gridCol w:w="4174"/>
      </w:tblGrid>
      <w:tr w:rsidR="00183CF0" w:rsidRPr="003C4633" w14:paraId="7C83AA79" w14:textId="77777777" w:rsidTr="00FF617C">
        <w:trPr>
          <w:trHeight w:val="249"/>
        </w:trPr>
        <w:tc>
          <w:tcPr>
            <w:tcW w:w="2245" w:type="dxa"/>
            <w:shd w:val="clear" w:color="auto" w:fill="EDEAF2"/>
          </w:tcPr>
          <w:p w14:paraId="2D0A839D" w14:textId="77777777" w:rsidR="00183CF0" w:rsidRPr="003C4633" w:rsidRDefault="00183CF0" w:rsidP="00183CF0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Column Name</w:t>
            </w:r>
          </w:p>
        </w:tc>
        <w:tc>
          <w:tcPr>
            <w:tcW w:w="1620" w:type="dxa"/>
            <w:shd w:val="clear" w:color="auto" w:fill="EDEAF2"/>
          </w:tcPr>
          <w:p w14:paraId="0767FAA6" w14:textId="77777777" w:rsidR="00183CF0" w:rsidRPr="003C4633" w:rsidRDefault="00183CF0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Column Type</w:t>
            </w:r>
          </w:p>
        </w:tc>
        <w:tc>
          <w:tcPr>
            <w:tcW w:w="1170" w:type="dxa"/>
            <w:shd w:val="clear" w:color="auto" w:fill="EDEAF2"/>
          </w:tcPr>
          <w:p w14:paraId="3B077943" w14:textId="4AC6DC52" w:rsidR="00183CF0" w:rsidRDefault="00183CF0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Required</w:t>
            </w:r>
          </w:p>
        </w:tc>
        <w:tc>
          <w:tcPr>
            <w:tcW w:w="4174" w:type="dxa"/>
            <w:shd w:val="clear" w:color="auto" w:fill="EDEAF2"/>
          </w:tcPr>
          <w:p w14:paraId="28C3D9B5" w14:textId="77777777" w:rsidR="00183CF0" w:rsidRDefault="00183CF0" w:rsidP="00183CF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183CF0" w14:paraId="21DFDEE5" w14:textId="77777777" w:rsidTr="00FF617C">
        <w:tc>
          <w:tcPr>
            <w:tcW w:w="2245" w:type="dxa"/>
          </w:tcPr>
          <w:p w14:paraId="622FED39" w14:textId="77777777" w:rsidR="00183CF0" w:rsidRDefault="00183CF0" w:rsidP="00183CF0">
            <w:pPr>
              <w:tabs>
                <w:tab w:val="left" w:pos="2475"/>
              </w:tabs>
            </w:pPr>
            <w:r>
              <w:t>ID</w:t>
            </w:r>
          </w:p>
        </w:tc>
        <w:tc>
          <w:tcPr>
            <w:tcW w:w="1620" w:type="dxa"/>
          </w:tcPr>
          <w:p w14:paraId="63AC9AEB" w14:textId="77777777" w:rsidR="00183CF0" w:rsidRDefault="00183CF0" w:rsidP="00183CF0">
            <w:r>
              <w:t>Number</w:t>
            </w:r>
          </w:p>
        </w:tc>
        <w:tc>
          <w:tcPr>
            <w:tcW w:w="1170" w:type="dxa"/>
          </w:tcPr>
          <w:p w14:paraId="6FC002D5" w14:textId="262C3B5C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3439A0F0" w14:textId="77777777" w:rsidR="00183CF0" w:rsidRDefault="00183CF0" w:rsidP="00183CF0">
            <w:r>
              <w:t>Internal SharePoint ID</w:t>
            </w:r>
          </w:p>
        </w:tc>
      </w:tr>
      <w:tr w:rsidR="00183CF0" w14:paraId="3212E398" w14:textId="77777777" w:rsidTr="00FF617C">
        <w:tc>
          <w:tcPr>
            <w:tcW w:w="2245" w:type="dxa"/>
          </w:tcPr>
          <w:p w14:paraId="2BD7AEE2" w14:textId="0E550F21" w:rsidR="00183CF0" w:rsidRDefault="00183CF0" w:rsidP="00183CF0">
            <w:pPr>
              <w:tabs>
                <w:tab w:val="left" w:pos="2475"/>
              </w:tabs>
            </w:pPr>
            <w:proofErr w:type="spellStart"/>
            <w:r>
              <w:t>PayPeriodSharePointID</w:t>
            </w:r>
            <w:proofErr w:type="spellEnd"/>
          </w:p>
        </w:tc>
        <w:tc>
          <w:tcPr>
            <w:tcW w:w="1620" w:type="dxa"/>
          </w:tcPr>
          <w:p w14:paraId="0C5CE002" w14:textId="4CD31762" w:rsidR="00183CF0" w:rsidRDefault="00183CF0" w:rsidP="00183CF0">
            <w:r>
              <w:t>Number</w:t>
            </w:r>
          </w:p>
        </w:tc>
        <w:tc>
          <w:tcPr>
            <w:tcW w:w="1170" w:type="dxa"/>
          </w:tcPr>
          <w:p w14:paraId="620A6047" w14:textId="63C07E8E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431C5C6F" w14:textId="77777777" w:rsidR="00183CF0" w:rsidRDefault="00183CF0" w:rsidP="00183CF0"/>
        </w:tc>
      </w:tr>
      <w:tr w:rsidR="00183CF0" w14:paraId="57CBBCDE" w14:textId="77777777" w:rsidTr="00FF617C">
        <w:tc>
          <w:tcPr>
            <w:tcW w:w="2245" w:type="dxa"/>
          </w:tcPr>
          <w:p w14:paraId="2476CA84" w14:textId="57A58254" w:rsidR="00183CF0" w:rsidRDefault="00183CF0" w:rsidP="00183CF0">
            <w:pPr>
              <w:tabs>
                <w:tab w:val="left" w:pos="2475"/>
              </w:tabs>
            </w:pPr>
            <w:r>
              <w:t>District</w:t>
            </w:r>
          </w:p>
        </w:tc>
        <w:tc>
          <w:tcPr>
            <w:tcW w:w="1620" w:type="dxa"/>
          </w:tcPr>
          <w:p w14:paraId="7C43DCD3" w14:textId="2CCF0280" w:rsidR="00183CF0" w:rsidRDefault="00DD05BC" w:rsidP="00183CF0">
            <w:r>
              <w:t>SQL ID</w:t>
            </w:r>
          </w:p>
        </w:tc>
        <w:tc>
          <w:tcPr>
            <w:tcW w:w="1170" w:type="dxa"/>
          </w:tcPr>
          <w:p w14:paraId="527B97AB" w14:textId="3305675C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6A764F43" w14:textId="1C9FA917" w:rsidR="00183CF0" w:rsidRDefault="00183CF0" w:rsidP="00183CF0"/>
        </w:tc>
      </w:tr>
      <w:tr w:rsidR="00183CF0" w14:paraId="58110866" w14:textId="77777777" w:rsidTr="00FF617C">
        <w:tc>
          <w:tcPr>
            <w:tcW w:w="2245" w:type="dxa"/>
          </w:tcPr>
          <w:p w14:paraId="3E197055" w14:textId="2C063D4D" w:rsidR="00183CF0" w:rsidRDefault="00183CF0" w:rsidP="00183CF0">
            <w:pPr>
              <w:tabs>
                <w:tab w:val="left" w:pos="2475"/>
              </w:tabs>
            </w:pPr>
            <w:proofErr w:type="spellStart"/>
            <w:r>
              <w:t>PayPeriod</w:t>
            </w:r>
            <w:proofErr w:type="spellEnd"/>
          </w:p>
        </w:tc>
        <w:tc>
          <w:tcPr>
            <w:tcW w:w="1620" w:type="dxa"/>
          </w:tcPr>
          <w:p w14:paraId="70F744FE" w14:textId="00696721" w:rsidR="00183CF0" w:rsidRDefault="00183CF0" w:rsidP="00183CF0">
            <w:r>
              <w:t>SQL ID</w:t>
            </w:r>
          </w:p>
        </w:tc>
        <w:tc>
          <w:tcPr>
            <w:tcW w:w="1170" w:type="dxa"/>
          </w:tcPr>
          <w:p w14:paraId="591EB57D" w14:textId="4D8B5732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0A2567F0" w14:textId="06A46807" w:rsidR="00183CF0" w:rsidRDefault="00183CF0" w:rsidP="00183CF0"/>
        </w:tc>
      </w:tr>
      <w:tr w:rsidR="00183CF0" w14:paraId="45ED9919" w14:textId="77777777" w:rsidTr="00FF617C">
        <w:tc>
          <w:tcPr>
            <w:tcW w:w="2245" w:type="dxa"/>
          </w:tcPr>
          <w:p w14:paraId="207C2353" w14:textId="53BD47D7" w:rsidR="00183CF0" w:rsidRDefault="00183CF0" w:rsidP="00183CF0">
            <w:pPr>
              <w:tabs>
                <w:tab w:val="left" w:pos="2475"/>
              </w:tabs>
            </w:pPr>
            <w:r>
              <w:t>Amount</w:t>
            </w:r>
          </w:p>
        </w:tc>
        <w:tc>
          <w:tcPr>
            <w:tcW w:w="1620" w:type="dxa"/>
          </w:tcPr>
          <w:p w14:paraId="5563DAB4" w14:textId="74929919" w:rsidR="00183CF0" w:rsidRDefault="00DD05BC" w:rsidP="00183CF0">
            <w:r>
              <w:t>Number</w:t>
            </w:r>
          </w:p>
        </w:tc>
        <w:tc>
          <w:tcPr>
            <w:tcW w:w="1170" w:type="dxa"/>
          </w:tcPr>
          <w:p w14:paraId="72CA0407" w14:textId="1F8DF146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4B097C2D" w14:textId="77777777" w:rsidR="00183CF0" w:rsidRDefault="00183CF0" w:rsidP="00183CF0"/>
        </w:tc>
      </w:tr>
      <w:tr w:rsidR="00183CF0" w14:paraId="0C71874B" w14:textId="77777777" w:rsidTr="00FF617C">
        <w:tc>
          <w:tcPr>
            <w:tcW w:w="2245" w:type="dxa"/>
          </w:tcPr>
          <w:p w14:paraId="47172A40" w14:textId="2943C9C8" w:rsidR="00183CF0" w:rsidRDefault="00183CF0" w:rsidP="00183CF0">
            <w:pPr>
              <w:tabs>
                <w:tab w:val="left" w:pos="2475"/>
              </w:tabs>
            </w:pPr>
            <w:r>
              <w:t>Status</w:t>
            </w:r>
          </w:p>
        </w:tc>
        <w:tc>
          <w:tcPr>
            <w:tcW w:w="1620" w:type="dxa"/>
          </w:tcPr>
          <w:p w14:paraId="5EBCAEBE" w14:textId="5B044367" w:rsidR="00183CF0" w:rsidRDefault="00DD05BC" w:rsidP="00183CF0">
            <w:r>
              <w:t>Text</w:t>
            </w:r>
          </w:p>
        </w:tc>
        <w:tc>
          <w:tcPr>
            <w:tcW w:w="1170" w:type="dxa"/>
          </w:tcPr>
          <w:p w14:paraId="07889288" w14:textId="44E475E6" w:rsidR="00183CF0" w:rsidRDefault="00183CF0" w:rsidP="00183CF0">
            <w:r>
              <w:t>Yes</w:t>
            </w:r>
          </w:p>
        </w:tc>
        <w:tc>
          <w:tcPr>
            <w:tcW w:w="4174" w:type="dxa"/>
          </w:tcPr>
          <w:p w14:paraId="1D6A2747" w14:textId="71312D51" w:rsidR="00183CF0" w:rsidRDefault="00DD05BC" w:rsidP="00183CF0">
            <w:r>
              <w:t>Approved/Needs Approval/Cut Off</w:t>
            </w:r>
          </w:p>
        </w:tc>
      </w:tr>
    </w:tbl>
    <w:p w14:paraId="6F78B91F" w14:textId="0562DD64" w:rsidR="00183CF0" w:rsidRDefault="00183CF0" w:rsidP="0054202C"/>
    <w:p w14:paraId="3CD3F402" w14:textId="539CF429" w:rsidR="00183CF0" w:rsidRDefault="00183CF0" w:rsidP="0054202C"/>
    <w:p w14:paraId="718C7110" w14:textId="419625AC" w:rsidR="004F56D0" w:rsidRDefault="004F56D0" w:rsidP="0054202C">
      <w:r>
        <w:br w:type="page"/>
      </w:r>
    </w:p>
    <w:p w14:paraId="209AD1C3" w14:textId="51E09418" w:rsidR="008A1EC2" w:rsidRDefault="003B0518" w:rsidP="008A1EC2">
      <w:pPr>
        <w:pStyle w:val="Heading2"/>
      </w:pPr>
      <w:bookmarkStart w:id="69" w:name="_Toc64991807"/>
      <w:r>
        <w:lastRenderedPageBreak/>
        <w:t>P</w:t>
      </w:r>
      <w:r w:rsidR="001309FA">
        <w:t>ay Summary Screen</w:t>
      </w:r>
      <w:bookmarkEnd w:id="69"/>
    </w:p>
    <w:p w14:paraId="53D7A40A" w14:textId="482DC59B" w:rsidR="001309FA" w:rsidRDefault="001309FA" w:rsidP="001309FA">
      <w:r>
        <w:t>The pay summary screen will be used by DA and approving Manager to review and approve pay summaries and to cut off pay periods.</w:t>
      </w:r>
    </w:p>
    <w:p w14:paraId="117108E4" w14:textId="4D5033B0" w:rsidR="00F420DF" w:rsidRDefault="00D662E2" w:rsidP="00F420DF">
      <w:pPr>
        <w:pStyle w:val="Heading3"/>
      </w:pPr>
      <w:r>
        <w:t>Business Requirements</w:t>
      </w:r>
    </w:p>
    <w:p w14:paraId="19214569" w14:textId="335A4A6C" w:rsidR="00F420DF" w:rsidRDefault="00CC79FA" w:rsidP="00F420DF">
      <w:r>
        <w:t>The feature</w:t>
      </w:r>
      <w:r w:rsidR="0096592D">
        <w:t>s</w:t>
      </w:r>
      <w:r>
        <w:t xml:space="preserve"> </w:t>
      </w:r>
      <w:r w:rsidR="00AF6A40">
        <w:t>table</w:t>
      </w:r>
      <w:r>
        <w:t xml:space="preserve"> detail</w:t>
      </w:r>
      <w:r w:rsidR="00AF6A40">
        <w:t>s</w:t>
      </w:r>
      <w:r>
        <w:t xml:space="preserve"> the requirements of the Invoice module </w:t>
      </w:r>
      <w:r w:rsidR="006502E6">
        <w:t>update</w:t>
      </w:r>
      <w:r>
        <w:t xml:space="preserve"> feature</w:t>
      </w:r>
      <w:r w:rsidR="00EC2FF8">
        <w:t xml:space="preserve">. </w:t>
      </w:r>
    </w:p>
    <w:p w14:paraId="7C9DFA21" w14:textId="5391CADC" w:rsidR="00C424C2" w:rsidRDefault="00C424C2" w:rsidP="00F420DF"/>
    <w:tbl>
      <w:tblPr>
        <w:tblStyle w:val="TableGrid"/>
        <w:tblW w:w="9067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562"/>
        <w:gridCol w:w="8505"/>
      </w:tblGrid>
      <w:tr w:rsidR="00C424C2" w:rsidRPr="003C4633" w14:paraId="04D0118C" w14:textId="77777777" w:rsidTr="00356957">
        <w:trPr>
          <w:trHeight w:val="249"/>
        </w:trPr>
        <w:tc>
          <w:tcPr>
            <w:tcW w:w="562" w:type="dxa"/>
            <w:shd w:val="clear" w:color="auto" w:fill="EDEAF2"/>
          </w:tcPr>
          <w:p w14:paraId="3D29949E" w14:textId="77777777" w:rsidR="00C424C2" w:rsidRPr="003C4633" w:rsidRDefault="00C424C2" w:rsidP="00356957">
            <w:pPr>
              <w:rPr>
                <w:b/>
                <w:sz w:val="22"/>
              </w:rPr>
            </w:pPr>
            <w:bookmarkStart w:id="70" w:name="_Hlk45518644"/>
            <w:r>
              <w:rPr>
                <w:rFonts w:cs="Times New Roman"/>
                <w:b/>
                <w:sz w:val="22"/>
              </w:rPr>
              <w:t>ID</w:t>
            </w:r>
          </w:p>
        </w:tc>
        <w:tc>
          <w:tcPr>
            <w:tcW w:w="8505" w:type="dxa"/>
            <w:shd w:val="clear" w:color="auto" w:fill="EDEAF2"/>
          </w:tcPr>
          <w:p w14:paraId="7F373A9A" w14:textId="0B53EF80" w:rsidR="00C424C2" w:rsidRPr="003C4633" w:rsidRDefault="00D662E2" w:rsidP="0035695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Business Requirements</w:t>
            </w:r>
          </w:p>
        </w:tc>
      </w:tr>
      <w:tr w:rsidR="00C424C2" w14:paraId="3A638295" w14:textId="77777777" w:rsidTr="00356957">
        <w:tc>
          <w:tcPr>
            <w:tcW w:w="562" w:type="dxa"/>
          </w:tcPr>
          <w:p w14:paraId="3D3DD50B" w14:textId="77777777" w:rsidR="00C424C2" w:rsidRDefault="00C424C2" w:rsidP="00356957">
            <w:pPr>
              <w:tabs>
                <w:tab w:val="left" w:pos="2475"/>
              </w:tabs>
            </w:pPr>
            <w:r>
              <w:t>1</w:t>
            </w:r>
          </w:p>
        </w:tc>
        <w:tc>
          <w:tcPr>
            <w:tcW w:w="8505" w:type="dxa"/>
          </w:tcPr>
          <w:p w14:paraId="0822CEC8" w14:textId="7C39689F" w:rsidR="007029F9" w:rsidRDefault="00D662E2" w:rsidP="00356957">
            <w:r>
              <w:t>VP summary is updated dynamically</w:t>
            </w:r>
            <w:r w:rsidR="0075675B">
              <w:t xml:space="preserve"> </w:t>
            </w:r>
          </w:p>
        </w:tc>
      </w:tr>
      <w:tr w:rsidR="00782FAB" w14:paraId="6A8934AB" w14:textId="77777777" w:rsidTr="00356957">
        <w:tc>
          <w:tcPr>
            <w:tcW w:w="562" w:type="dxa"/>
          </w:tcPr>
          <w:p w14:paraId="15F690AD" w14:textId="2CB66B73" w:rsidR="00782FAB" w:rsidRDefault="00782FAB" w:rsidP="00356957">
            <w:pPr>
              <w:tabs>
                <w:tab w:val="left" w:pos="2475"/>
              </w:tabs>
            </w:pPr>
            <w:r>
              <w:t>2</w:t>
            </w:r>
          </w:p>
        </w:tc>
        <w:tc>
          <w:tcPr>
            <w:tcW w:w="8505" w:type="dxa"/>
          </w:tcPr>
          <w:p w14:paraId="2F18EEAD" w14:textId="6514AA8B" w:rsidR="00F657A7" w:rsidRPr="00782FAB" w:rsidRDefault="00D662E2" w:rsidP="00356957">
            <w:r>
              <w:t>VP summary can be broken into pay type</w:t>
            </w:r>
          </w:p>
        </w:tc>
      </w:tr>
      <w:tr w:rsidR="00782FAB" w14:paraId="58930ECC" w14:textId="77777777" w:rsidTr="00356957">
        <w:tc>
          <w:tcPr>
            <w:tcW w:w="562" w:type="dxa"/>
          </w:tcPr>
          <w:p w14:paraId="7A8FA5F9" w14:textId="1CAB815A" w:rsidR="00782FAB" w:rsidRDefault="00782FAB" w:rsidP="00356957">
            <w:pPr>
              <w:tabs>
                <w:tab w:val="left" w:pos="2475"/>
              </w:tabs>
            </w:pPr>
            <w:r>
              <w:t>3</w:t>
            </w:r>
          </w:p>
        </w:tc>
        <w:tc>
          <w:tcPr>
            <w:tcW w:w="8505" w:type="dxa"/>
          </w:tcPr>
          <w:p w14:paraId="73DF4CD2" w14:textId="1E76FF59" w:rsidR="00F643B8" w:rsidRPr="00782FAB" w:rsidRDefault="00D662E2" w:rsidP="00356957">
            <w:r w:rsidRPr="00D662E2">
              <w:t>Pay Period can only be cut off per District/Service Line by DA</w:t>
            </w:r>
          </w:p>
        </w:tc>
      </w:tr>
      <w:tr w:rsidR="00183220" w14:paraId="4AC42A94" w14:textId="77777777" w:rsidTr="00356957">
        <w:tc>
          <w:tcPr>
            <w:tcW w:w="562" w:type="dxa"/>
          </w:tcPr>
          <w:p w14:paraId="4314CC4D" w14:textId="7D80F3CE" w:rsidR="00183220" w:rsidRDefault="005F21C0" w:rsidP="00356957">
            <w:pPr>
              <w:tabs>
                <w:tab w:val="left" w:pos="2475"/>
              </w:tabs>
            </w:pPr>
            <w:r>
              <w:t>4</w:t>
            </w:r>
          </w:p>
        </w:tc>
        <w:tc>
          <w:tcPr>
            <w:tcW w:w="8505" w:type="dxa"/>
          </w:tcPr>
          <w:p w14:paraId="0FEE79D2" w14:textId="3479C845" w:rsidR="00183220" w:rsidRPr="00D662E2" w:rsidRDefault="005F21C0" w:rsidP="00356957">
            <w:r>
              <w:t>Approv</w:t>
            </w:r>
            <w:r w:rsidR="00924502">
              <w:t>al for entry id done by the working district manage</w:t>
            </w:r>
            <w:r w:rsidR="007E22E0">
              <w:t>r</w:t>
            </w:r>
            <w:r w:rsidR="00924502">
              <w:t xml:space="preserve"> and</w:t>
            </w:r>
            <w:r w:rsidR="004B40F8">
              <w:t xml:space="preserve"> Approval for summary is done by</w:t>
            </w:r>
            <w:r>
              <w:t xml:space="preserve"> </w:t>
            </w:r>
            <w:r w:rsidR="004B40F8">
              <w:t>H</w:t>
            </w:r>
            <w:r>
              <w:t xml:space="preserve">ome </w:t>
            </w:r>
            <w:r w:rsidR="004B40F8">
              <w:t>D</w:t>
            </w:r>
            <w:r>
              <w:t xml:space="preserve">istrict </w:t>
            </w:r>
            <w:r w:rsidR="004B40F8">
              <w:t>M</w:t>
            </w:r>
            <w:r w:rsidR="007F5062">
              <w:t>anager</w:t>
            </w:r>
          </w:p>
        </w:tc>
      </w:tr>
      <w:tr w:rsidR="00D662E2" w14:paraId="1A7BE9F0" w14:textId="77777777" w:rsidTr="00356957">
        <w:tc>
          <w:tcPr>
            <w:tcW w:w="562" w:type="dxa"/>
          </w:tcPr>
          <w:p w14:paraId="754D0E3A" w14:textId="0A472A72" w:rsidR="00D662E2" w:rsidRDefault="00183220" w:rsidP="00356957">
            <w:pPr>
              <w:tabs>
                <w:tab w:val="left" w:pos="2475"/>
              </w:tabs>
            </w:pPr>
            <w:r>
              <w:t>5</w:t>
            </w:r>
          </w:p>
        </w:tc>
        <w:tc>
          <w:tcPr>
            <w:tcW w:w="8505" w:type="dxa"/>
          </w:tcPr>
          <w:p w14:paraId="2827D0A4" w14:textId="5C07F7B2" w:rsidR="00D662E2" w:rsidRPr="00D662E2" w:rsidRDefault="00D662E2" w:rsidP="00356957">
            <w:r>
              <w:t>Once Cut off</w:t>
            </w:r>
            <w:r w:rsidR="009B46B4">
              <w:t>,</w:t>
            </w:r>
            <w:r>
              <w:t xml:space="preserve"> all entries are considered pending locked, can still be edited by the DA and if so</w:t>
            </w:r>
            <w:r w:rsidR="009B46B4">
              <w:t>,</w:t>
            </w:r>
            <w:r>
              <w:t xml:space="preserve"> they need to be reapproved before being cutoff again</w:t>
            </w:r>
          </w:p>
        </w:tc>
      </w:tr>
      <w:tr w:rsidR="00D662E2" w14:paraId="7E5DF2FA" w14:textId="77777777" w:rsidTr="00356957">
        <w:tc>
          <w:tcPr>
            <w:tcW w:w="562" w:type="dxa"/>
          </w:tcPr>
          <w:p w14:paraId="55A4A364" w14:textId="5270200D" w:rsidR="00D662E2" w:rsidRDefault="00183220" w:rsidP="00356957">
            <w:pPr>
              <w:tabs>
                <w:tab w:val="left" w:pos="2475"/>
              </w:tabs>
            </w:pPr>
            <w:r>
              <w:t>6</w:t>
            </w:r>
          </w:p>
        </w:tc>
        <w:tc>
          <w:tcPr>
            <w:tcW w:w="8505" w:type="dxa"/>
          </w:tcPr>
          <w:p w14:paraId="281D1290" w14:textId="7482AD6E" w:rsidR="00D662E2" w:rsidRDefault="00D662E2" w:rsidP="00356957">
            <w:r>
              <w:t>Once a Pay period has been cut off all pay entries and work activities are locked</w:t>
            </w:r>
          </w:p>
        </w:tc>
      </w:tr>
      <w:tr w:rsidR="00D662E2" w14:paraId="3D0E5412" w14:textId="77777777" w:rsidTr="00356957">
        <w:tc>
          <w:tcPr>
            <w:tcW w:w="562" w:type="dxa"/>
          </w:tcPr>
          <w:p w14:paraId="7CA2D61C" w14:textId="050BCFA0" w:rsidR="00D662E2" w:rsidRDefault="00183220" w:rsidP="00356957">
            <w:pPr>
              <w:tabs>
                <w:tab w:val="left" w:pos="2475"/>
              </w:tabs>
            </w:pPr>
            <w:r>
              <w:t>7</w:t>
            </w:r>
          </w:p>
        </w:tc>
        <w:tc>
          <w:tcPr>
            <w:tcW w:w="8505" w:type="dxa"/>
          </w:tcPr>
          <w:p w14:paraId="0DFCF9F8" w14:textId="745CB6C0" w:rsidR="00D662E2" w:rsidRDefault="00D662E2" w:rsidP="00356957">
            <w:r>
              <w:t>Employee Statement can be printed in batch or individually</w:t>
            </w:r>
          </w:p>
        </w:tc>
      </w:tr>
      <w:tr w:rsidR="000652C8" w14:paraId="4A0A1056" w14:textId="77777777" w:rsidTr="00356957">
        <w:tc>
          <w:tcPr>
            <w:tcW w:w="562" w:type="dxa"/>
          </w:tcPr>
          <w:p w14:paraId="5D5B2CF5" w14:textId="06B65736" w:rsidR="000652C8" w:rsidRDefault="00183220" w:rsidP="00356957">
            <w:pPr>
              <w:tabs>
                <w:tab w:val="left" w:pos="2475"/>
              </w:tabs>
            </w:pPr>
            <w:r>
              <w:t>8</w:t>
            </w:r>
          </w:p>
        </w:tc>
        <w:tc>
          <w:tcPr>
            <w:tcW w:w="8505" w:type="dxa"/>
          </w:tcPr>
          <w:p w14:paraId="0DD89CF5" w14:textId="123A10E6" w:rsidR="000652C8" w:rsidRDefault="000652C8" w:rsidP="00356957">
            <w:r>
              <w:t>The ability to lock o</w:t>
            </w:r>
            <w:r w:rsidR="005A6B3C">
              <w:t>ut</w:t>
            </w:r>
            <w:r>
              <w:t xml:space="preserve"> pay period for specific users</w:t>
            </w:r>
          </w:p>
        </w:tc>
      </w:tr>
      <w:bookmarkEnd w:id="70"/>
    </w:tbl>
    <w:p w14:paraId="1B2031F7" w14:textId="77777777" w:rsidR="00C424C2" w:rsidRDefault="00C424C2" w:rsidP="00F420DF"/>
    <w:p w14:paraId="3C0AFC10" w14:textId="29021701" w:rsidR="00EA73B9" w:rsidRDefault="00EA73B9" w:rsidP="0089394B"/>
    <w:p w14:paraId="503951C3" w14:textId="77777777" w:rsidR="00EA73B9" w:rsidRDefault="00EA73B9">
      <w:r>
        <w:br w:type="page"/>
      </w:r>
    </w:p>
    <w:p w14:paraId="650AB7DE" w14:textId="58EBDE1C" w:rsidR="00356957" w:rsidRPr="00356957" w:rsidRDefault="000F3760" w:rsidP="00356957">
      <w:pPr>
        <w:pStyle w:val="Heading1"/>
      </w:pPr>
      <w:bookmarkStart w:id="71" w:name="_Toc64991808"/>
      <w:r>
        <w:lastRenderedPageBreak/>
        <w:t>Workflows</w:t>
      </w:r>
      <w:bookmarkEnd w:id="71"/>
    </w:p>
    <w:p w14:paraId="71F623AE" w14:textId="46C8EFF3" w:rsidR="00B51DF1" w:rsidRDefault="0089523D" w:rsidP="00D146EA">
      <w:r>
        <w:t xml:space="preserve">All workflows are to be created </w:t>
      </w:r>
      <w:r w:rsidR="005A6B3C">
        <w:t>using</w:t>
      </w:r>
      <w:r>
        <w:t xml:space="preserve"> Power Automate</w:t>
      </w:r>
      <w:r w:rsidR="000F3760">
        <w:t>. The following workflows are required:</w:t>
      </w:r>
      <w:r w:rsidR="000F3760">
        <w:br/>
      </w:r>
    </w:p>
    <w:tbl>
      <w:tblPr>
        <w:tblStyle w:val="TableGrid"/>
        <w:tblW w:w="9067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562"/>
        <w:gridCol w:w="8505"/>
      </w:tblGrid>
      <w:tr w:rsidR="0089523D" w:rsidRPr="003C4633" w14:paraId="05D1A141" w14:textId="77777777" w:rsidTr="00FF617C">
        <w:trPr>
          <w:trHeight w:val="249"/>
        </w:trPr>
        <w:tc>
          <w:tcPr>
            <w:tcW w:w="562" w:type="dxa"/>
            <w:shd w:val="clear" w:color="auto" w:fill="EDEAF2"/>
          </w:tcPr>
          <w:p w14:paraId="5F9906E6" w14:textId="77777777" w:rsidR="0089523D" w:rsidRPr="003C4633" w:rsidRDefault="0089523D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ID</w:t>
            </w:r>
          </w:p>
        </w:tc>
        <w:tc>
          <w:tcPr>
            <w:tcW w:w="8505" w:type="dxa"/>
            <w:shd w:val="clear" w:color="auto" w:fill="EDEAF2"/>
          </w:tcPr>
          <w:p w14:paraId="0CAA8C36" w14:textId="2A237CF6" w:rsidR="0089523D" w:rsidRPr="003C4633" w:rsidRDefault="000F3760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Workflows</w:t>
            </w:r>
          </w:p>
        </w:tc>
      </w:tr>
      <w:tr w:rsidR="0089523D" w14:paraId="04354D8C" w14:textId="77777777" w:rsidTr="00FF617C">
        <w:tc>
          <w:tcPr>
            <w:tcW w:w="562" w:type="dxa"/>
          </w:tcPr>
          <w:p w14:paraId="64B6C282" w14:textId="73157177" w:rsidR="0089523D" w:rsidRDefault="00DD17A0" w:rsidP="00FF617C">
            <w:pPr>
              <w:tabs>
                <w:tab w:val="left" w:pos="2475"/>
              </w:tabs>
            </w:pPr>
            <w:r>
              <w:t>1</w:t>
            </w:r>
          </w:p>
        </w:tc>
        <w:tc>
          <w:tcPr>
            <w:tcW w:w="8505" w:type="dxa"/>
          </w:tcPr>
          <w:p w14:paraId="5250E385" w14:textId="075D5FB6" w:rsidR="0089523D" w:rsidRPr="00782FAB" w:rsidRDefault="0089523D" w:rsidP="00FF617C">
            <w:r>
              <w:t>Printed Employee Summary</w:t>
            </w:r>
          </w:p>
        </w:tc>
      </w:tr>
      <w:tr w:rsidR="005A6B3C" w14:paraId="291EDB4A" w14:textId="77777777" w:rsidTr="00FF617C">
        <w:tc>
          <w:tcPr>
            <w:tcW w:w="562" w:type="dxa"/>
          </w:tcPr>
          <w:p w14:paraId="0990A7AF" w14:textId="6FC10BFD" w:rsidR="005A6B3C" w:rsidRDefault="00DD17A0" w:rsidP="00FF617C">
            <w:pPr>
              <w:tabs>
                <w:tab w:val="left" w:pos="2475"/>
              </w:tabs>
            </w:pPr>
            <w:r>
              <w:t>2</w:t>
            </w:r>
          </w:p>
        </w:tc>
        <w:tc>
          <w:tcPr>
            <w:tcW w:w="8505" w:type="dxa"/>
          </w:tcPr>
          <w:p w14:paraId="0D7DAB3C" w14:textId="10AA08E9" w:rsidR="005A6B3C" w:rsidRDefault="005A6B3C" w:rsidP="00FF617C">
            <w:r>
              <w:t xml:space="preserve">Notification </w:t>
            </w:r>
            <w:r w:rsidR="000F3760">
              <w:t>F</w:t>
            </w:r>
            <w:r>
              <w:t xml:space="preserve">low for </w:t>
            </w:r>
            <w:r w:rsidR="000F3760">
              <w:t>M</w:t>
            </w:r>
            <w:r>
              <w:t xml:space="preserve">anagers with </w:t>
            </w:r>
            <w:r w:rsidR="000F3760">
              <w:t>P</w:t>
            </w:r>
            <w:r>
              <w:t xml:space="preserve">ending </w:t>
            </w:r>
            <w:r w:rsidR="000F3760">
              <w:t>A</w:t>
            </w:r>
            <w:r>
              <w:t>pprovals</w:t>
            </w:r>
          </w:p>
        </w:tc>
      </w:tr>
    </w:tbl>
    <w:p w14:paraId="12D78617" w14:textId="7FF67332" w:rsidR="00B51DF1" w:rsidRDefault="00B51DF1" w:rsidP="00231CD2">
      <w:pPr>
        <w:pStyle w:val="NoSpacing"/>
      </w:pPr>
    </w:p>
    <w:p w14:paraId="2CAE35DC" w14:textId="36DFE62B" w:rsidR="000F3760" w:rsidRDefault="000F3760" w:rsidP="00231CD2">
      <w:pPr>
        <w:pStyle w:val="NoSpacing"/>
      </w:pPr>
      <w:r>
        <w:t>Details for each of these workflows are described in the following subsections.</w:t>
      </w:r>
    </w:p>
    <w:p w14:paraId="4A6965DA" w14:textId="2AA82EAD" w:rsidR="0089523D" w:rsidRDefault="0089523D" w:rsidP="0089523D">
      <w:pPr>
        <w:pStyle w:val="Heading2"/>
      </w:pPr>
      <w:bookmarkStart w:id="72" w:name="_Review_Time_Screen"/>
      <w:bookmarkStart w:id="73" w:name="_Toc64991809"/>
      <w:bookmarkEnd w:id="72"/>
      <w:r>
        <w:t>Printed Employee Summary</w:t>
      </w:r>
      <w:bookmarkEnd w:id="73"/>
    </w:p>
    <w:p w14:paraId="78BBD048" w14:textId="0EB21F5A" w:rsidR="00266732" w:rsidRDefault="0089523D" w:rsidP="00C85916">
      <w:r>
        <w:t xml:space="preserve">This workflow generates a </w:t>
      </w:r>
      <w:r w:rsidR="000F3760">
        <w:t>PDF</w:t>
      </w:r>
      <w:r>
        <w:t xml:space="preserve"> using </w:t>
      </w:r>
      <w:r w:rsidR="000F3760">
        <w:t>HTML</w:t>
      </w:r>
      <w:r>
        <w:t xml:space="preserve"> templating and the required SharePoint data related to the employees selected for summary for a pay period. </w:t>
      </w:r>
    </w:p>
    <w:p w14:paraId="0E880B4A" w14:textId="62E3F507" w:rsidR="000F3760" w:rsidRDefault="000F3760" w:rsidP="000F3760">
      <w:pPr>
        <w:pStyle w:val="Heading2"/>
      </w:pPr>
      <w:bookmarkStart w:id="74" w:name="_Toc64991810"/>
      <w:r>
        <w:t>Notification Flow for Managers with Pending Approvals</w:t>
      </w:r>
      <w:bookmarkEnd w:id="74"/>
    </w:p>
    <w:p w14:paraId="1425C9F6" w14:textId="1C445702" w:rsidR="000F3760" w:rsidRDefault="000F3760" w:rsidP="000F3760">
      <w:r>
        <w:t>Signals managers to go through their pay periods and approve pending pay summaries.</w:t>
      </w:r>
    </w:p>
    <w:p w14:paraId="5BF2D952" w14:textId="77777777" w:rsidR="000F3760" w:rsidRDefault="000F3760" w:rsidP="00C85916"/>
    <w:p w14:paraId="073085DE" w14:textId="372F9007" w:rsidR="00C85916" w:rsidRDefault="00C85916" w:rsidP="00C85916"/>
    <w:p w14:paraId="36B53FF9" w14:textId="0B21F579" w:rsidR="00C85916" w:rsidRDefault="00C85916" w:rsidP="00C85916"/>
    <w:p w14:paraId="30D2D1F0" w14:textId="2D6C579B" w:rsidR="00C85916" w:rsidRDefault="00C85916" w:rsidP="00C85916"/>
    <w:p w14:paraId="30698E2E" w14:textId="523B7E20" w:rsidR="00C85916" w:rsidRDefault="00C85916" w:rsidP="00C85916"/>
    <w:p w14:paraId="4F626C5D" w14:textId="15B70F5C" w:rsidR="00C85916" w:rsidRDefault="00C85916" w:rsidP="00C85916"/>
    <w:p w14:paraId="2AD50448" w14:textId="0B68D240" w:rsidR="00C85916" w:rsidRDefault="00C85916" w:rsidP="00C85916"/>
    <w:p w14:paraId="4F5687D6" w14:textId="1D17905C" w:rsidR="00C85916" w:rsidRDefault="00C85916" w:rsidP="00C85916"/>
    <w:p w14:paraId="2C09DD15" w14:textId="4C6797E4" w:rsidR="00C85916" w:rsidRDefault="00C85916" w:rsidP="00C85916"/>
    <w:p w14:paraId="3D3AD82D" w14:textId="1B32DDAA" w:rsidR="00C85916" w:rsidRDefault="00C85916" w:rsidP="00C85916"/>
    <w:p w14:paraId="096E9568" w14:textId="712ABF32" w:rsidR="00C85916" w:rsidRDefault="00C85916" w:rsidP="00C85916"/>
    <w:p w14:paraId="0FF5D30F" w14:textId="70963BB4" w:rsidR="00C85916" w:rsidRDefault="00C85916" w:rsidP="00C85916"/>
    <w:p w14:paraId="4E7D6EF6" w14:textId="45F5A7CE" w:rsidR="00C85916" w:rsidRDefault="00C85916" w:rsidP="00C85916"/>
    <w:p w14:paraId="7C335D27" w14:textId="0DB7F436" w:rsidR="00C85916" w:rsidRDefault="00C85916" w:rsidP="00C85916"/>
    <w:p w14:paraId="652082B9" w14:textId="377C3C32" w:rsidR="00C85916" w:rsidRDefault="00C85916" w:rsidP="00C85916"/>
    <w:p w14:paraId="341E13F8" w14:textId="5DECAC3A" w:rsidR="00C85916" w:rsidRDefault="00C85916" w:rsidP="00C85916"/>
    <w:p w14:paraId="5B981D0D" w14:textId="49502F17" w:rsidR="00C85916" w:rsidRDefault="00C85916" w:rsidP="00C85916"/>
    <w:p w14:paraId="242B5382" w14:textId="391A47F2" w:rsidR="00C85916" w:rsidRDefault="00C85916" w:rsidP="00C85916"/>
    <w:p w14:paraId="69F12682" w14:textId="4CBF6ACB" w:rsidR="001739D1" w:rsidRPr="00266732" w:rsidRDefault="001739D1" w:rsidP="00C85916">
      <w:r>
        <w:br w:type="page"/>
      </w:r>
    </w:p>
    <w:p w14:paraId="07486591" w14:textId="24BD7AE1" w:rsidR="00C0056D" w:rsidRDefault="00356957" w:rsidP="00DB4166">
      <w:pPr>
        <w:pStyle w:val="Heading1"/>
      </w:pPr>
      <w:bookmarkStart w:id="75" w:name="_Employee_Classification"/>
      <w:bookmarkStart w:id="76" w:name="_Toc64991811"/>
      <w:bookmarkEnd w:id="75"/>
      <w:r>
        <w:lastRenderedPageBreak/>
        <w:t>Reports</w:t>
      </w:r>
      <w:bookmarkEnd w:id="76"/>
    </w:p>
    <w:p w14:paraId="111E6AB4" w14:textId="64DDBCEF" w:rsidR="009B6E14" w:rsidRDefault="009B6E14" w:rsidP="009B6E14">
      <w:r>
        <w:t>The following limitations are pertinent to the solution architecture:</w:t>
      </w:r>
    </w:p>
    <w:p w14:paraId="29A60474" w14:textId="63E7534C" w:rsidR="000652C8" w:rsidRDefault="000652C8" w:rsidP="009B6E14"/>
    <w:tbl>
      <w:tblPr>
        <w:tblStyle w:val="TableGrid"/>
        <w:tblW w:w="0" w:type="auto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421"/>
        <w:gridCol w:w="8594"/>
      </w:tblGrid>
      <w:tr w:rsidR="000652C8" w:rsidRPr="00F23F3D" w14:paraId="4FB65991" w14:textId="77777777" w:rsidTr="00FF617C">
        <w:tc>
          <w:tcPr>
            <w:tcW w:w="421" w:type="dxa"/>
            <w:shd w:val="clear" w:color="auto" w:fill="EDEAF2"/>
          </w:tcPr>
          <w:p w14:paraId="14E64095" w14:textId="77777777" w:rsidR="000652C8" w:rsidRPr="00F23F3D" w:rsidRDefault="000652C8" w:rsidP="00FF617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594" w:type="dxa"/>
            <w:shd w:val="clear" w:color="auto" w:fill="EDEAF2"/>
          </w:tcPr>
          <w:p w14:paraId="6048461B" w14:textId="77777777" w:rsidR="000652C8" w:rsidRPr="00F23F3D" w:rsidRDefault="000652C8" w:rsidP="00FF617C">
            <w:pPr>
              <w:rPr>
                <w:b/>
              </w:rPr>
            </w:pPr>
            <w:r>
              <w:rPr>
                <w:b/>
              </w:rPr>
              <w:t>Limitation</w:t>
            </w:r>
          </w:p>
        </w:tc>
      </w:tr>
      <w:tr w:rsidR="000652C8" w:rsidRPr="009B6E14" w14:paraId="14754DDD" w14:textId="77777777" w:rsidTr="00FF617C">
        <w:tc>
          <w:tcPr>
            <w:tcW w:w="421" w:type="dxa"/>
          </w:tcPr>
          <w:p w14:paraId="2196EEC3" w14:textId="77777777" w:rsidR="000652C8" w:rsidRDefault="000652C8" w:rsidP="00FF617C">
            <w:r>
              <w:t>1</w:t>
            </w:r>
          </w:p>
        </w:tc>
        <w:tc>
          <w:tcPr>
            <w:tcW w:w="8594" w:type="dxa"/>
          </w:tcPr>
          <w:p w14:paraId="36527593" w14:textId="77777777" w:rsidR="000652C8" w:rsidRPr="009B6E14" w:rsidRDefault="000652C8" w:rsidP="00FF617C">
            <w:pPr>
              <w:pStyle w:val="NoSpacing"/>
            </w:pPr>
            <w:r>
              <w:t>Payroll Summary report</w:t>
            </w:r>
          </w:p>
        </w:tc>
      </w:tr>
    </w:tbl>
    <w:p w14:paraId="7417823A" w14:textId="247DACBE" w:rsidR="000652C8" w:rsidRDefault="000652C8" w:rsidP="000652C8">
      <w:pPr>
        <w:pStyle w:val="Heading2"/>
      </w:pPr>
      <w:bookmarkStart w:id="77" w:name="_Toc64991812"/>
      <w:r>
        <w:t>Payroll Summary Report</w:t>
      </w:r>
      <w:bookmarkEnd w:id="77"/>
    </w:p>
    <w:p w14:paraId="44EBE162" w14:textId="1D625CBF" w:rsidR="000652C8" w:rsidRDefault="000652C8" w:rsidP="000652C8">
      <w:r>
        <w:t xml:space="preserve">This report will be built </w:t>
      </w:r>
      <w:r w:rsidR="00FF617C">
        <w:t>in</w:t>
      </w:r>
      <w:r>
        <w:t xml:space="preserve"> Power BI and will enable payroll users to view</w:t>
      </w:r>
      <w:r w:rsidR="004C0560">
        <w:t xml:space="preserve"> </w:t>
      </w:r>
      <w:r>
        <w:t>summarize pay periods, from which they will be able to</w:t>
      </w:r>
      <w:r w:rsidR="00FF617C">
        <w:t xml:space="preserve"> view individual</w:t>
      </w:r>
      <w:r>
        <w:t xml:space="preserve"> pay summaries </w:t>
      </w:r>
      <w:r w:rsidR="00FF617C">
        <w:t xml:space="preserve">based </w:t>
      </w:r>
      <w:r>
        <w:t xml:space="preserve">on Service Line/District and </w:t>
      </w:r>
      <w:r w:rsidR="004C0560">
        <w:t>e</w:t>
      </w:r>
      <w:r>
        <w:t xml:space="preserve">xport the </w:t>
      </w:r>
      <w:r w:rsidR="00FF617C">
        <w:t xml:space="preserve">pay period to an appropriate ADP </w:t>
      </w:r>
      <w:r w:rsidR="000F3760">
        <w:t>CSV</w:t>
      </w:r>
      <w:r w:rsidR="00FF617C">
        <w:t xml:space="preserve"> file. </w:t>
      </w:r>
    </w:p>
    <w:p w14:paraId="45E37EB2" w14:textId="756144B8" w:rsidR="000652C8" w:rsidRDefault="000652C8" w:rsidP="000652C8">
      <w:pPr>
        <w:pStyle w:val="Heading3"/>
      </w:pPr>
      <w:r>
        <w:t>Business Requirements</w:t>
      </w:r>
    </w:p>
    <w:tbl>
      <w:tblPr>
        <w:tblStyle w:val="TableGrid"/>
        <w:tblW w:w="9067" w:type="dxa"/>
        <w:tblLayout w:type="fixed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562"/>
        <w:gridCol w:w="8505"/>
      </w:tblGrid>
      <w:tr w:rsidR="000652C8" w:rsidRPr="003C4633" w14:paraId="4C85CE56" w14:textId="77777777" w:rsidTr="00FF617C">
        <w:trPr>
          <w:trHeight w:val="249"/>
        </w:trPr>
        <w:tc>
          <w:tcPr>
            <w:tcW w:w="562" w:type="dxa"/>
            <w:shd w:val="clear" w:color="auto" w:fill="EDEAF2"/>
          </w:tcPr>
          <w:p w14:paraId="438053EC" w14:textId="77777777" w:rsidR="000652C8" w:rsidRPr="003C4633" w:rsidRDefault="000652C8" w:rsidP="00FF617C">
            <w:pPr>
              <w:rPr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ID</w:t>
            </w:r>
          </w:p>
        </w:tc>
        <w:tc>
          <w:tcPr>
            <w:tcW w:w="8505" w:type="dxa"/>
            <w:shd w:val="clear" w:color="auto" w:fill="EDEAF2"/>
          </w:tcPr>
          <w:p w14:paraId="2D2055BC" w14:textId="77777777" w:rsidR="000652C8" w:rsidRPr="003C4633" w:rsidRDefault="000652C8" w:rsidP="00FF617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Business Requirements</w:t>
            </w:r>
          </w:p>
        </w:tc>
      </w:tr>
      <w:tr w:rsidR="000652C8" w14:paraId="538B642B" w14:textId="77777777" w:rsidTr="00FF617C">
        <w:tc>
          <w:tcPr>
            <w:tcW w:w="562" w:type="dxa"/>
          </w:tcPr>
          <w:p w14:paraId="44498632" w14:textId="77777777" w:rsidR="000652C8" w:rsidRDefault="000652C8" w:rsidP="00FF617C">
            <w:pPr>
              <w:tabs>
                <w:tab w:val="left" w:pos="2475"/>
              </w:tabs>
            </w:pPr>
            <w:r>
              <w:t>1</w:t>
            </w:r>
          </w:p>
        </w:tc>
        <w:tc>
          <w:tcPr>
            <w:tcW w:w="8505" w:type="dxa"/>
          </w:tcPr>
          <w:p w14:paraId="53ADF48B" w14:textId="228D6D25" w:rsidR="000652C8" w:rsidRDefault="004C0560" w:rsidP="004C0560">
            <w:r>
              <w:t>P</w:t>
            </w:r>
            <w:r w:rsidRPr="004C0560">
              <w:t>ay Period Summary is updated dynamically while pay period is cut off or approved.</w:t>
            </w:r>
          </w:p>
        </w:tc>
      </w:tr>
      <w:tr w:rsidR="000652C8" w14:paraId="460D978A" w14:textId="77777777" w:rsidTr="004C0560">
        <w:trPr>
          <w:trHeight w:val="497"/>
        </w:trPr>
        <w:tc>
          <w:tcPr>
            <w:tcW w:w="562" w:type="dxa"/>
          </w:tcPr>
          <w:p w14:paraId="258EA023" w14:textId="77777777" w:rsidR="000652C8" w:rsidRDefault="000652C8" w:rsidP="00FF617C">
            <w:pPr>
              <w:tabs>
                <w:tab w:val="left" w:pos="2475"/>
              </w:tabs>
            </w:pPr>
            <w:r>
              <w:t>2</w:t>
            </w:r>
          </w:p>
        </w:tc>
        <w:tc>
          <w:tcPr>
            <w:tcW w:w="8505" w:type="dxa"/>
          </w:tcPr>
          <w:p w14:paraId="6BA2225F" w14:textId="2596E94E" w:rsidR="000652C8" w:rsidRPr="00782FAB" w:rsidRDefault="004C0560" w:rsidP="004C0560">
            <w:r w:rsidRPr="004C0560">
              <w:t xml:space="preserve">Payroll Admin can export payroll summaries within the pay period by </w:t>
            </w:r>
            <w:r w:rsidR="00F87B4F">
              <w:t>pay code</w:t>
            </w:r>
            <w:r w:rsidR="000919A0">
              <w:t xml:space="preserve"> into separated CSVs</w:t>
            </w:r>
            <w:r w:rsidRPr="004C0560">
              <w:t xml:space="preserve"> for ADP import purpose</w:t>
            </w:r>
            <w:r w:rsidR="000919A0">
              <w:t>s</w:t>
            </w:r>
            <w:r w:rsidRPr="004C0560">
              <w:t>.</w:t>
            </w:r>
          </w:p>
        </w:tc>
      </w:tr>
      <w:tr w:rsidR="000652C8" w14:paraId="1FD96B30" w14:textId="77777777" w:rsidTr="00FF617C">
        <w:tc>
          <w:tcPr>
            <w:tcW w:w="562" w:type="dxa"/>
          </w:tcPr>
          <w:p w14:paraId="127B5AE2" w14:textId="77777777" w:rsidR="000652C8" w:rsidRDefault="000652C8" w:rsidP="00FF617C">
            <w:pPr>
              <w:tabs>
                <w:tab w:val="left" w:pos="2475"/>
              </w:tabs>
            </w:pPr>
            <w:r>
              <w:t>3</w:t>
            </w:r>
          </w:p>
        </w:tc>
        <w:tc>
          <w:tcPr>
            <w:tcW w:w="8505" w:type="dxa"/>
          </w:tcPr>
          <w:p w14:paraId="215A4A19" w14:textId="651A0DE9" w:rsidR="000652C8" w:rsidRPr="00782FAB" w:rsidRDefault="004C0560" w:rsidP="00FF617C">
            <w:r w:rsidRPr="004C0560">
              <w:t>Once the Pay Period Summary is exported, the pay, all pay entries and work activities underneath are not able to re-open for modification</w:t>
            </w:r>
          </w:p>
        </w:tc>
      </w:tr>
      <w:tr w:rsidR="000652C8" w14:paraId="095F37B5" w14:textId="77777777" w:rsidTr="00FF617C">
        <w:tc>
          <w:tcPr>
            <w:tcW w:w="562" w:type="dxa"/>
          </w:tcPr>
          <w:p w14:paraId="72F1DC90" w14:textId="77777777" w:rsidR="000652C8" w:rsidRDefault="000652C8" w:rsidP="00FF617C">
            <w:pPr>
              <w:tabs>
                <w:tab w:val="left" w:pos="2475"/>
              </w:tabs>
            </w:pPr>
            <w:r>
              <w:t>4</w:t>
            </w:r>
          </w:p>
        </w:tc>
        <w:tc>
          <w:tcPr>
            <w:tcW w:w="8505" w:type="dxa"/>
          </w:tcPr>
          <w:p w14:paraId="43A76F22" w14:textId="13F93064" w:rsidR="000652C8" w:rsidRPr="00D662E2" w:rsidRDefault="004C0560" w:rsidP="004C0560">
            <w:r w:rsidRPr="004C0560">
              <w:t>Pay Period can only be re-opened by Payroll Admin to allow pay entries and work activities to be modified and re-approved.</w:t>
            </w:r>
          </w:p>
        </w:tc>
      </w:tr>
    </w:tbl>
    <w:p w14:paraId="2699DD1D" w14:textId="77777777" w:rsidR="000652C8" w:rsidRDefault="000652C8" w:rsidP="000652C8"/>
    <w:p w14:paraId="2DB0D63C" w14:textId="77777777" w:rsidR="000652C8" w:rsidRDefault="000652C8" w:rsidP="009B6E14"/>
    <w:p w14:paraId="7A216152" w14:textId="49D9C773" w:rsidR="009B6E14" w:rsidRDefault="009B6E14" w:rsidP="009B6E14"/>
    <w:p w14:paraId="42C57526" w14:textId="2C2BFBA3" w:rsidR="000652C8" w:rsidRDefault="000652C8" w:rsidP="009B6E14"/>
    <w:p w14:paraId="2E6164F9" w14:textId="67E20BA4" w:rsidR="000652C8" w:rsidRDefault="000652C8" w:rsidP="009B6E14"/>
    <w:p w14:paraId="65E581FF" w14:textId="26672C17" w:rsidR="000652C8" w:rsidRDefault="000652C8" w:rsidP="009B6E14"/>
    <w:p w14:paraId="5F132953" w14:textId="4C59A11D" w:rsidR="000652C8" w:rsidRDefault="000652C8" w:rsidP="009B6E14"/>
    <w:p w14:paraId="2586A15D" w14:textId="6E33128E" w:rsidR="000652C8" w:rsidRDefault="000652C8" w:rsidP="009B6E14"/>
    <w:p w14:paraId="385BCA12" w14:textId="39A7DFA9" w:rsidR="000652C8" w:rsidRDefault="000652C8" w:rsidP="009B6E14"/>
    <w:p w14:paraId="783C33AD" w14:textId="5E337619" w:rsidR="000652C8" w:rsidRDefault="000652C8" w:rsidP="009B6E14"/>
    <w:p w14:paraId="774686A7" w14:textId="59C22798" w:rsidR="000652C8" w:rsidRDefault="000652C8" w:rsidP="009B6E14"/>
    <w:p w14:paraId="0875E610" w14:textId="2E07A03F" w:rsidR="004C0560" w:rsidRDefault="004C0560" w:rsidP="009B6E14"/>
    <w:p w14:paraId="759B5FB5" w14:textId="64B3A640" w:rsidR="004C0560" w:rsidRDefault="004C0560" w:rsidP="009B6E14"/>
    <w:p w14:paraId="5AFDDD0F" w14:textId="77777777" w:rsidR="004C0560" w:rsidRDefault="004C0560" w:rsidP="009B6E14"/>
    <w:p w14:paraId="3E2504DC" w14:textId="37FE68D5" w:rsidR="000652C8" w:rsidRDefault="000652C8" w:rsidP="009B6E14"/>
    <w:p w14:paraId="323046BA" w14:textId="1F11CC7B" w:rsidR="00464845" w:rsidRDefault="00464845" w:rsidP="009B6E14">
      <w:r>
        <w:br w:type="page"/>
      </w:r>
    </w:p>
    <w:p w14:paraId="2D80EBFB" w14:textId="516C8805" w:rsidR="00996C27" w:rsidRDefault="00356957" w:rsidP="00996C27">
      <w:pPr>
        <w:pStyle w:val="Heading1"/>
      </w:pPr>
      <w:bookmarkStart w:id="78" w:name="_Toc64991813"/>
      <w:r>
        <w:lastRenderedPageBreak/>
        <w:t>Integrations</w:t>
      </w:r>
      <w:bookmarkEnd w:id="78"/>
    </w:p>
    <w:p w14:paraId="73C79317" w14:textId="28272B61" w:rsidR="00CE0BFA" w:rsidRDefault="00CE0BFA" w:rsidP="00CE0BFA">
      <w:r>
        <w:t xml:space="preserve">The following is assumed: </w:t>
      </w:r>
    </w:p>
    <w:p w14:paraId="01B7ED1A" w14:textId="77777777" w:rsidR="00CE0BFA" w:rsidRPr="00CE0BFA" w:rsidRDefault="00CE0BFA" w:rsidP="00CE0BFA"/>
    <w:tbl>
      <w:tblPr>
        <w:tblStyle w:val="TableGrid"/>
        <w:tblW w:w="0" w:type="auto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421"/>
        <w:gridCol w:w="8594"/>
      </w:tblGrid>
      <w:tr w:rsidR="006F22CF" w14:paraId="515AA913" w14:textId="77777777" w:rsidTr="00376AD4">
        <w:tc>
          <w:tcPr>
            <w:tcW w:w="421" w:type="dxa"/>
            <w:shd w:val="clear" w:color="auto" w:fill="EDEAF2"/>
          </w:tcPr>
          <w:p w14:paraId="2B3AF9A6" w14:textId="77777777" w:rsidR="006F22CF" w:rsidRPr="00F23F3D" w:rsidRDefault="006F22CF" w:rsidP="001A47B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594" w:type="dxa"/>
            <w:shd w:val="clear" w:color="auto" w:fill="EDEAF2"/>
          </w:tcPr>
          <w:p w14:paraId="108820B0" w14:textId="73DDD155" w:rsidR="006F22CF" w:rsidRPr="00F23F3D" w:rsidRDefault="006F22CF" w:rsidP="001A47BF">
            <w:pPr>
              <w:rPr>
                <w:b/>
              </w:rPr>
            </w:pPr>
            <w:r>
              <w:rPr>
                <w:b/>
              </w:rPr>
              <w:t>Assumption</w:t>
            </w:r>
          </w:p>
        </w:tc>
      </w:tr>
      <w:tr w:rsidR="006F22CF" w14:paraId="5A5850B0" w14:textId="77777777" w:rsidTr="00376AD4">
        <w:tc>
          <w:tcPr>
            <w:tcW w:w="421" w:type="dxa"/>
          </w:tcPr>
          <w:p w14:paraId="1E150D07" w14:textId="50F63B25" w:rsidR="006F22CF" w:rsidRDefault="003305F3" w:rsidP="001A47BF">
            <w:r>
              <w:t>1</w:t>
            </w:r>
          </w:p>
        </w:tc>
        <w:tc>
          <w:tcPr>
            <w:tcW w:w="8594" w:type="dxa"/>
          </w:tcPr>
          <w:p w14:paraId="28A19831" w14:textId="73A3A03A" w:rsidR="006F22CF" w:rsidRPr="006F22CF" w:rsidRDefault="000652C8" w:rsidP="006F22CF">
            <w:pPr>
              <w:pStyle w:val="NoSpacing"/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Sanjel</w:t>
            </w:r>
            <w:r w:rsidR="000F3760">
              <w:rPr>
                <w:rFonts w:cstheme="minorBidi"/>
              </w:rPr>
              <w:t>’</w:t>
            </w:r>
            <w:r>
              <w:rPr>
                <w:rFonts w:cstheme="minorBidi"/>
              </w:rPr>
              <w:t>s</w:t>
            </w:r>
            <w:proofErr w:type="spellEnd"/>
            <w:r>
              <w:rPr>
                <w:rFonts w:cstheme="minorBidi"/>
              </w:rPr>
              <w:t xml:space="preserve"> S</w:t>
            </w:r>
            <w:r w:rsidR="000F3760">
              <w:rPr>
                <w:rFonts w:cstheme="minorBidi"/>
              </w:rPr>
              <w:t>QL</w:t>
            </w:r>
            <w:r>
              <w:rPr>
                <w:rFonts w:cstheme="minorBidi"/>
              </w:rPr>
              <w:t xml:space="preserve"> Data warehouse</w:t>
            </w:r>
            <w:r w:rsidR="004C0560">
              <w:rPr>
                <w:rFonts w:cstheme="minorBidi"/>
              </w:rPr>
              <w:t xml:space="preserve"> will have all data mapped to their corresponding SharePoint lists </w:t>
            </w:r>
          </w:p>
        </w:tc>
      </w:tr>
    </w:tbl>
    <w:p w14:paraId="5234A59F" w14:textId="095DD15F" w:rsidR="00A91468" w:rsidRDefault="00A91468" w:rsidP="00B4251F">
      <w:pPr>
        <w:pStyle w:val="Heading1"/>
      </w:pPr>
      <w:bookmarkStart w:id="79" w:name="_Toc64991814"/>
      <w:r>
        <w:t xml:space="preserve">Outstanding </w:t>
      </w:r>
      <w:r w:rsidR="00617EE3">
        <w:t>Q</w:t>
      </w:r>
      <w:r>
        <w:t>uestions</w:t>
      </w:r>
      <w:bookmarkEnd w:id="79"/>
    </w:p>
    <w:tbl>
      <w:tblPr>
        <w:tblStyle w:val="TableGrid"/>
        <w:tblW w:w="0" w:type="auto"/>
        <w:tblCellMar>
          <w:top w:w="102" w:type="dxa"/>
          <w:left w:w="102" w:type="dxa"/>
          <w:bottom w:w="102" w:type="dxa"/>
          <w:right w:w="102" w:type="dxa"/>
        </w:tblCellMar>
        <w:tblLook w:val="04A0" w:firstRow="1" w:lastRow="0" w:firstColumn="1" w:lastColumn="0" w:noHBand="0" w:noVBand="1"/>
      </w:tblPr>
      <w:tblGrid>
        <w:gridCol w:w="421"/>
        <w:gridCol w:w="8594"/>
      </w:tblGrid>
      <w:tr w:rsidR="00B4251F" w14:paraId="35897081" w14:textId="77777777" w:rsidTr="00376AD4">
        <w:tc>
          <w:tcPr>
            <w:tcW w:w="421" w:type="dxa"/>
            <w:shd w:val="clear" w:color="auto" w:fill="EDEAF2"/>
          </w:tcPr>
          <w:p w14:paraId="44870898" w14:textId="77777777" w:rsidR="00B4251F" w:rsidRPr="00F23F3D" w:rsidRDefault="00B4251F" w:rsidP="00D515AA">
            <w:pPr>
              <w:rPr>
                <w:b/>
              </w:rPr>
            </w:pPr>
            <w:bookmarkStart w:id="80" w:name="_Toc526537379"/>
            <w:r>
              <w:rPr>
                <w:b/>
              </w:rPr>
              <w:t>ID</w:t>
            </w:r>
          </w:p>
        </w:tc>
        <w:tc>
          <w:tcPr>
            <w:tcW w:w="8594" w:type="dxa"/>
            <w:shd w:val="clear" w:color="auto" w:fill="EDEAF2"/>
          </w:tcPr>
          <w:p w14:paraId="0B6179C7" w14:textId="2D242F86" w:rsidR="00B4251F" w:rsidRPr="00F23F3D" w:rsidRDefault="00B4251F" w:rsidP="00D515AA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5A6B3C" w14:paraId="764602BB" w14:textId="77777777" w:rsidTr="00376AD4">
        <w:tc>
          <w:tcPr>
            <w:tcW w:w="421" w:type="dxa"/>
          </w:tcPr>
          <w:p w14:paraId="5FD7E131" w14:textId="76E3C1EE" w:rsidR="005A6B3C" w:rsidRDefault="005A6B3C" w:rsidP="00D515AA">
            <w:r>
              <w:t>2</w:t>
            </w:r>
          </w:p>
        </w:tc>
        <w:tc>
          <w:tcPr>
            <w:tcW w:w="8594" w:type="dxa"/>
          </w:tcPr>
          <w:p w14:paraId="77E70F61" w14:textId="52F3EFA2" w:rsidR="005A6B3C" w:rsidRDefault="005A6B3C" w:rsidP="00D515AA">
            <w:pPr>
              <w:pStyle w:val="NoSpacing"/>
              <w:rPr>
                <w:rFonts w:cstheme="minorBidi"/>
              </w:rPr>
            </w:pPr>
            <w:r>
              <w:rPr>
                <w:rFonts w:cstheme="minorBidi"/>
              </w:rPr>
              <w:t>Can we make assumptions about approvers from employee position data?</w:t>
            </w:r>
          </w:p>
        </w:tc>
      </w:tr>
    </w:tbl>
    <w:p w14:paraId="1A1F9E46" w14:textId="468809FE" w:rsidR="00994BCF" w:rsidRPr="000958D1" w:rsidRDefault="00994BCF" w:rsidP="00994BCF">
      <w:pPr>
        <w:pStyle w:val="Heading1"/>
      </w:pPr>
      <w:bookmarkStart w:id="81" w:name="_Toc64991815"/>
      <w:r w:rsidRPr="000958D1">
        <w:t>Contacts and Notices</w:t>
      </w:r>
      <w:bookmarkEnd w:id="80"/>
      <w:bookmarkEnd w:id="81"/>
    </w:p>
    <w:p w14:paraId="4A079927" w14:textId="77777777" w:rsidR="00994BCF" w:rsidRPr="003A52D1" w:rsidRDefault="00994BCF" w:rsidP="00994BCF">
      <w:pPr>
        <w:jc w:val="both"/>
        <w:rPr>
          <w:lang w:val="en-CA" w:eastAsia="en-CA"/>
        </w:rPr>
      </w:pPr>
      <w:r w:rsidRPr="003A52D1">
        <w:rPr>
          <w:lang w:val="en-CA" w:eastAsia="en-CA"/>
        </w:rPr>
        <w:t xml:space="preserve">Please do not hesitate to contact us with any questions or concerns you may have. We are always here to help. </w:t>
      </w:r>
    </w:p>
    <w:p w14:paraId="208B5013" w14:textId="77777777" w:rsidR="00994BCF" w:rsidRPr="003A52D1" w:rsidRDefault="00994BCF" w:rsidP="00994BCF">
      <w:pPr>
        <w:jc w:val="both"/>
        <w:rPr>
          <w:lang w:val="en-CA" w:eastAsia="en-CA"/>
        </w:rPr>
      </w:pPr>
    </w:p>
    <w:p w14:paraId="1B8BB9C1" w14:textId="77777777" w:rsidR="00994BCF" w:rsidRDefault="00994BCF" w:rsidP="00994BCF">
      <w:pPr>
        <w:jc w:val="both"/>
        <w:rPr>
          <w:lang w:val="en-CA" w:eastAsia="en-CA"/>
        </w:rPr>
      </w:pPr>
      <w:r w:rsidRPr="003A52D1">
        <w:rPr>
          <w:lang w:val="en-CA" w:eastAsia="en-CA"/>
        </w:rPr>
        <w:t xml:space="preserve">Sincerely, </w:t>
      </w:r>
    </w:p>
    <w:p w14:paraId="6EE0E0FA" w14:textId="77777777" w:rsidR="00994BCF" w:rsidRDefault="00994BCF" w:rsidP="00994BCF">
      <w:pPr>
        <w:rPr>
          <w:b/>
          <w:lang w:val="en-CA" w:eastAsia="en-CA"/>
        </w:rPr>
      </w:pPr>
    </w:p>
    <w:p w14:paraId="4423C989" w14:textId="38DF96A6" w:rsidR="00994BCF" w:rsidRPr="00767648" w:rsidRDefault="000652C8" w:rsidP="00994BCF">
      <w:pPr>
        <w:rPr>
          <w:lang w:eastAsia="en-CA"/>
        </w:rPr>
      </w:pPr>
      <w:r w:rsidRPr="00767648">
        <w:rPr>
          <w:b/>
          <w:lang w:eastAsia="en-CA"/>
        </w:rPr>
        <w:t>Garrick</w:t>
      </w:r>
      <w:r w:rsidR="00994BCF" w:rsidRPr="00767648">
        <w:rPr>
          <w:b/>
          <w:lang w:eastAsia="en-CA"/>
        </w:rPr>
        <w:t xml:space="preserve"> </w:t>
      </w:r>
      <w:r w:rsidRPr="00767648">
        <w:rPr>
          <w:b/>
          <w:lang w:eastAsia="en-CA"/>
        </w:rPr>
        <w:t xml:space="preserve">van der </w:t>
      </w:r>
      <w:proofErr w:type="gramStart"/>
      <w:r w:rsidRPr="00767648">
        <w:rPr>
          <w:b/>
          <w:lang w:eastAsia="en-CA"/>
        </w:rPr>
        <w:t>Lee</w:t>
      </w:r>
      <w:proofErr w:type="gramEnd"/>
    </w:p>
    <w:p w14:paraId="2BF76A35" w14:textId="77777777" w:rsidR="00994BCF" w:rsidRPr="00767648" w:rsidRDefault="00994BCF" w:rsidP="00994BCF">
      <w:pPr>
        <w:rPr>
          <w:lang w:eastAsia="en-CA"/>
        </w:rPr>
      </w:pPr>
    </w:p>
    <w:p w14:paraId="4DB23A23" w14:textId="2827783F" w:rsidR="00994BCF" w:rsidRPr="004C0560" w:rsidRDefault="004C0560" w:rsidP="00994BCF">
      <w:pPr>
        <w:rPr>
          <w:color w:val="F79646" w:themeColor="accent6"/>
          <w:lang w:val="es-ES" w:eastAsia="en-CA"/>
        </w:rPr>
      </w:pPr>
      <w:r w:rsidRPr="004C0560">
        <w:rPr>
          <w:lang w:val="es-ES" w:eastAsia="en-CA"/>
        </w:rPr>
        <w:t>garrickv</w:t>
      </w:r>
      <w:r w:rsidR="00994BCF" w:rsidRPr="004C0560">
        <w:rPr>
          <w:lang w:val="es-ES" w:eastAsia="en-CA"/>
        </w:rPr>
        <w:t>@convverge.com</w:t>
      </w:r>
      <w:r w:rsidR="00994BCF" w:rsidRPr="004C0560">
        <w:rPr>
          <w:lang w:val="es-ES" w:eastAsia="en-CA"/>
        </w:rPr>
        <w:tab/>
      </w:r>
    </w:p>
    <w:p w14:paraId="0009E08F" w14:textId="35BE8481" w:rsidR="00181BD6" w:rsidRDefault="004C0560">
      <w:pPr>
        <w:rPr>
          <w:lang w:val="en-CA" w:eastAsia="en-CA"/>
        </w:rPr>
      </w:pPr>
      <w:r>
        <w:rPr>
          <w:lang w:val="en-CA" w:eastAsia="en-CA"/>
        </w:rPr>
        <w:t>587</w:t>
      </w:r>
      <w:r w:rsidR="00994BCF">
        <w:rPr>
          <w:lang w:val="en-CA" w:eastAsia="en-CA"/>
        </w:rPr>
        <w:t>-</w:t>
      </w:r>
      <w:r>
        <w:rPr>
          <w:lang w:val="en-CA" w:eastAsia="en-CA"/>
        </w:rPr>
        <w:t>323</w:t>
      </w:r>
      <w:r w:rsidR="00994BCF">
        <w:rPr>
          <w:lang w:val="en-CA" w:eastAsia="en-CA"/>
        </w:rPr>
        <w:t>-</w:t>
      </w:r>
      <w:r>
        <w:rPr>
          <w:lang w:val="en-CA" w:eastAsia="en-CA"/>
        </w:rPr>
        <w:t>5172</w:t>
      </w:r>
    </w:p>
    <w:sectPr w:rsidR="00181BD6" w:rsidSect="001D0C1A">
      <w:pgSz w:w="12240" w:h="15840" w:code="1"/>
      <w:pgMar w:top="2127" w:right="1440" w:bottom="1440" w:left="1440" w:header="1077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034D3" w14:textId="77777777" w:rsidR="00252218" w:rsidRDefault="00252218" w:rsidP="00EF281C">
      <w:r>
        <w:separator/>
      </w:r>
    </w:p>
    <w:p w14:paraId="11F7512E" w14:textId="77777777" w:rsidR="00252218" w:rsidRDefault="00252218" w:rsidP="00EF281C"/>
  </w:endnote>
  <w:endnote w:type="continuationSeparator" w:id="0">
    <w:p w14:paraId="7CCEBC4F" w14:textId="77777777" w:rsidR="00252218" w:rsidRDefault="00252218" w:rsidP="00EF281C">
      <w:r>
        <w:continuationSeparator/>
      </w:r>
    </w:p>
    <w:p w14:paraId="221B2B72" w14:textId="77777777" w:rsidR="00252218" w:rsidRDefault="00252218" w:rsidP="00EF281C"/>
  </w:endnote>
  <w:endnote w:type="continuationNotice" w:id="1">
    <w:p w14:paraId="4E9E86A7" w14:textId="77777777" w:rsidR="00252218" w:rsidRDefault="002522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ans-Bold">
    <w:altName w:val="Calibri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42AEA" w14:textId="38A01F89" w:rsidR="0073488A" w:rsidRDefault="0073488A" w:rsidP="00EF281C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1F176B" w14:textId="77777777" w:rsidR="0073488A" w:rsidRDefault="0073488A" w:rsidP="00EF281C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D2377F" w14:textId="77777777" w:rsidR="0073488A" w:rsidRDefault="0073488A" w:rsidP="00EF281C">
    <w:pPr>
      <w:pStyle w:val="Footer"/>
    </w:pPr>
  </w:p>
  <w:p w14:paraId="289B222E" w14:textId="77777777" w:rsidR="0073488A" w:rsidRDefault="0073488A" w:rsidP="00EF281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338E6" w14:textId="3F319574" w:rsidR="0073488A" w:rsidRDefault="0073488A" w:rsidP="00365B17">
    <w:pPr>
      <w:pStyle w:val="Footer"/>
      <w:tabs>
        <w:tab w:val="clear" w:pos="8640"/>
        <w:tab w:val="right" w:pos="9072"/>
      </w:tabs>
      <w:ind w:firstLine="1985"/>
    </w:pPr>
    <w:r>
      <w:rPr>
        <w:noProof/>
      </w:rPr>
      <w:drawing>
        <wp:anchor distT="0" distB="0" distL="114300" distR="114300" simplePos="0" relativeHeight="251658241" behindDoc="1" locked="0" layoutInCell="1" allowOverlap="1" wp14:anchorId="47470898" wp14:editId="2107ACD1">
          <wp:simplePos x="0" y="0"/>
          <wp:positionH relativeFrom="margin">
            <wp:posOffset>2588895</wp:posOffset>
          </wp:positionH>
          <wp:positionV relativeFrom="paragraph">
            <wp:posOffset>-157480</wp:posOffset>
          </wp:positionV>
          <wp:extent cx="467995" cy="467995"/>
          <wp:effectExtent l="0" t="0" r="8255" b="8255"/>
          <wp:wrapTight wrapText="bothSides">
            <wp:wrapPolygon edited="0">
              <wp:start x="5275" y="0"/>
              <wp:lineTo x="0" y="3517"/>
              <wp:lineTo x="0" y="17585"/>
              <wp:lineTo x="5275" y="21102"/>
              <wp:lineTo x="15826" y="21102"/>
              <wp:lineTo x="21102" y="17585"/>
              <wp:lineTo x="21102" y="3517"/>
              <wp:lineTo x="15826" y="0"/>
              <wp:lineTo x="5275" y="0"/>
            </wp:wrapPolygon>
          </wp:wrapTight>
          <wp:docPr id="12" name="Picture 12" descr="C:\Users\ericv\AppData\Local\Microsoft\Windows\INetCache\Content.Word\CON 1702 Logo_Icon (stampgradient) 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ricv\AppData\Local\Microsoft\Windows\INetCache\Content.Word\CON 1702 Logo_Icon (stampgradient) 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convverge.com        1-844-460-8540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00F0F" w14:textId="77777777" w:rsidR="0073488A" w:rsidRDefault="0073488A" w:rsidP="006B2AD7">
    <w:pPr>
      <w:pStyle w:val="Footer"/>
      <w:tabs>
        <w:tab w:val="clear" w:pos="8640"/>
        <w:tab w:val="right" w:pos="9072"/>
      </w:tabs>
      <w:ind w:firstLine="1985"/>
    </w:pPr>
    <w:r>
      <w:rPr>
        <w:noProof/>
      </w:rPr>
      <w:drawing>
        <wp:anchor distT="0" distB="0" distL="114300" distR="114300" simplePos="0" relativeHeight="251658243" behindDoc="1" locked="0" layoutInCell="1" allowOverlap="1" wp14:anchorId="74AEC1A2" wp14:editId="6F47688C">
          <wp:simplePos x="0" y="0"/>
          <wp:positionH relativeFrom="margin">
            <wp:posOffset>2588895</wp:posOffset>
          </wp:positionH>
          <wp:positionV relativeFrom="paragraph">
            <wp:posOffset>-157480</wp:posOffset>
          </wp:positionV>
          <wp:extent cx="467995" cy="467995"/>
          <wp:effectExtent l="0" t="0" r="8255" b="8255"/>
          <wp:wrapTight wrapText="bothSides">
            <wp:wrapPolygon edited="0">
              <wp:start x="5275" y="0"/>
              <wp:lineTo x="0" y="3517"/>
              <wp:lineTo x="0" y="17585"/>
              <wp:lineTo x="5275" y="21102"/>
              <wp:lineTo x="15826" y="21102"/>
              <wp:lineTo x="21102" y="17585"/>
              <wp:lineTo x="21102" y="3517"/>
              <wp:lineTo x="15826" y="0"/>
              <wp:lineTo x="5275" y="0"/>
            </wp:wrapPolygon>
          </wp:wrapTight>
          <wp:docPr id="14" name="Picture 14" descr="C:\Users\ericv\AppData\Local\Microsoft\Windows\INetCache\Content.Word\CON 1702 Logo_Icon (stampgradient) 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ricv\AppData\Local\Microsoft\Windows\INetCache\Content.Word\CON 1702 Logo_Icon (stampgradient) 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convverge.com        1-844-460-8540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ii</w:t>
    </w:r>
    <w:proofErr w:type="spellStart"/>
    <w:r>
      <w:t>i</w:t>
    </w:r>
    <w:proofErr w:type="spellEnd"/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64EAB" w14:textId="77777777" w:rsidR="00252218" w:rsidRDefault="00252218" w:rsidP="00EF281C">
      <w:r>
        <w:separator/>
      </w:r>
    </w:p>
    <w:p w14:paraId="4D44C0E6" w14:textId="77777777" w:rsidR="00252218" w:rsidRDefault="00252218" w:rsidP="00EF281C"/>
  </w:footnote>
  <w:footnote w:type="continuationSeparator" w:id="0">
    <w:p w14:paraId="2FA54F00" w14:textId="77777777" w:rsidR="00252218" w:rsidRDefault="00252218" w:rsidP="00EF281C">
      <w:r>
        <w:continuationSeparator/>
      </w:r>
    </w:p>
    <w:p w14:paraId="73D482A5" w14:textId="77777777" w:rsidR="00252218" w:rsidRDefault="00252218" w:rsidP="00EF281C"/>
  </w:footnote>
  <w:footnote w:type="continuationNotice" w:id="1">
    <w:p w14:paraId="65B29BB3" w14:textId="77777777" w:rsidR="00252218" w:rsidRDefault="002522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99441" w14:textId="405E5CD0" w:rsidR="0073488A" w:rsidRDefault="0073488A" w:rsidP="00804F54">
    <w:pPr>
      <w:pStyle w:val="Header"/>
      <w:jc w:val="right"/>
    </w:pPr>
    <w:r w:rsidRPr="0067694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48539352" wp14:editId="39F3CF7C">
          <wp:simplePos x="0" y="0"/>
          <wp:positionH relativeFrom="margin">
            <wp:align>left</wp:align>
          </wp:positionH>
          <wp:positionV relativeFrom="paragraph">
            <wp:posOffset>-136525</wp:posOffset>
          </wp:positionV>
          <wp:extent cx="2340000" cy="658800"/>
          <wp:effectExtent l="0" t="0" r="0" b="0"/>
          <wp:wrapSquare wrapText="bothSides"/>
          <wp:docPr id="10" name="Picture 10" descr="C:\Users\ericv\AppData\Local\Microsoft\Windows\INetCache\Content.Word\CON-1702-Logo_Ful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ricv\AppData\Local\Microsoft\Windows\INetCache\Content.Word\CON-1702-Logo_Full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0000" cy="6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Calgary, AB</w:t>
    </w:r>
  </w:p>
  <w:p w14:paraId="7F1B7478" w14:textId="4442B5E9" w:rsidR="0073488A" w:rsidRPr="00676943" w:rsidRDefault="0073488A" w:rsidP="00804F54">
    <w:pPr>
      <w:pStyle w:val="Header"/>
      <w:jc w:val="right"/>
    </w:pPr>
    <w:r>
      <w:t>Vancouver, BC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DF034" w14:textId="77777777" w:rsidR="0073488A" w:rsidRDefault="0073488A" w:rsidP="006B2AD7">
    <w:pPr>
      <w:pStyle w:val="Header"/>
      <w:jc w:val="right"/>
    </w:pPr>
    <w:r w:rsidRPr="00676943">
      <w:rPr>
        <w:noProof/>
        <w:sz w:val="18"/>
      </w:rPr>
      <w:drawing>
        <wp:anchor distT="0" distB="0" distL="114300" distR="114300" simplePos="0" relativeHeight="251658242" behindDoc="0" locked="0" layoutInCell="1" allowOverlap="1" wp14:anchorId="54914005" wp14:editId="6351D29C">
          <wp:simplePos x="0" y="0"/>
          <wp:positionH relativeFrom="margin">
            <wp:align>left</wp:align>
          </wp:positionH>
          <wp:positionV relativeFrom="paragraph">
            <wp:posOffset>-136525</wp:posOffset>
          </wp:positionV>
          <wp:extent cx="2340000" cy="658800"/>
          <wp:effectExtent l="0" t="0" r="0" b="0"/>
          <wp:wrapSquare wrapText="bothSides"/>
          <wp:docPr id="13" name="Picture 13" descr="C:\Users\ericv\AppData\Local\Microsoft\Windows\INetCache\Content.Word\CON-1702-Logo_Ful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ricv\AppData\Local\Microsoft\Windows\INetCache\Content.Word\CON-1702-Logo_Full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0000" cy="6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Calgary, AB</w:t>
    </w:r>
  </w:p>
  <w:p w14:paraId="7CA4AD17" w14:textId="77777777" w:rsidR="0073488A" w:rsidRPr="00676943" w:rsidRDefault="0073488A" w:rsidP="006B2AD7">
    <w:pPr>
      <w:pStyle w:val="Header"/>
      <w:jc w:val="right"/>
    </w:pPr>
    <w:r>
      <w:t>Vancouver, BC</w:t>
    </w:r>
  </w:p>
  <w:p w14:paraId="6F74D125" w14:textId="1C2667EF" w:rsidR="0073488A" w:rsidRDefault="0073488A" w:rsidP="00E33AF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3684"/>
    <w:multiLevelType w:val="multilevel"/>
    <w:tmpl w:val="DA7C4E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2884A54"/>
    <w:multiLevelType w:val="hybridMultilevel"/>
    <w:tmpl w:val="8E4EE8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1051C"/>
    <w:multiLevelType w:val="hybridMultilevel"/>
    <w:tmpl w:val="575A681C"/>
    <w:lvl w:ilvl="0" w:tplc="68B43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73B39"/>
    <w:multiLevelType w:val="hybridMultilevel"/>
    <w:tmpl w:val="8388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F73F1"/>
    <w:multiLevelType w:val="hybridMultilevel"/>
    <w:tmpl w:val="7B58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DF4AD2"/>
    <w:multiLevelType w:val="hybridMultilevel"/>
    <w:tmpl w:val="477CE6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11673"/>
    <w:multiLevelType w:val="hybridMultilevel"/>
    <w:tmpl w:val="E2F686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70BC0"/>
    <w:multiLevelType w:val="hybridMultilevel"/>
    <w:tmpl w:val="F87C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A35F1"/>
    <w:multiLevelType w:val="hybridMultilevel"/>
    <w:tmpl w:val="215299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030A9"/>
    <w:multiLevelType w:val="multilevel"/>
    <w:tmpl w:val="66CAD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69D1EFD"/>
    <w:multiLevelType w:val="multilevel"/>
    <w:tmpl w:val="C4DA6622"/>
    <w:lvl w:ilvl="0">
      <w:start w:val="1"/>
      <w:numFmt w:val="decimal"/>
      <w:pStyle w:val="Heading1"/>
      <w:lvlText w:val="%1."/>
      <w:lvlJc w:val="left"/>
      <w:pPr>
        <w:ind w:left="362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803618"/>
    <w:multiLevelType w:val="hybridMultilevel"/>
    <w:tmpl w:val="DCBCA58E"/>
    <w:lvl w:ilvl="0" w:tplc="84449A76">
      <w:start w:val="9"/>
      <w:numFmt w:val="bullet"/>
      <w:lvlText w:val="-"/>
      <w:lvlJc w:val="left"/>
      <w:pPr>
        <w:ind w:left="720" w:hanging="360"/>
      </w:pPr>
      <w:rPr>
        <w:rFonts w:ascii="Raleway" w:eastAsia="Arial" w:hAnsi="Ralewa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F42C7"/>
    <w:multiLevelType w:val="hybridMultilevel"/>
    <w:tmpl w:val="A8CC23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5159C"/>
    <w:multiLevelType w:val="hybridMultilevel"/>
    <w:tmpl w:val="15B07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E7596"/>
    <w:multiLevelType w:val="hybridMultilevel"/>
    <w:tmpl w:val="75944E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16C93"/>
    <w:multiLevelType w:val="hybridMultilevel"/>
    <w:tmpl w:val="FFE835CE"/>
    <w:lvl w:ilvl="0" w:tplc="68B432BE">
      <w:start w:val="1"/>
      <w:numFmt w:val="bullet"/>
      <w:pStyle w:val="Normalwith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95438"/>
    <w:multiLevelType w:val="hybridMultilevel"/>
    <w:tmpl w:val="D95634AC"/>
    <w:lvl w:ilvl="0" w:tplc="22CA1F70">
      <w:start w:val="1"/>
      <w:numFmt w:val="decimal"/>
      <w:pStyle w:val="NormalwithNumberedBullets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C439F"/>
    <w:multiLevelType w:val="hybridMultilevel"/>
    <w:tmpl w:val="F1167052"/>
    <w:lvl w:ilvl="0" w:tplc="9D2AE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B8D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ECD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442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C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863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40A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62E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A27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976F83"/>
    <w:multiLevelType w:val="hybridMultilevel"/>
    <w:tmpl w:val="9D04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A10B2"/>
    <w:multiLevelType w:val="hybridMultilevel"/>
    <w:tmpl w:val="7AD492D4"/>
    <w:lvl w:ilvl="0" w:tplc="756AC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24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5CE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02B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85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45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36C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CD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AA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535BBB"/>
    <w:multiLevelType w:val="hybridMultilevel"/>
    <w:tmpl w:val="6EDC6704"/>
    <w:lvl w:ilvl="0" w:tplc="545E34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9B243CCA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 w:tplc="6D106BFE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plc="78B65522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plc="52C82A78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plc="B094CF6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plc="246CC524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plc="ABE02286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plc="C10EC0B4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F995BEA"/>
    <w:multiLevelType w:val="hybridMultilevel"/>
    <w:tmpl w:val="CFD0D578"/>
    <w:lvl w:ilvl="0" w:tplc="DF9E5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48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4E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4C7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ECE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C1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98B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A0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A1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85D38A9"/>
    <w:multiLevelType w:val="hybridMultilevel"/>
    <w:tmpl w:val="1009001F"/>
    <w:lvl w:ilvl="0" w:tplc="5AA01632">
      <w:start w:val="1"/>
      <w:numFmt w:val="decimal"/>
      <w:lvlText w:val="%1."/>
      <w:lvlJc w:val="left"/>
      <w:pPr>
        <w:ind w:left="360" w:hanging="360"/>
      </w:pPr>
    </w:lvl>
    <w:lvl w:ilvl="1" w:tplc="D700A4C4">
      <w:start w:val="1"/>
      <w:numFmt w:val="decimal"/>
      <w:lvlText w:val="%1.%2."/>
      <w:lvlJc w:val="left"/>
      <w:pPr>
        <w:ind w:left="792" w:hanging="432"/>
      </w:pPr>
    </w:lvl>
    <w:lvl w:ilvl="2" w:tplc="6A92D940">
      <w:start w:val="1"/>
      <w:numFmt w:val="decimal"/>
      <w:lvlText w:val="%1.%2.%3."/>
      <w:lvlJc w:val="left"/>
      <w:pPr>
        <w:ind w:left="1224" w:hanging="504"/>
      </w:pPr>
    </w:lvl>
    <w:lvl w:ilvl="3" w:tplc="2536D3EE">
      <w:start w:val="1"/>
      <w:numFmt w:val="decimal"/>
      <w:lvlText w:val="%1.%2.%3.%4."/>
      <w:lvlJc w:val="left"/>
      <w:pPr>
        <w:ind w:left="1728" w:hanging="648"/>
      </w:pPr>
    </w:lvl>
    <w:lvl w:ilvl="4" w:tplc="D18A4D9E">
      <w:start w:val="1"/>
      <w:numFmt w:val="decimal"/>
      <w:lvlText w:val="%1.%2.%3.%4.%5."/>
      <w:lvlJc w:val="left"/>
      <w:pPr>
        <w:ind w:left="2232" w:hanging="792"/>
      </w:pPr>
    </w:lvl>
    <w:lvl w:ilvl="5" w:tplc="1548B584">
      <w:start w:val="1"/>
      <w:numFmt w:val="decimal"/>
      <w:lvlText w:val="%1.%2.%3.%4.%5.%6."/>
      <w:lvlJc w:val="left"/>
      <w:pPr>
        <w:ind w:left="2736" w:hanging="936"/>
      </w:pPr>
    </w:lvl>
    <w:lvl w:ilvl="6" w:tplc="F872B548">
      <w:start w:val="1"/>
      <w:numFmt w:val="decimal"/>
      <w:lvlText w:val="%1.%2.%3.%4.%5.%6.%7."/>
      <w:lvlJc w:val="left"/>
      <w:pPr>
        <w:ind w:left="3240" w:hanging="1080"/>
      </w:pPr>
    </w:lvl>
    <w:lvl w:ilvl="7" w:tplc="335242BE">
      <w:start w:val="1"/>
      <w:numFmt w:val="decimal"/>
      <w:lvlText w:val="%1.%2.%3.%4.%5.%6.%7.%8."/>
      <w:lvlJc w:val="left"/>
      <w:pPr>
        <w:ind w:left="3744" w:hanging="1224"/>
      </w:pPr>
    </w:lvl>
    <w:lvl w:ilvl="8" w:tplc="07DAA65A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DCE7614"/>
    <w:multiLevelType w:val="hybridMultilevel"/>
    <w:tmpl w:val="3B0EF400"/>
    <w:lvl w:ilvl="0" w:tplc="84449A76">
      <w:start w:val="9"/>
      <w:numFmt w:val="bullet"/>
      <w:lvlText w:val="-"/>
      <w:lvlJc w:val="left"/>
      <w:pPr>
        <w:ind w:left="720" w:hanging="360"/>
      </w:pPr>
      <w:rPr>
        <w:rFonts w:ascii="Raleway" w:eastAsia="Arial" w:hAnsi="Ralewa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E28B7"/>
    <w:multiLevelType w:val="hybridMultilevel"/>
    <w:tmpl w:val="FC305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54770"/>
    <w:multiLevelType w:val="hybridMultilevel"/>
    <w:tmpl w:val="BEFC48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584A75"/>
    <w:multiLevelType w:val="hybridMultilevel"/>
    <w:tmpl w:val="43D25E96"/>
    <w:lvl w:ilvl="0" w:tplc="D292C6D8">
      <w:start w:val="1"/>
      <w:numFmt w:val="decimal"/>
      <w:lvlText w:val="%1.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F26C71"/>
    <w:multiLevelType w:val="hybridMultilevel"/>
    <w:tmpl w:val="1009001F"/>
    <w:lvl w:ilvl="0" w:tplc="5B32FC8A">
      <w:start w:val="1"/>
      <w:numFmt w:val="decimal"/>
      <w:lvlText w:val="%1."/>
      <w:lvlJc w:val="left"/>
      <w:pPr>
        <w:ind w:left="360" w:hanging="360"/>
      </w:pPr>
    </w:lvl>
    <w:lvl w:ilvl="1" w:tplc="CD8CF610">
      <w:start w:val="1"/>
      <w:numFmt w:val="decimal"/>
      <w:lvlText w:val="%1.%2."/>
      <w:lvlJc w:val="left"/>
      <w:pPr>
        <w:ind w:left="792" w:hanging="432"/>
      </w:pPr>
    </w:lvl>
    <w:lvl w:ilvl="2" w:tplc="45B2192E">
      <w:start w:val="1"/>
      <w:numFmt w:val="decimal"/>
      <w:lvlText w:val="%1.%2.%3."/>
      <w:lvlJc w:val="left"/>
      <w:pPr>
        <w:ind w:left="1224" w:hanging="504"/>
      </w:pPr>
    </w:lvl>
    <w:lvl w:ilvl="3" w:tplc="68C0ED4E">
      <w:start w:val="1"/>
      <w:numFmt w:val="decimal"/>
      <w:lvlText w:val="%1.%2.%3.%4."/>
      <w:lvlJc w:val="left"/>
      <w:pPr>
        <w:ind w:left="1728" w:hanging="648"/>
      </w:pPr>
    </w:lvl>
    <w:lvl w:ilvl="4" w:tplc="5F70D408">
      <w:start w:val="1"/>
      <w:numFmt w:val="decimal"/>
      <w:lvlText w:val="%1.%2.%3.%4.%5."/>
      <w:lvlJc w:val="left"/>
      <w:pPr>
        <w:ind w:left="2232" w:hanging="792"/>
      </w:pPr>
    </w:lvl>
    <w:lvl w:ilvl="5" w:tplc="C1F2158C">
      <w:start w:val="1"/>
      <w:numFmt w:val="decimal"/>
      <w:lvlText w:val="%1.%2.%3.%4.%5.%6."/>
      <w:lvlJc w:val="left"/>
      <w:pPr>
        <w:ind w:left="2736" w:hanging="936"/>
      </w:pPr>
    </w:lvl>
    <w:lvl w:ilvl="6" w:tplc="14BCB12E">
      <w:start w:val="1"/>
      <w:numFmt w:val="decimal"/>
      <w:lvlText w:val="%1.%2.%3.%4.%5.%6.%7."/>
      <w:lvlJc w:val="left"/>
      <w:pPr>
        <w:ind w:left="3240" w:hanging="1080"/>
      </w:pPr>
    </w:lvl>
    <w:lvl w:ilvl="7" w:tplc="C10CA452">
      <w:start w:val="1"/>
      <w:numFmt w:val="decimal"/>
      <w:lvlText w:val="%1.%2.%3.%4.%5.%6.%7.%8."/>
      <w:lvlJc w:val="left"/>
      <w:pPr>
        <w:ind w:left="3744" w:hanging="1224"/>
      </w:pPr>
    </w:lvl>
    <w:lvl w:ilvl="8" w:tplc="5B48341E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22"/>
  </w:num>
  <w:num w:numId="3">
    <w:abstractNumId w:val="12"/>
  </w:num>
  <w:num w:numId="4">
    <w:abstractNumId w:val="16"/>
  </w:num>
  <w:num w:numId="5">
    <w:abstractNumId w:val="6"/>
  </w:num>
  <w:num w:numId="6">
    <w:abstractNumId w:val="24"/>
  </w:num>
  <w:num w:numId="7">
    <w:abstractNumId w:val="9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10"/>
  </w:num>
  <w:num w:numId="13">
    <w:abstractNumId w:val="8"/>
  </w:num>
  <w:num w:numId="14">
    <w:abstractNumId w:val="15"/>
  </w:num>
  <w:num w:numId="15">
    <w:abstractNumId w:val="16"/>
    <w:lvlOverride w:ilvl="0">
      <w:startOverride w:val="1"/>
    </w:lvlOverride>
  </w:num>
  <w:num w:numId="16">
    <w:abstractNumId w:val="16"/>
    <w:lvlOverride w:ilvl="0">
      <w:startOverride w:val="1"/>
    </w:lvlOverride>
  </w:num>
  <w:num w:numId="17">
    <w:abstractNumId w:val="3"/>
  </w:num>
  <w:num w:numId="18">
    <w:abstractNumId w:val="23"/>
  </w:num>
  <w:num w:numId="19">
    <w:abstractNumId w:val="11"/>
  </w:num>
  <w:num w:numId="20">
    <w:abstractNumId w:val="13"/>
  </w:num>
  <w:num w:numId="21">
    <w:abstractNumId w:val="7"/>
  </w:num>
  <w:num w:numId="22">
    <w:abstractNumId w:val="5"/>
  </w:num>
  <w:num w:numId="23">
    <w:abstractNumId w:val="25"/>
  </w:num>
  <w:num w:numId="24">
    <w:abstractNumId w:val="14"/>
  </w:num>
  <w:num w:numId="25">
    <w:abstractNumId w:val="1"/>
  </w:num>
  <w:num w:numId="26">
    <w:abstractNumId w:val="4"/>
  </w:num>
  <w:num w:numId="27">
    <w:abstractNumId w:val="18"/>
  </w:num>
  <w:num w:numId="28">
    <w:abstractNumId w:val="2"/>
  </w:num>
  <w:num w:numId="29">
    <w:abstractNumId w:val="19"/>
  </w:num>
  <w:num w:numId="30">
    <w:abstractNumId w:val="17"/>
  </w:num>
  <w:num w:numId="31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am Wang">
    <w15:presenceInfo w15:providerId="AD" w15:userId="S::awang@sanjel.com::f3942ba1-71cf-4e95-b87e-0ed2eb20f8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378"/>
    <w:rsid w:val="0000055B"/>
    <w:rsid w:val="00002B57"/>
    <w:rsid w:val="000034C7"/>
    <w:rsid w:val="000037E3"/>
    <w:rsid w:val="000044FF"/>
    <w:rsid w:val="0000524F"/>
    <w:rsid w:val="00006475"/>
    <w:rsid w:val="000071CE"/>
    <w:rsid w:val="00007648"/>
    <w:rsid w:val="0001030F"/>
    <w:rsid w:val="00010401"/>
    <w:rsid w:val="00010EAB"/>
    <w:rsid w:val="000115A1"/>
    <w:rsid w:val="0001162C"/>
    <w:rsid w:val="00011B69"/>
    <w:rsid w:val="00012356"/>
    <w:rsid w:val="00012995"/>
    <w:rsid w:val="00013489"/>
    <w:rsid w:val="00014A68"/>
    <w:rsid w:val="00016CFB"/>
    <w:rsid w:val="000208A0"/>
    <w:rsid w:val="00022679"/>
    <w:rsid w:val="000234D3"/>
    <w:rsid w:val="000245A8"/>
    <w:rsid w:val="00024D23"/>
    <w:rsid w:val="000271AF"/>
    <w:rsid w:val="0003075C"/>
    <w:rsid w:val="00030FD5"/>
    <w:rsid w:val="0003104D"/>
    <w:rsid w:val="0004025E"/>
    <w:rsid w:val="000404DE"/>
    <w:rsid w:val="00040BB4"/>
    <w:rsid w:val="00042677"/>
    <w:rsid w:val="00044E73"/>
    <w:rsid w:val="00047D87"/>
    <w:rsid w:val="00050AA8"/>
    <w:rsid w:val="0005385E"/>
    <w:rsid w:val="0005568F"/>
    <w:rsid w:val="00060027"/>
    <w:rsid w:val="0006031D"/>
    <w:rsid w:val="00061727"/>
    <w:rsid w:val="000627B0"/>
    <w:rsid w:val="00063581"/>
    <w:rsid w:val="00064368"/>
    <w:rsid w:val="00064982"/>
    <w:rsid w:val="000652C8"/>
    <w:rsid w:val="00066C76"/>
    <w:rsid w:val="000677BB"/>
    <w:rsid w:val="00067E59"/>
    <w:rsid w:val="00070696"/>
    <w:rsid w:val="00073D0B"/>
    <w:rsid w:val="000756DE"/>
    <w:rsid w:val="000760BD"/>
    <w:rsid w:val="0007770F"/>
    <w:rsid w:val="000777C9"/>
    <w:rsid w:val="00077B3A"/>
    <w:rsid w:val="000833EA"/>
    <w:rsid w:val="0008376B"/>
    <w:rsid w:val="000847E2"/>
    <w:rsid w:val="00085716"/>
    <w:rsid w:val="0008719A"/>
    <w:rsid w:val="00087824"/>
    <w:rsid w:val="00087BF3"/>
    <w:rsid w:val="00090625"/>
    <w:rsid w:val="000919A0"/>
    <w:rsid w:val="00093C9F"/>
    <w:rsid w:val="00094A8A"/>
    <w:rsid w:val="000952C8"/>
    <w:rsid w:val="000953A3"/>
    <w:rsid w:val="000953FF"/>
    <w:rsid w:val="000958D1"/>
    <w:rsid w:val="0009595B"/>
    <w:rsid w:val="00096179"/>
    <w:rsid w:val="00096CB6"/>
    <w:rsid w:val="000A041D"/>
    <w:rsid w:val="000A1B9A"/>
    <w:rsid w:val="000A1D10"/>
    <w:rsid w:val="000A3615"/>
    <w:rsid w:val="000A3F85"/>
    <w:rsid w:val="000A44C5"/>
    <w:rsid w:val="000A4AC9"/>
    <w:rsid w:val="000A4E0D"/>
    <w:rsid w:val="000A54C1"/>
    <w:rsid w:val="000A5E05"/>
    <w:rsid w:val="000A7837"/>
    <w:rsid w:val="000A7BBD"/>
    <w:rsid w:val="000B188D"/>
    <w:rsid w:val="000B2C2A"/>
    <w:rsid w:val="000B3063"/>
    <w:rsid w:val="000B4613"/>
    <w:rsid w:val="000B527B"/>
    <w:rsid w:val="000B5FE0"/>
    <w:rsid w:val="000B6872"/>
    <w:rsid w:val="000B6EA8"/>
    <w:rsid w:val="000B7F95"/>
    <w:rsid w:val="000C16C6"/>
    <w:rsid w:val="000C2FC2"/>
    <w:rsid w:val="000C3020"/>
    <w:rsid w:val="000C364A"/>
    <w:rsid w:val="000C38CB"/>
    <w:rsid w:val="000C3DE2"/>
    <w:rsid w:val="000C3DF5"/>
    <w:rsid w:val="000C3FF2"/>
    <w:rsid w:val="000C4C82"/>
    <w:rsid w:val="000C4FCC"/>
    <w:rsid w:val="000C539D"/>
    <w:rsid w:val="000C698E"/>
    <w:rsid w:val="000D1574"/>
    <w:rsid w:val="000D25C7"/>
    <w:rsid w:val="000D42C3"/>
    <w:rsid w:val="000D606B"/>
    <w:rsid w:val="000D6A6F"/>
    <w:rsid w:val="000E20E0"/>
    <w:rsid w:val="000E3C1F"/>
    <w:rsid w:val="000E410A"/>
    <w:rsid w:val="000E7C6D"/>
    <w:rsid w:val="000E7CC3"/>
    <w:rsid w:val="000E7EFB"/>
    <w:rsid w:val="000F178A"/>
    <w:rsid w:val="000F1A4F"/>
    <w:rsid w:val="000F238E"/>
    <w:rsid w:val="000F2648"/>
    <w:rsid w:val="000F26EF"/>
    <w:rsid w:val="000F282B"/>
    <w:rsid w:val="000F3760"/>
    <w:rsid w:val="000F5F49"/>
    <w:rsid w:val="000F7798"/>
    <w:rsid w:val="00100B4E"/>
    <w:rsid w:val="00100CF6"/>
    <w:rsid w:val="00100EAB"/>
    <w:rsid w:val="0010163A"/>
    <w:rsid w:val="001024D4"/>
    <w:rsid w:val="00102AD0"/>
    <w:rsid w:val="00104CEE"/>
    <w:rsid w:val="001050F5"/>
    <w:rsid w:val="0010656B"/>
    <w:rsid w:val="00110468"/>
    <w:rsid w:val="00110D91"/>
    <w:rsid w:val="00111F4E"/>
    <w:rsid w:val="001124C2"/>
    <w:rsid w:val="00113AE3"/>
    <w:rsid w:val="00114323"/>
    <w:rsid w:val="00114CA7"/>
    <w:rsid w:val="00115689"/>
    <w:rsid w:val="00116A96"/>
    <w:rsid w:val="0011763D"/>
    <w:rsid w:val="00117F90"/>
    <w:rsid w:val="001206FB"/>
    <w:rsid w:val="00120E6C"/>
    <w:rsid w:val="00121D61"/>
    <w:rsid w:val="001223F9"/>
    <w:rsid w:val="00123C5B"/>
    <w:rsid w:val="00123F1C"/>
    <w:rsid w:val="00124A02"/>
    <w:rsid w:val="00124F44"/>
    <w:rsid w:val="001255E7"/>
    <w:rsid w:val="001263DB"/>
    <w:rsid w:val="0013094E"/>
    <w:rsid w:val="001309FA"/>
    <w:rsid w:val="00130B02"/>
    <w:rsid w:val="00131D84"/>
    <w:rsid w:val="0013220C"/>
    <w:rsid w:val="001327A1"/>
    <w:rsid w:val="00133B23"/>
    <w:rsid w:val="001344A9"/>
    <w:rsid w:val="00136F0E"/>
    <w:rsid w:val="00137019"/>
    <w:rsid w:val="00140875"/>
    <w:rsid w:val="001410BF"/>
    <w:rsid w:val="00141423"/>
    <w:rsid w:val="0014167E"/>
    <w:rsid w:val="00141A18"/>
    <w:rsid w:val="001420B7"/>
    <w:rsid w:val="001437D6"/>
    <w:rsid w:val="001445F3"/>
    <w:rsid w:val="001462DD"/>
    <w:rsid w:val="00146E64"/>
    <w:rsid w:val="001471B7"/>
    <w:rsid w:val="00147411"/>
    <w:rsid w:val="0014787B"/>
    <w:rsid w:val="00147FA5"/>
    <w:rsid w:val="0015074A"/>
    <w:rsid w:val="00150D91"/>
    <w:rsid w:val="00151240"/>
    <w:rsid w:val="00151469"/>
    <w:rsid w:val="00151F2A"/>
    <w:rsid w:val="00152013"/>
    <w:rsid w:val="001523C2"/>
    <w:rsid w:val="001534E4"/>
    <w:rsid w:val="00153BBA"/>
    <w:rsid w:val="00153D6B"/>
    <w:rsid w:val="00153FA7"/>
    <w:rsid w:val="00154DB6"/>
    <w:rsid w:val="00155B5C"/>
    <w:rsid w:val="00155C24"/>
    <w:rsid w:val="00156775"/>
    <w:rsid w:val="00157916"/>
    <w:rsid w:val="0016157B"/>
    <w:rsid w:val="001627A5"/>
    <w:rsid w:val="0016369F"/>
    <w:rsid w:val="001647CD"/>
    <w:rsid w:val="00164E55"/>
    <w:rsid w:val="00165AFF"/>
    <w:rsid w:val="00165CFB"/>
    <w:rsid w:val="00170305"/>
    <w:rsid w:val="001704F1"/>
    <w:rsid w:val="00170B3A"/>
    <w:rsid w:val="00172C9A"/>
    <w:rsid w:val="001739D1"/>
    <w:rsid w:val="001742A5"/>
    <w:rsid w:val="001766A2"/>
    <w:rsid w:val="001801D1"/>
    <w:rsid w:val="001807BA"/>
    <w:rsid w:val="00181BD6"/>
    <w:rsid w:val="001822B4"/>
    <w:rsid w:val="001822C9"/>
    <w:rsid w:val="00183220"/>
    <w:rsid w:val="00183CF0"/>
    <w:rsid w:val="001847FE"/>
    <w:rsid w:val="0018663F"/>
    <w:rsid w:val="00187EF4"/>
    <w:rsid w:val="00190F16"/>
    <w:rsid w:val="00191082"/>
    <w:rsid w:val="0019120B"/>
    <w:rsid w:val="00192330"/>
    <w:rsid w:val="00192937"/>
    <w:rsid w:val="00193C82"/>
    <w:rsid w:val="001945E2"/>
    <w:rsid w:val="001967AE"/>
    <w:rsid w:val="00196CB5"/>
    <w:rsid w:val="00197D16"/>
    <w:rsid w:val="001A10CC"/>
    <w:rsid w:val="001A47BF"/>
    <w:rsid w:val="001A4923"/>
    <w:rsid w:val="001A7045"/>
    <w:rsid w:val="001B1096"/>
    <w:rsid w:val="001B1183"/>
    <w:rsid w:val="001B5A5F"/>
    <w:rsid w:val="001C027C"/>
    <w:rsid w:val="001C24D6"/>
    <w:rsid w:val="001C2705"/>
    <w:rsid w:val="001C2A90"/>
    <w:rsid w:val="001C3117"/>
    <w:rsid w:val="001C5AD3"/>
    <w:rsid w:val="001C5B89"/>
    <w:rsid w:val="001C60B8"/>
    <w:rsid w:val="001C72FD"/>
    <w:rsid w:val="001D01D9"/>
    <w:rsid w:val="001D0C1A"/>
    <w:rsid w:val="001D0FF8"/>
    <w:rsid w:val="001D2421"/>
    <w:rsid w:val="001D3623"/>
    <w:rsid w:val="001D5DAC"/>
    <w:rsid w:val="001D654A"/>
    <w:rsid w:val="001D7C18"/>
    <w:rsid w:val="001E12D0"/>
    <w:rsid w:val="001E1514"/>
    <w:rsid w:val="001E2E12"/>
    <w:rsid w:val="001E4306"/>
    <w:rsid w:val="001E61D5"/>
    <w:rsid w:val="001E7779"/>
    <w:rsid w:val="001E7FDF"/>
    <w:rsid w:val="001F0BC2"/>
    <w:rsid w:val="001F1139"/>
    <w:rsid w:val="001F1707"/>
    <w:rsid w:val="001F393F"/>
    <w:rsid w:val="001F6399"/>
    <w:rsid w:val="001F6A06"/>
    <w:rsid w:val="001F6C92"/>
    <w:rsid w:val="001F7FD2"/>
    <w:rsid w:val="00200017"/>
    <w:rsid w:val="002003C9"/>
    <w:rsid w:val="00200B15"/>
    <w:rsid w:val="002019CD"/>
    <w:rsid w:val="00204472"/>
    <w:rsid w:val="00205E6A"/>
    <w:rsid w:val="00206F53"/>
    <w:rsid w:val="00211211"/>
    <w:rsid w:val="00213032"/>
    <w:rsid w:val="00213AE7"/>
    <w:rsid w:val="00215211"/>
    <w:rsid w:val="0021627B"/>
    <w:rsid w:val="00216517"/>
    <w:rsid w:val="00217203"/>
    <w:rsid w:val="00217872"/>
    <w:rsid w:val="00220FA8"/>
    <w:rsid w:val="00221D6A"/>
    <w:rsid w:val="002226E7"/>
    <w:rsid w:val="0022291F"/>
    <w:rsid w:val="00225356"/>
    <w:rsid w:val="0022612E"/>
    <w:rsid w:val="00226EDB"/>
    <w:rsid w:val="0022743C"/>
    <w:rsid w:val="00227809"/>
    <w:rsid w:val="00227D76"/>
    <w:rsid w:val="0023110E"/>
    <w:rsid w:val="00231CD2"/>
    <w:rsid w:val="0023222A"/>
    <w:rsid w:val="002337DE"/>
    <w:rsid w:val="00234438"/>
    <w:rsid w:val="00234609"/>
    <w:rsid w:val="00236496"/>
    <w:rsid w:val="002366A2"/>
    <w:rsid w:val="002375C3"/>
    <w:rsid w:val="002377F3"/>
    <w:rsid w:val="00237D27"/>
    <w:rsid w:val="002409B8"/>
    <w:rsid w:val="0024135D"/>
    <w:rsid w:val="00243EBE"/>
    <w:rsid w:val="0024538D"/>
    <w:rsid w:val="00245B9E"/>
    <w:rsid w:val="00245E96"/>
    <w:rsid w:val="0025105C"/>
    <w:rsid w:val="002518FF"/>
    <w:rsid w:val="00252218"/>
    <w:rsid w:val="002524DE"/>
    <w:rsid w:val="00252D6F"/>
    <w:rsid w:val="002549A5"/>
    <w:rsid w:val="00255210"/>
    <w:rsid w:val="00260B31"/>
    <w:rsid w:val="002628C8"/>
    <w:rsid w:val="0026293B"/>
    <w:rsid w:val="00262E3D"/>
    <w:rsid w:val="00263A38"/>
    <w:rsid w:val="00263FA3"/>
    <w:rsid w:val="002653B6"/>
    <w:rsid w:val="0026562E"/>
    <w:rsid w:val="00266732"/>
    <w:rsid w:val="00267617"/>
    <w:rsid w:val="002707F3"/>
    <w:rsid w:val="00270F3C"/>
    <w:rsid w:val="002729A6"/>
    <w:rsid w:val="002732AE"/>
    <w:rsid w:val="00274014"/>
    <w:rsid w:val="00275058"/>
    <w:rsid w:val="00281A7A"/>
    <w:rsid w:val="002837D3"/>
    <w:rsid w:val="00284069"/>
    <w:rsid w:val="00284F54"/>
    <w:rsid w:val="00285A89"/>
    <w:rsid w:val="0029055E"/>
    <w:rsid w:val="00291A07"/>
    <w:rsid w:val="00292229"/>
    <w:rsid w:val="00294701"/>
    <w:rsid w:val="002949F7"/>
    <w:rsid w:val="00295F80"/>
    <w:rsid w:val="00296C75"/>
    <w:rsid w:val="002A05F6"/>
    <w:rsid w:val="002A1707"/>
    <w:rsid w:val="002A1D63"/>
    <w:rsid w:val="002A3188"/>
    <w:rsid w:val="002A4AD5"/>
    <w:rsid w:val="002A6A4C"/>
    <w:rsid w:val="002A7BBA"/>
    <w:rsid w:val="002B06D5"/>
    <w:rsid w:val="002B1CD9"/>
    <w:rsid w:val="002B2E67"/>
    <w:rsid w:val="002B305A"/>
    <w:rsid w:val="002B3123"/>
    <w:rsid w:val="002B61E5"/>
    <w:rsid w:val="002C0000"/>
    <w:rsid w:val="002C224D"/>
    <w:rsid w:val="002C2C8F"/>
    <w:rsid w:val="002C2DFA"/>
    <w:rsid w:val="002C3475"/>
    <w:rsid w:val="002C3EBE"/>
    <w:rsid w:val="002C42B5"/>
    <w:rsid w:val="002C6B1C"/>
    <w:rsid w:val="002C78DA"/>
    <w:rsid w:val="002D0779"/>
    <w:rsid w:val="002D0812"/>
    <w:rsid w:val="002D2802"/>
    <w:rsid w:val="002D31D6"/>
    <w:rsid w:val="002D345E"/>
    <w:rsid w:val="002D35C3"/>
    <w:rsid w:val="002D59F7"/>
    <w:rsid w:val="002D756F"/>
    <w:rsid w:val="002D7A86"/>
    <w:rsid w:val="002E0D2B"/>
    <w:rsid w:val="002E1155"/>
    <w:rsid w:val="002E15DD"/>
    <w:rsid w:val="002E2B5B"/>
    <w:rsid w:val="002E2D3F"/>
    <w:rsid w:val="002E35E7"/>
    <w:rsid w:val="002E39DE"/>
    <w:rsid w:val="002E42A9"/>
    <w:rsid w:val="002E5214"/>
    <w:rsid w:val="002E5E76"/>
    <w:rsid w:val="002E5EDB"/>
    <w:rsid w:val="002E68CA"/>
    <w:rsid w:val="002E7C0F"/>
    <w:rsid w:val="002F1146"/>
    <w:rsid w:val="002F1253"/>
    <w:rsid w:val="002F146A"/>
    <w:rsid w:val="002F265A"/>
    <w:rsid w:val="002F3097"/>
    <w:rsid w:val="002F3314"/>
    <w:rsid w:val="002F38BC"/>
    <w:rsid w:val="002F4715"/>
    <w:rsid w:val="002F5194"/>
    <w:rsid w:val="0030062A"/>
    <w:rsid w:val="00301493"/>
    <w:rsid w:val="00302991"/>
    <w:rsid w:val="003029B9"/>
    <w:rsid w:val="00302B45"/>
    <w:rsid w:val="00303345"/>
    <w:rsid w:val="00303BCE"/>
    <w:rsid w:val="00305096"/>
    <w:rsid w:val="00305138"/>
    <w:rsid w:val="003069EB"/>
    <w:rsid w:val="00306A32"/>
    <w:rsid w:val="00306DCF"/>
    <w:rsid w:val="00306F89"/>
    <w:rsid w:val="0031273B"/>
    <w:rsid w:val="00315D18"/>
    <w:rsid w:val="00316CAA"/>
    <w:rsid w:val="00320BE9"/>
    <w:rsid w:val="00322D5C"/>
    <w:rsid w:val="00324A41"/>
    <w:rsid w:val="00325B03"/>
    <w:rsid w:val="003305F3"/>
    <w:rsid w:val="00331F80"/>
    <w:rsid w:val="00333AF7"/>
    <w:rsid w:val="00334208"/>
    <w:rsid w:val="00335B33"/>
    <w:rsid w:val="00335B8B"/>
    <w:rsid w:val="003370FC"/>
    <w:rsid w:val="003373BA"/>
    <w:rsid w:val="0034273F"/>
    <w:rsid w:val="003439D9"/>
    <w:rsid w:val="00343CB1"/>
    <w:rsid w:val="003441A8"/>
    <w:rsid w:val="0034464C"/>
    <w:rsid w:val="00345B63"/>
    <w:rsid w:val="00346244"/>
    <w:rsid w:val="00346CDC"/>
    <w:rsid w:val="00350F75"/>
    <w:rsid w:val="00351CB5"/>
    <w:rsid w:val="00353334"/>
    <w:rsid w:val="00353DFC"/>
    <w:rsid w:val="00354C67"/>
    <w:rsid w:val="003550FA"/>
    <w:rsid w:val="00356957"/>
    <w:rsid w:val="003630B9"/>
    <w:rsid w:val="00363414"/>
    <w:rsid w:val="003641AF"/>
    <w:rsid w:val="00364A3B"/>
    <w:rsid w:val="00365B17"/>
    <w:rsid w:val="00367405"/>
    <w:rsid w:val="00370266"/>
    <w:rsid w:val="00370CE8"/>
    <w:rsid w:val="00370DAC"/>
    <w:rsid w:val="00370E90"/>
    <w:rsid w:val="0037269E"/>
    <w:rsid w:val="003728EA"/>
    <w:rsid w:val="00372AEE"/>
    <w:rsid w:val="00372D9F"/>
    <w:rsid w:val="00374FC3"/>
    <w:rsid w:val="00375A4D"/>
    <w:rsid w:val="00375B7B"/>
    <w:rsid w:val="00376016"/>
    <w:rsid w:val="003761B0"/>
    <w:rsid w:val="00376514"/>
    <w:rsid w:val="0037680D"/>
    <w:rsid w:val="00376AD4"/>
    <w:rsid w:val="003803DD"/>
    <w:rsid w:val="00384D4D"/>
    <w:rsid w:val="00385FBF"/>
    <w:rsid w:val="00386B7C"/>
    <w:rsid w:val="00387BE9"/>
    <w:rsid w:val="003914F4"/>
    <w:rsid w:val="00392D25"/>
    <w:rsid w:val="00392F7D"/>
    <w:rsid w:val="00393075"/>
    <w:rsid w:val="00393F45"/>
    <w:rsid w:val="00394B0C"/>
    <w:rsid w:val="00394D59"/>
    <w:rsid w:val="00397100"/>
    <w:rsid w:val="003A0110"/>
    <w:rsid w:val="003A0DFA"/>
    <w:rsid w:val="003A38CA"/>
    <w:rsid w:val="003A3C20"/>
    <w:rsid w:val="003A449C"/>
    <w:rsid w:val="003A48AD"/>
    <w:rsid w:val="003A52D1"/>
    <w:rsid w:val="003A5AF4"/>
    <w:rsid w:val="003A5DD5"/>
    <w:rsid w:val="003B0518"/>
    <w:rsid w:val="003B0540"/>
    <w:rsid w:val="003B18E6"/>
    <w:rsid w:val="003B21E3"/>
    <w:rsid w:val="003B3550"/>
    <w:rsid w:val="003B3B0D"/>
    <w:rsid w:val="003B4CFA"/>
    <w:rsid w:val="003B5868"/>
    <w:rsid w:val="003B704F"/>
    <w:rsid w:val="003B73A9"/>
    <w:rsid w:val="003B73CE"/>
    <w:rsid w:val="003B74A5"/>
    <w:rsid w:val="003C0152"/>
    <w:rsid w:val="003C14BB"/>
    <w:rsid w:val="003C18E5"/>
    <w:rsid w:val="003C193A"/>
    <w:rsid w:val="003C2378"/>
    <w:rsid w:val="003C36D3"/>
    <w:rsid w:val="003C460F"/>
    <w:rsid w:val="003C4633"/>
    <w:rsid w:val="003C6944"/>
    <w:rsid w:val="003D0282"/>
    <w:rsid w:val="003D0359"/>
    <w:rsid w:val="003D420D"/>
    <w:rsid w:val="003D4303"/>
    <w:rsid w:val="003D493E"/>
    <w:rsid w:val="003D644F"/>
    <w:rsid w:val="003D6B0C"/>
    <w:rsid w:val="003D723B"/>
    <w:rsid w:val="003E084A"/>
    <w:rsid w:val="003E08A8"/>
    <w:rsid w:val="003E0E7B"/>
    <w:rsid w:val="003E352D"/>
    <w:rsid w:val="003E56AE"/>
    <w:rsid w:val="003E5C80"/>
    <w:rsid w:val="003E6E69"/>
    <w:rsid w:val="003E7339"/>
    <w:rsid w:val="003F0613"/>
    <w:rsid w:val="003F08FC"/>
    <w:rsid w:val="003F148B"/>
    <w:rsid w:val="003F1AEA"/>
    <w:rsid w:val="003F3CEF"/>
    <w:rsid w:val="003F6AEB"/>
    <w:rsid w:val="003F6F0A"/>
    <w:rsid w:val="003F71D4"/>
    <w:rsid w:val="003F77F9"/>
    <w:rsid w:val="004008D5"/>
    <w:rsid w:val="004023BF"/>
    <w:rsid w:val="00402593"/>
    <w:rsid w:val="004034A9"/>
    <w:rsid w:val="00403820"/>
    <w:rsid w:val="00404C93"/>
    <w:rsid w:val="004052F2"/>
    <w:rsid w:val="0040607C"/>
    <w:rsid w:val="004068BD"/>
    <w:rsid w:val="00406AC7"/>
    <w:rsid w:val="0040741A"/>
    <w:rsid w:val="00410475"/>
    <w:rsid w:val="00410B9E"/>
    <w:rsid w:val="00411998"/>
    <w:rsid w:val="00411ECE"/>
    <w:rsid w:val="00412576"/>
    <w:rsid w:val="00412B94"/>
    <w:rsid w:val="00413A39"/>
    <w:rsid w:val="00414C4A"/>
    <w:rsid w:val="00415260"/>
    <w:rsid w:val="0041718D"/>
    <w:rsid w:val="00417637"/>
    <w:rsid w:val="00417662"/>
    <w:rsid w:val="00420D68"/>
    <w:rsid w:val="004210BD"/>
    <w:rsid w:val="00423255"/>
    <w:rsid w:val="004234FE"/>
    <w:rsid w:val="00424DDE"/>
    <w:rsid w:val="00425B57"/>
    <w:rsid w:val="0042600F"/>
    <w:rsid w:val="004260C9"/>
    <w:rsid w:val="00426349"/>
    <w:rsid w:val="00426428"/>
    <w:rsid w:val="00427E0C"/>
    <w:rsid w:val="0043061A"/>
    <w:rsid w:val="00432B39"/>
    <w:rsid w:val="004333F3"/>
    <w:rsid w:val="00433598"/>
    <w:rsid w:val="00435C94"/>
    <w:rsid w:val="00436153"/>
    <w:rsid w:val="00436613"/>
    <w:rsid w:val="004421AE"/>
    <w:rsid w:val="00443B71"/>
    <w:rsid w:val="00443F49"/>
    <w:rsid w:val="00444A03"/>
    <w:rsid w:val="0044562E"/>
    <w:rsid w:val="00445843"/>
    <w:rsid w:val="004462D8"/>
    <w:rsid w:val="004473C8"/>
    <w:rsid w:val="00447A4E"/>
    <w:rsid w:val="00447D5A"/>
    <w:rsid w:val="00450950"/>
    <w:rsid w:val="004520A3"/>
    <w:rsid w:val="00452347"/>
    <w:rsid w:val="00452CBF"/>
    <w:rsid w:val="00452D40"/>
    <w:rsid w:val="00455645"/>
    <w:rsid w:val="00456086"/>
    <w:rsid w:val="00456C72"/>
    <w:rsid w:val="00457EE4"/>
    <w:rsid w:val="00460617"/>
    <w:rsid w:val="00461DB0"/>
    <w:rsid w:val="00462941"/>
    <w:rsid w:val="00462A73"/>
    <w:rsid w:val="00462DE3"/>
    <w:rsid w:val="00463232"/>
    <w:rsid w:val="00463EF2"/>
    <w:rsid w:val="00464532"/>
    <w:rsid w:val="00464845"/>
    <w:rsid w:val="00466034"/>
    <w:rsid w:val="004668A3"/>
    <w:rsid w:val="0046723E"/>
    <w:rsid w:val="004705EF"/>
    <w:rsid w:val="00470ABE"/>
    <w:rsid w:val="004719AD"/>
    <w:rsid w:val="00471EBA"/>
    <w:rsid w:val="0047394F"/>
    <w:rsid w:val="00475FDE"/>
    <w:rsid w:val="004765BF"/>
    <w:rsid w:val="00477F8F"/>
    <w:rsid w:val="00480248"/>
    <w:rsid w:val="004825BE"/>
    <w:rsid w:val="004839BD"/>
    <w:rsid w:val="00484060"/>
    <w:rsid w:val="00485318"/>
    <w:rsid w:val="00485389"/>
    <w:rsid w:val="00485AAC"/>
    <w:rsid w:val="00486081"/>
    <w:rsid w:val="0048799F"/>
    <w:rsid w:val="00487BE0"/>
    <w:rsid w:val="00487CB2"/>
    <w:rsid w:val="00487D74"/>
    <w:rsid w:val="00492F04"/>
    <w:rsid w:val="004933C1"/>
    <w:rsid w:val="00493707"/>
    <w:rsid w:val="00495704"/>
    <w:rsid w:val="004961CB"/>
    <w:rsid w:val="004A1A33"/>
    <w:rsid w:val="004A207B"/>
    <w:rsid w:val="004A2679"/>
    <w:rsid w:val="004A2FD1"/>
    <w:rsid w:val="004A356F"/>
    <w:rsid w:val="004A367F"/>
    <w:rsid w:val="004A6D89"/>
    <w:rsid w:val="004A71A4"/>
    <w:rsid w:val="004A7B40"/>
    <w:rsid w:val="004B154E"/>
    <w:rsid w:val="004B2084"/>
    <w:rsid w:val="004B21EC"/>
    <w:rsid w:val="004B332B"/>
    <w:rsid w:val="004B40F8"/>
    <w:rsid w:val="004B6DDF"/>
    <w:rsid w:val="004B6EAE"/>
    <w:rsid w:val="004B7558"/>
    <w:rsid w:val="004B76B9"/>
    <w:rsid w:val="004B7D46"/>
    <w:rsid w:val="004C0560"/>
    <w:rsid w:val="004C10CC"/>
    <w:rsid w:val="004C11F2"/>
    <w:rsid w:val="004C1331"/>
    <w:rsid w:val="004C1A48"/>
    <w:rsid w:val="004C1AAD"/>
    <w:rsid w:val="004C2139"/>
    <w:rsid w:val="004C2DFC"/>
    <w:rsid w:val="004C2F6E"/>
    <w:rsid w:val="004C7197"/>
    <w:rsid w:val="004C7AA8"/>
    <w:rsid w:val="004C7CE8"/>
    <w:rsid w:val="004D0E2D"/>
    <w:rsid w:val="004D2D60"/>
    <w:rsid w:val="004D3AC6"/>
    <w:rsid w:val="004D3C37"/>
    <w:rsid w:val="004D4247"/>
    <w:rsid w:val="004D48FC"/>
    <w:rsid w:val="004D596B"/>
    <w:rsid w:val="004D6062"/>
    <w:rsid w:val="004E1168"/>
    <w:rsid w:val="004E145F"/>
    <w:rsid w:val="004E219C"/>
    <w:rsid w:val="004E2C09"/>
    <w:rsid w:val="004E3A2E"/>
    <w:rsid w:val="004E52ED"/>
    <w:rsid w:val="004F048F"/>
    <w:rsid w:val="004F117C"/>
    <w:rsid w:val="004F2C58"/>
    <w:rsid w:val="004F4512"/>
    <w:rsid w:val="004F4CF2"/>
    <w:rsid w:val="004F56D0"/>
    <w:rsid w:val="0050192E"/>
    <w:rsid w:val="005033AA"/>
    <w:rsid w:val="0050370B"/>
    <w:rsid w:val="00507132"/>
    <w:rsid w:val="00507344"/>
    <w:rsid w:val="005138DD"/>
    <w:rsid w:val="00513DA1"/>
    <w:rsid w:val="00513FDA"/>
    <w:rsid w:val="00515AF5"/>
    <w:rsid w:val="00515FD3"/>
    <w:rsid w:val="005162C1"/>
    <w:rsid w:val="00516AF7"/>
    <w:rsid w:val="0051748E"/>
    <w:rsid w:val="00520D7C"/>
    <w:rsid w:val="0052142E"/>
    <w:rsid w:val="00521A76"/>
    <w:rsid w:val="00522B1F"/>
    <w:rsid w:val="00522EE7"/>
    <w:rsid w:val="00523A1E"/>
    <w:rsid w:val="00523DF7"/>
    <w:rsid w:val="00524FEA"/>
    <w:rsid w:val="00526321"/>
    <w:rsid w:val="00526CC6"/>
    <w:rsid w:val="00531133"/>
    <w:rsid w:val="00532CA6"/>
    <w:rsid w:val="00534645"/>
    <w:rsid w:val="005361FA"/>
    <w:rsid w:val="005408C4"/>
    <w:rsid w:val="00541142"/>
    <w:rsid w:val="00541380"/>
    <w:rsid w:val="00541F59"/>
    <w:rsid w:val="0054202C"/>
    <w:rsid w:val="005423D9"/>
    <w:rsid w:val="00543640"/>
    <w:rsid w:val="00543DA9"/>
    <w:rsid w:val="00545989"/>
    <w:rsid w:val="00546F09"/>
    <w:rsid w:val="005479F8"/>
    <w:rsid w:val="00547DB6"/>
    <w:rsid w:val="00550D21"/>
    <w:rsid w:val="005525CB"/>
    <w:rsid w:val="005530F3"/>
    <w:rsid w:val="00553656"/>
    <w:rsid w:val="00554001"/>
    <w:rsid w:val="00554360"/>
    <w:rsid w:val="00554CF3"/>
    <w:rsid w:val="00554FF9"/>
    <w:rsid w:val="005571E4"/>
    <w:rsid w:val="00561DD0"/>
    <w:rsid w:val="00562E9F"/>
    <w:rsid w:val="00563485"/>
    <w:rsid w:val="005645C8"/>
    <w:rsid w:val="005646C6"/>
    <w:rsid w:val="00564D25"/>
    <w:rsid w:val="0056524A"/>
    <w:rsid w:val="005656B7"/>
    <w:rsid w:val="00565783"/>
    <w:rsid w:val="00565B73"/>
    <w:rsid w:val="00566108"/>
    <w:rsid w:val="00566378"/>
    <w:rsid w:val="005663DC"/>
    <w:rsid w:val="00566E71"/>
    <w:rsid w:val="00567E81"/>
    <w:rsid w:val="00570552"/>
    <w:rsid w:val="00570824"/>
    <w:rsid w:val="00570E3C"/>
    <w:rsid w:val="00570FC2"/>
    <w:rsid w:val="005747EB"/>
    <w:rsid w:val="00577267"/>
    <w:rsid w:val="005772FD"/>
    <w:rsid w:val="00577A91"/>
    <w:rsid w:val="00580B82"/>
    <w:rsid w:val="0058228C"/>
    <w:rsid w:val="005828A2"/>
    <w:rsid w:val="005836B8"/>
    <w:rsid w:val="005846A9"/>
    <w:rsid w:val="00584A1E"/>
    <w:rsid w:val="00584B23"/>
    <w:rsid w:val="00584ED9"/>
    <w:rsid w:val="00585DCD"/>
    <w:rsid w:val="00586CE2"/>
    <w:rsid w:val="00587865"/>
    <w:rsid w:val="00587BE2"/>
    <w:rsid w:val="00591C67"/>
    <w:rsid w:val="005927FF"/>
    <w:rsid w:val="0059329F"/>
    <w:rsid w:val="00595361"/>
    <w:rsid w:val="0059538C"/>
    <w:rsid w:val="00596756"/>
    <w:rsid w:val="00596C68"/>
    <w:rsid w:val="00596F20"/>
    <w:rsid w:val="005978D0"/>
    <w:rsid w:val="00597E3F"/>
    <w:rsid w:val="005A1692"/>
    <w:rsid w:val="005A22B3"/>
    <w:rsid w:val="005A29BD"/>
    <w:rsid w:val="005A39C5"/>
    <w:rsid w:val="005A3D08"/>
    <w:rsid w:val="005A40D9"/>
    <w:rsid w:val="005A4C2A"/>
    <w:rsid w:val="005A5121"/>
    <w:rsid w:val="005A5664"/>
    <w:rsid w:val="005A6B3C"/>
    <w:rsid w:val="005A7FA7"/>
    <w:rsid w:val="005B1AFE"/>
    <w:rsid w:val="005B2AAB"/>
    <w:rsid w:val="005B339B"/>
    <w:rsid w:val="005B343C"/>
    <w:rsid w:val="005B3633"/>
    <w:rsid w:val="005B5941"/>
    <w:rsid w:val="005B5C7F"/>
    <w:rsid w:val="005B63D3"/>
    <w:rsid w:val="005B69F4"/>
    <w:rsid w:val="005C0B84"/>
    <w:rsid w:val="005C1F2B"/>
    <w:rsid w:val="005C37BA"/>
    <w:rsid w:val="005C3AFE"/>
    <w:rsid w:val="005C4718"/>
    <w:rsid w:val="005C4C58"/>
    <w:rsid w:val="005C79BF"/>
    <w:rsid w:val="005D0B3B"/>
    <w:rsid w:val="005D18DB"/>
    <w:rsid w:val="005D23BF"/>
    <w:rsid w:val="005D3826"/>
    <w:rsid w:val="005D3F07"/>
    <w:rsid w:val="005D49EA"/>
    <w:rsid w:val="005D5AD4"/>
    <w:rsid w:val="005D6289"/>
    <w:rsid w:val="005D6E0F"/>
    <w:rsid w:val="005D7760"/>
    <w:rsid w:val="005E11B8"/>
    <w:rsid w:val="005E1A79"/>
    <w:rsid w:val="005E3254"/>
    <w:rsid w:val="005E32CC"/>
    <w:rsid w:val="005E3A01"/>
    <w:rsid w:val="005E3D3E"/>
    <w:rsid w:val="005E500E"/>
    <w:rsid w:val="005E5487"/>
    <w:rsid w:val="005E755A"/>
    <w:rsid w:val="005F21C0"/>
    <w:rsid w:val="005F2890"/>
    <w:rsid w:val="005F292E"/>
    <w:rsid w:val="005F42FC"/>
    <w:rsid w:val="005F4331"/>
    <w:rsid w:val="005F434A"/>
    <w:rsid w:val="005F6034"/>
    <w:rsid w:val="005F6274"/>
    <w:rsid w:val="005F6BE0"/>
    <w:rsid w:val="005F7F7D"/>
    <w:rsid w:val="006019FC"/>
    <w:rsid w:val="00601C98"/>
    <w:rsid w:val="00601CD6"/>
    <w:rsid w:val="0060218D"/>
    <w:rsid w:val="00602637"/>
    <w:rsid w:val="00604F0D"/>
    <w:rsid w:val="00605425"/>
    <w:rsid w:val="00605AC5"/>
    <w:rsid w:val="00605F6D"/>
    <w:rsid w:val="00606CA9"/>
    <w:rsid w:val="006075BE"/>
    <w:rsid w:val="006075C6"/>
    <w:rsid w:val="00610727"/>
    <w:rsid w:val="00613278"/>
    <w:rsid w:val="0061371B"/>
    <w:rsid w:val="00613CE0"/>
    <w:rsid w:val="0061526E"/>
    <w:rsid w:val="006156B9"/>
    <w:rsid w:val="00616E82"/>
    <w:rsid w:val="006178F6"/>
    <w:rsid w:val="00617EE3"/>
    <w:rsid w:val="006236A8"/>
    <w:rsid w:val="006260E5"/>
    <w:rsid w:val="0062642F"/>
    <w:rsid w:val="006278CB"/>
    <w:rsid w:val="00630F01"/>
    <w:rsid w:val="00632710"/>
    <w:rsid w:val="00633417"/>
    <w:rsid w:val="0063614F"/>
    <w:rsid w:val="00636588"/>
    <w:rsid w:val="00641351"/>
    <w:rsid w:val="0064141E"/>
    <w:rsid w:val="006414F9"/>
    <w:rsid w:val="006420F8"/>
    <w:rsid w:val="00642103"/>
    <w:rsid w:val="0064251F"/>
    <w:rsid w:val="0064308F"/>
    <w:rsid w:val="006432B7"/>
    <w:rsid w:val="0064332F"/>
    <w:rsid w:val="006449CF"/>
    <w:rsid w:val="0064560C"/>
    <w:rsid w:val="0064573F"/>
    <w:rsid w:val="00646D94"/>
    <w:rsid w:val="00647645"/>
    <w:rsid w:val="006502E6"/>
    <w:rsid w:val="006511A3"/>
    <w:rsid w:val="006521C2"/>
    <w:rsid w:val="00655717"/>
    <w:rsid w:val="0065687B"/>
    <w:rsid w:val="00660D61"/>
    <w:rsid w:val="00661F2B"/>
    <w:rsid w:val="006621EA"/>
    <w:rsid w:val="006643E9"/>
    <w:rsid w:val="00665000"/>
    <w:rsid w:val="00665BD9"/>
    <w:rsid w:val="00665CE9"/>
    <w:rsid w:val="00666BA3"/>
    <w:rsid w:val="006703A1"/>
    <w:rsid w:val="00670616"/>
    <w:rsid w:val="0067097D"/>
    <w:rsid w:val="0067144D"/>
    <w:rsid w:val="00671E89"/>
    <w:rsid w:val="006723DF"/>
    <w:rsid w:val="00673346"/>
    <w:rsid w:val="00673940"/>
    <w:rsid w:val="00674007"/>
    <w:rsid w:val="006763D8"/>
    <w:rsid w:val="00676943"/>
    <w:rsid w:val="00680957"/>
    <w:rsid w:val="00680E91"/>
    <w:rsid w:val="00682C20"/>
    <w:rsid w:val="00683724"/>
    <w:rsid w:val="00690EC2"/>
    <w:rsid w:val="006950E6"/>
    <w:rsid w:val="0069652D"/>
    <w:rsid w:val="00697231"/>
    <w:rsid w:val="00697EDA"/>
    <w:rsid w:val="006A0D01"/>
    <w:rsid w:val="006A1F9E"/>
    <w:rsid w:val="006A3850"/>
    <w:rsid w:val="006A53FE"/>
    <w:rsid w:val="006A5C60"/>
    <w:rsid w:val="006A61B4"/>
    <w:rsid w:val="006A6811"/>
    <w:rsid w:val="006B016E"/>
    <w:rsid w:val="006B0EC6"/>
    <w:rsid w:val="006B258C"/>
    <w:rsid w:val="006B2AD7"/>
    <w:rsid w:val="006B34E3"/>
    <w:rsid w:val="006B37F2"/>
    <w:rsid w:val="006B4766"/>
    <w:rsid w:val="006B4A6C"/>
    <w:rsid w:val="006B4B4B"/>
    <w:rsid w:val="006B55B1"/>
    <w:rsid w:val="006C08FC"/>
    <w:rsid w:val="006C0D31"/>
    <w:rsid w:val="006C4679"/>
    <w:rsid w:val="006C6798"/>
    <w:rsid w:val="006C6F81"/>
    <w:rsid w:val="006C6F89"/>
    <w:rsid w:val="006D17B4"/>
    <w:rsid w:val="006D20D5"/>
    <w:rsid w:val="006D34AF"/>
    <w:rsid w:val="006D3727"/>
    <w:rsid w:val="006D3BDB"/>
    <w:rsid w:val="006D3E50"/>
    <w:rsid w:val="006D4144"/>
    <w:rsid w:val="006D4238"/>
    <w:rsid w:val="006D5980"/>
    <w:rsid w:val="006D59FE"/>
    <w:rsid w:val="006D5AB7"/>
    <w:rsid w:val="006D63B6"/>
    <w:rsid w:val="006D7980"/>
    <w:rsid w:val="006D7E19"/>
    <w:rsid w:val="006E01B6"/>
    <w:rsid w:val="006E1030"/>
    <w:rsid w:val="006E15CA"/>
    <w:rsid w:val="006E1902"/>
    <w:rsid w:val="006E1FA8"/>
    <w:rsid w:val="006E2950"/>
    <w:rsid w:val="006E52E8"/>
    <w:rsid w:val="006E72B9"/>
    <w:rsid w:val="006E7B1B"/>
    <w:rsid w:val="006F026C"/>
    <w:rsid w:val="006F0F27"/>
    <w:rsid w:val="006F18AA"/>
    <w:rsid w:val="006F1A64"/>
    <w:rsid w:val="006F20AB"/>
    <w:rsid w:val="006F22CF"/>
    <w:rsid w:val="006F3BB8"/>
    <w:rsid w:val="006F45F1"/>
    <w:rsid w:val="006F57B7"/>
    <w:rsid w:val="006F651D"/>
    <w:rsid w:val="006F7CDD"/>
    <w:rsid w:val="00700327"/>
    <w:rsid w:val="00700BD7"/>
    <w:rsid w:val="007011DB"/>
    <w:rsid w:val="007023ED"/>
    <w:rsid w:val="007024A1"/>
    <w:rsid w:val="007029F9"/>
    <w:rsid w:val="007034BE"/>
    <w:rsid w:val="00703876"/>
    <w:rsid w:val="007042A1"/>
    <w:rsid w:val="00704C51"/>
    <w:rsid w:val="00705171"/>
    <w:rsid w:val="0070535E"/>
    <w:rsid w:val="00706951"/>
    <w:rsid w:val="007073BD"/>
    <w:rsid w:val="00707744"/>
    <w:rsid w:val="0070791A"/>
    <w:rsid w:val="00707AF9"/>
    <w:rsid w:val="00707C1D"/>
    <w:rsid w:val="007101E8"/>
    <w:rsid w:val="00710641"/>
    <w:rsid w:val="00710F2D"/>
    <w:rsid w:val="007113FD"/>
    <w:rsid w:val="0071149C"/>
    <w:rsid w:val="00711790"/>
    <w:rsid w:val="00711C80"/>
    <w:rsid w:val="00712155"/>
    <w:rsid w:val="00713F09"/>
    <w:rsid w:val="00714493"/>
    <w:rsid w:val="007152B9"/>
    <w:rsid w:val="0071639E"/>
    <w:rsid w:val="007170B3"/>
    <w:rsid w:val="00720A74"/>
    <w:rsid w:val="00722358"/>
    <w:rsid w:val="00722AD2"/>
    <w:rsid w:val="007231E5"/>
    <w:rsid w:val="00725653"/>
    <w:rsid w:val="00730B4A"/>
    <w:rsid w:val="00731734"/>
    <w:rsid w:val="00733B68"/>
    <w:rsid w:val="00734456"/>
    <w:rsid w:val="0073488A"/>
    <w:rsid w:val="0073492F"/>
    <w:rsid w:val="00735097"/>
    <w:rsid w:val="00736564"/>
    <w:rsid w:val="00741C69"/>
    <w:rsid w:val="00741F0C"/>
    <w:rsid w:val="007422F1"/>
    <w:rsid w:val="00742449"/>
    <w:rsid w:val="00742537"/>
    <w:rsid w:val="00742A3A"/>
    <w:rsid w:val="007430CD"/>
    <w:rsid w:val="0074311B"/>
    <w:rsid w:val="00744F7A"/>
    <w:rsid w:val="00745641"/>
    <w:rsid w:val="007456BA"/>
    <w:rsid w:val="0074642F"/>
    <w:rsid w:val="00746431"/>
    <w:rsid w:val="00747E08"/>
    <w:rsid w:val="007501EF"/>
    <w:rsid w:val="00750B35"/>
    <w:rsid w:val="00750B83"/>
    <w:rsid w:val="0075160F"/>
    <w:rsid w:val="00752423"/>
    <w:rsid w:val="00752E97"/>
    <w:rsid w:val="00755256"/>
    <w:rsid w:val="007563DD"/>
    <w:rsid w:val="0075675B"/>
    <w:rsid w:val="00760116"/>
    <w:rsid w:val="007607E6"/>
    <w:rsid w:val="007623AD"/>
    <w:rsid w:val="007639F6"/>
    <w:rsid w:val="00763BE7"/>
    <w:rsid w:val="007644D1"/>
    <w:rsid w:val="007648C1"/>
    <w:rsid w:val="00766A2B"/>
    <w:rsid w:val="00767648"/>
    <w:rsid w:val="00767978"/>
    <w:rsid w:val="00767C11"/>
    <w:rsid w:val="00770006"/>
    <w:rsid w:val="00770527"/>
    <w:rsid w:val="007738E6"/>
    <w:rsid w:val="00774C91"/>
    <w:rsid w:val="00776ABD"/>
    <w:rsid w:val="00776B52"/>
    <w:rsid w:val="00777AF4"/>
    <w:rsid w:val="00782113"/>
    <w:rsid w:val="00782FAB"/>
    <w:rsid w:val="00783ACA"/>
    <w:rsid w:val="00786FAA"/>
    <w:rsid w:val="00790D46"/>
    <w:rsid w:val="0079150E"/>
    <w:rsid w:val="00791D54"/>
    <w:rsid w:val="00794670"/>
    <w:rsid w:val="00794AEC"/>
    <w:rsid w:val="00795025"/>
    <w:rsid w:val="00796147"/>
    <w:rsid w:val="00797145"/>
    <w:rsid w:val="007A03BA"/>
    <w:rsid w:val="007A092F"/>
    <w:rsid w:val="007A0B5A"/>
    <w:rsid w:val="007A1276"/>
    <w:rsid w:val="007A1620"/>
    <w:rsid w:val="007A29CB"/>
    <w:rsid w:val="007A41ED"/>
    <w:rsid w:val="007A4C5C"/>
    <w:rsid w:val="007A4F10"/>
    <w:rsid w:val="007A62EA"/>
    <w:rsid w:val="007B1C7F"/>
    <w:rsid w:val="007B224C"/>
    <w:rsid w:val="007B286F"/>
    <w:rsid w:val="007B3F63"/>
    <w:rsid w:val="007B4695"/>
    <w:rsid w:val="007B522B"/>
    <w:rsid w:val="007B6DFD"/>
    <w:rsid w:val="007B70D9"/>
    <w:rsid w:val="007B73C8"/>
    <w:rsid w:val="007B7F04"/>
    <w:rsid w:val="007C0213"/>
    <w:rsid w:val="007C108A"/>
    <w:rsid w:val="007C47F9"/>
    <w:rsid w:val="007C4BB3"/>
    <w:rsid w:val="007C4DCA"/>
    <w:rsid w:val="007C61B5"/>
    <w:rsid w:val="007C66C9"/>
    <w:rsid w:val="007D060D"/>
    <w:rsid w:val="007D2970"/>
    <w:rsid w:val="007D30A4"/>
    <w:rsid w:val="007D6632"/>
    <w:rsid w:val="007E126F"/>
    <w:rsid w:val="007E22E0"/>
    <w:rsid w:val="007E23FD"/>
    <w:rsid w:val="007E2A82"/>
    <w:rsid w:val="007E2D29"/>
    <w:rsid w:val="007E36D4"/>
    <w:rsid w:val="007E57B4"/>
    <w:rsid w:val="007E5A10"/>
    <w:rsid w:val="007E707D"/>
    <w:rsid w:val="007F01A9"/>
    <w:rsid w:val="007F0AF9"/>
    <w:rsid w:val="007F1272"/>
    <w:rsid w:val="007F193E"/>
    <w:rsid w:val="007F2391"/>
    <w:rsid w:val="007F2F50"/>
    <w:rsid w:val="007F314C"/>
    <w:rsid w:val="007F3857"/>
    <w:rsid w:val="007F4016"/>
    <w:rsid w:val="007F4715"/>
    <w:rsid w:val="007F5062"/>
    <w:rsid w:val="007F60AB"/>
    <w:rsid w:val="007F63C8"/>
    <w:rsid w:val="007F6537"/>
    <w:rsid w:val="007F6C92"/>
    <w:rsid w:val="007F7040"/>
    <w:rsid w:val="0080097B"/>
    <w:rsid w:val="008011A6"/>
    <w:rsid w:val="008015D2"/>
    <w:rsid w:val="008028B5"/>
    <w:rsid w:val="008039AD"/>
    <w:rsid w:val="00804281"/>
    <w:rsid w:val="00804F54"/>
    <w:rsid w:val="00805189"/>
    <w:rsid w:val="00805FCA"/>
    <w:rsid w:val="00807C03"/>
    <w:rsid w:val="00807E5F"/>
    <w:rsid w:val="00810A0F"/>
    <w:rsid w:val="008110C4"/>
    <w:rsid w:val="00811B69"/>
    <w:rsid w:val="00813798"/>
    <w:rsid w:val="008146AD"/>
    <w:rsid w:val="00816469"/>
    <w:rsid w:val="00817267"/>
    <w:rsid w:val="008175FC"/>
    <w:rsid w:val="008177FF"/>
    <w:rsid w:val="00820EC4"/>
    <w:rsid w:val="00821E5C"/>
    <w:rsid w:val="00824577"/>
    <w:rsid w:val="00824B2F"/>
    <w:rsid w:val="00824E17"/>
    <w:rsid w:val="00825229"/>
    <w:rsid w:val="0082541E"/>
    <w:rsid w:val="0082728C"/>
    <w:rsid w:val="00827501"/>
    <w:rsid w:val="008279A1"/>
    <w:rsid w:val="00827F3B"/>
    <w:rsid w:val="008319C2"/>
    <w:rsid w:val="00831CDD"/>
    <w:rsid w:val="008331E6"/>
    <w:rsid w:val="00833734"/>
    <w:rsid w:val="00834FE2"/>
    <w:rsid w:val="00835800"/>
    <w:rsid w:val="008361BC"/>
    <w:rsid w:val="00840AE1"/>
    <w:rsid w:val="00840D37"/>
    <w:rsid w:val="0084109F"/>
    <w:rsid w:val="0084205A"/>
    <w:rsid w:val="00842E4E"/>
    <w:rsid w:val="00843020"/>
    <w:rsid w:val="00843378"/>
    <w:rsid w:val="00844217"/>
    <w:rsid w:val="0084471E"/>
    <w:rsid w:val="0084478B"/>
    <w:rsid w:val="008447EC"/>
    <w:rsid w:val="00845CA5"/>
    <w:rsid w:val="008471FB"/>
    <w:rsid w:val="008476DD"/>
    <w:rsid w:val="00847AE6"/>
    <w:rsid w:val="00847E52"/>
    <w:rsid w:val="00850CB1"/>
    <w:rsid w:val="00851F5D"/>
    <w:rsid w:val="008522B9"/>
    <w:rsid w:val="00853FAC"/>
    <w:rsid w:val="00854575"/>
    <w:rsid w:val="00855432"/>
    <w:rsid w:val="008555F9"/>
    <w:rsid w:val="00855AB0"/>
    <w:rsid w:val="0085641E"/>
    <w:rsid w:val="00856B4F"/>
    <w:rsid w:val="00857BAE"/>
    <w:rsid w:val="00860217"/>
    <w:rsid w:val="00862EC4"/>
    <w:rsid w:val="00863ACC"/>
    <w:rsid w:val="008640A2"/>
    <w:rsid w:val="00864C06"/>
    <w:rsid w:val="0086546E"/>
    <w:rsid w:val="008654E5"/>
    <w:rsid w:val="00865936"/>
    <w:rsid w:val="00866198"/>
    <w:rsid w:val="00866476"/>
    <w:rsid w:val="008675FE"/>
    <w:rsid w:val="00867B85"/>
    <w:rsid w:val="00870BA8"/>
    <w:rsid w:val="00870D20"/>
    <w:rsid w:val="00872A46"/>
    <w:rsid w:val="00874838"/>
    <w:rsid w:val="008800DB"/>
    <w:rsid w:val="008801FD"/>
    <w:rsid w:val="0088054A"/>
    <w:rsid w:val="008810F6"/>
    <w:rsid w:val="008830A5"/>
    <w:rsid w:val="0088343D"/>
    <w:rsid w:val="008838F5"/>
    <w:rsid w:val="0088594A"/>
    <w:rsid w:val="00885FF0"/>
    <w:rsid w:val="00887C4F"/>
    <w:rsid w:val="00890283"/>
    <w:rsid w:val="00890392"/>
    <w:rsid w:val="0089394B"/>
    <w:rsid w:val="00893960"/>
    <w:rsid w:val="00893B93"/>
    <w:rsid w:val="00894346"/>
    <w:rsid w:val="0089523D"/>
    <w:rsid w:val="00895D3E"/>
    <w:rsid w:val="00897A8C"/>
    <w:rsid w:val="008A0282"/>
    <w:rsid w:val="008A11FB"/>
    <w:rsid w:val="008A1E9B"/>
    <w:rsid w:val="008A1EC2"/>
    <w:rsid w:val="008A2132"/>
    <w:rsid w:val="008A2DB6"/>
    <w:rsid w:val="008A2F07"/>
    <w:rsid w:val="008A3CA3"/>
    <w:rsid w:val="008A4397"/>
    <w:rsid w:val="008A5D4F"/>
    <w:rsid w:val="008A5DA9"/>
    <w:rsid w:val="008A6669"/>
    <w:rsid w:val="008A775D"/>
    <w:rsid w:val="008B2E00"/>
    <w:rsid w:val="008B4C35"/>
    <w:rsid w:val="008B54DE"/>
    <w:rsid w:val="008B5973"/>
    <w:rsid w:val="008B59E6"/>
    <w:rsid w:val="008B5E2D"/>
    <w:rsid w:val="008B627F"/>
    <w:rsid w:val="008B6941"/>
    <w:rsid w:val="008C03FA"/>
    <w:rsid w:val="008C0B36"/>
    <w:rsid w:val="008C33EA"/>
    <w:rsid w:val="008C33F8"/>
    <w:rsid w:val="008C47B6"/>
    <w:rsid w:val="008C4ED5"/>
    <w:rsid w:val="008C761C"/>
    <w:rsid w:val="008D1AB0"/>
    <w:rsid w:val="008D1BB9"/>
    <w:rsid w:val="008D1FAB"/>
    <w:rsid w:val="008D3C02"/>
    <w:rsid w:val="008D57E3"/>
    <w:rsid w:val="008E0A1A"/>
    <w:rsid w:val="008E0AAA"/>
    <w:rsid w:val="008E17EE"/>
    <w:rsid w:val="008E1B68"/>
    <w:rsid w:val="008E610B"/>
    <w:rsid w:val="008E6D83"/>
    <w:rsid w:val="008E7112"/>
    <w:rsid w:val="008F0434"/>
    <w:rsid w:val="008F1E94"/>
    <w:rsid w:val="008F3962"/>
    <w:rsid w:val="008F3D04"/>
    <w:rsid w:val="008F5233"/>
    <w:rsid w:val="008F6113"/>
    <w:rsid w:val="008F6D1D"/>
    <w:rsid w:val="00900658"/>
    <w:rsid w:val="00901124"/>
    <w:rsid w:val="0090347D"/>
    <w:rsid w:val="00903A1E"/>
    <w:rsid w:val="0090444A"/>
    <w:rsid w:val="0090713B"/>
    <w:rsid w:val="00907210"/>
    <w:rsid w:val="00907351"/>
    <w:rsid w:val="00907F68"/>
    <w:rsid w:val="0091026A"/>
    <w:rsid w:val="0091092A"/>
    <w:rsid w:val="0091099A"/>
    <w:rsid w:val="00911296"/>
    <w:rsid w:val="00911661"/>
    <w:rsid w:val="009144DC"/>
    <w:rsid w:val="00914965"/>
    <w:rsid w:val="00917377"/>
    <w:rsid w:val="00920DD8"/>
    <w:rsid w:val="00921068"/>
    <w:rsid w:val="00921350"/>
    <w:rsid w:val="0092268D"/>
    <w:rsid w:val="00924502"/>
    <w:rsid w:val="009251E9"/>
    <w:rsid w:val="00925294"/>
    <w:rsid w:val="0092548A"/>
    <w:rsid w:val="00926FC6"/>
    <w:rsid w:val="00927B38"/>
    <w:rsid w:val="009321A7"/>
    <w:rsid w:val="009321EB"/>
    <w:rsid w:val="0093341E"/>
    <w:rsid w:val="00935F52"/>
    <w:rsid w:val="009376D6"/>
    <w:rsid w:val="00937749"/>
    <w:rsid w:val="00940E1E"/>
    <w:rsid w:val="009417FE"/>
    <w:rsid w:val="00942A3E"/>
    <w:rsid w:val="00943AD5"/>
    <w:rsid w:val="00944A64"/>
    <w:rsid w:val="00944CA4"/>
    <w:rsid w:val="00944FE5"/>
    <w:rsid w:val="009457FA"/>
    <w:rsid w:val="00946D21"/>
    <w:rsid w:val="00947A8B"/>
    <w:rsid w:val="00947AA0"/>
    <w:rsid w:val="00950D15"/>
    <w:rsid w:val="009532A9"/>
    <w:rsid w:val="00957B9D"/>
    <w:rsid w:val="00960467"/>
    <w:rsid w:val="00960ABC"/>
    <w:rsid w:val="00960EF2"/>
    <w:rsid w:val="009610D2"/>
    <w:rsid w:val="00962127"/>
    <w:rsid w:val="00963E60"/>
    <w:rsid w:val="009647C6"/>
    <w:rsid w:val="0096592D"/>
    <w:rsid w:val="00965FED"/>
    <w:rsid w:val="009661F9"/>
    <w:rsid w:val="00966815"/>
    <w:rsid w:val="00967256"/>
    <w:rsid w:val="00967ADF"/>
    <w:rsid w:val="00970486"/>
    <w:rsid w:val="009710D4"/>
    <w:rsid w:val="00971E27"/>
    <w:rsid w:val="00972A98"/>
    <w:rsid w:val="009738AE"/>
    <w:rsid w:val="00974C12"/>
    <w:rsid w:val="009751CB"/>
    <w:rsid w:val="0097525C"/>
    <w:rsid w:val="009807BC"/>
    <w:rsid w:val="0098125A"/>
    <w:rsid w:val="009817F8"/>
    <w:rsid w:val="009821BC"/>
    <w:rsid w:val="009830CB"/>
    <w:rsid w:val="00985375"/>
    <w:rsid w:val="00985C23"/>
    <w:rsid w:val="00990608"/>
    <w:rsid w:val="009918BF"/>
    <w:rsid w:val="00994AAD"/>
    <w:rsid w:val="00994BCF"/>
    <w:rsid w:val="00994C8C"/>
    <w:rsid w:val="00994EF8"/>
    <w:rsid w:val="00995E5D"/>
    <w:rsid w:val="00996C27"/>
    <w:rsid w:val="00996CD0"/>
    <w:rsid w:val="009A06D4"/>
    <w:rsid w:val="009A2041"/>
    <w:rsid w:val="009A2977"/>
    <w:rsid w:val="009A5EB2"/>
    <w:rsid w:val="009B1465"/>
    <w:rsid w:val="009B294B"/>
    <w:rsid w:val="009B31F4"/>
    <w:rsid w:val="009B4018"/>
    <w:rsid w:val="009B46B4"/>
    <w:rsid w:val="009B4708"/>
    <w:rsid w:val="009B4D06"/>
    <w:rsid w:val="009B5AE0"/>
    <w:rsid w:val="009B60FA"/>
    <w:rsid w:val="009B6B34"/>
    <w:rsid w:val="009B6E14"/>
    <w:rsid w:val="009B6F22"/>
    <w:rsid w:val="009B73CD"/>
    <w:rsid w:val="009C0BD2"/>
    <w:rsid w:val="009C1A64"/>
    <w:rsid w:val="009C38CF"/>
    <w:rsid w:val="009C3BB5"/>
    <w:rsid w:val="009C5AD4"/>
    <w:rsid w:val="009D0A77"/>
    <w:rsid w:val="009D0FC0"/>
    <w:rsid w:val="009D20C4"/>
    <w:rsid w:val="009D24C1"/>
    <w:rsid w:val="009D318D"/>
    <w:rsid w:val="009D3249"/>
    <w:rsid w:val="009D3ABC"/>
    <w:rsid w:val="009D5F01"/>
    <w:rsid w:val="009D5FEC"/>
    <w:rsid w:val="009D6712"/>
    <w:rsid w:val="009D67B4"/>
    <w:rsid w:val="009E010F"/>
    <w:rsid w:val="009E138F"/>
    <w:rsid w:val="009E3769"/>
    <w:rsid w:val="009E3E5A"/>
    <w:rsid w:val="009E5A6A"/>
    <w:rsid w:val="009E5F83"/>
    <w:rsid w:val="009E75B6"/>
    <w:rsid w:val="009E7F51"/>
    <w:rsid w:val="009F0550"/>
    <w:rsid w:val="009F0760"/>
    <w:rsid w:val="009F11FA"/>
    <w:rsid w:val="009F129E"/>
    <w:rsid w:val="009F2038"/>
    <w:rsid w:val="009F2EBB"/>
    <w:rsid w:val="009F3135"/>
    <w:rsid w:val="009F3138"/>
    <w:rsid w:val="009F5041"/>
    <w:rsid w:val="009F5919"/>
    <w:rsid w:val="009F6C74"/>
    <w:rsid w:val="009F75FB"/>
    <w:rsid w:val="009F7DCC"/>
    <w:rsid w:val="009F7FF1"/>
    <w:rsid w:val="00A00327"/>
    <w:rsid w:val="00A00B66"/>
    <w:rsid w:val="00A02A0F"/>
    <w:rsid w:val="00A03B65"/>
    <w:rsid w:val="00A03C86"/>
    <w:rsid w:val="00A05959"/>
    <w:rsid w:val="00A06156"/>
    <w:rsid w:val="00A06BEA"/>
    <w:rsid w:val="00A076F1"/>
    <w:rsid w:val="00A079A0"/>
    <w:rsid w:val="00A07F90"/>
    <w:rsid w:val="00A10523"/>
    <w:rsid w:val="00A106D7"/>
    <w:rsid w:val="00A116B5"/>
    <w:rsid w:val="00A11FC0"/>
    <w:rsid w:val="00A13055"/>
    <w:rsid w:val="00A14825"/>
    <w:rsid w:val="00A16C8D"/>
    <w:rsid w:val="00A22817"/>
    <w:rsid w:val="00A22E30"/>
    <w:rsid w:val="00A25722"/>
    <w:rsid w:val="00A25EAE"/>
    <w:rsid w:val="00A2613A"/>
    <w:rsid w:val="00A26B01"/>
    <w:rsid w:val="00A310F3"/>
    <w:rsid w:val="00A321DB"/>
    <w:rsid w:val="00A32209"/>
    <w:rsid w:val="00A329F4"/>
    <w:rsid w:val="00A339BB"/>
    <w:rsid w:val="00A34DF8"/>
    <w:rsid w:val="00A3757A"/>
    <w:rsid w:val="00A429CC"/>
    <w:rsid w:val="00A43875"/>
    <w:rsid w:val="00A446C4"/>
    <w:rsid w:val="00A44895"/>
    <w:rsid w:val="00A44C80"/>
    <w:rsid w:val="00A45176"/>
    <w:rsid w:val="00A47C53"/>
    <w:rsid w:val="00A504E2"/>
    <w:rsid w:val="00A51506"/>
    <w:rsid w:val="00A5157B"/>
    <w:rsid w:val="00A519AC"/>
    <w:rsid w:val="00A52090"/>
    <w:rsid w:val="00A52778"/>
    <w:rsid w:val="00A527F2"/>
    <w:rsid w:val="00A53362"/>
    <w:rsid w:val="00A5355A"/>
    <w:rsid w:val="00A53A9C"/>
    <w:rsid w:val="00A5479A"/>
    <w:rsid w:val="00A556C2"/>
    <w:rsid w:val="00A5615A"/>
    <w:rsid w:val="00A56A03"/>
    <w:rsid w:val="00A575BE"/>
    <w:rsid w:val="00A600FB"/>
    <w:rsid w:val="00A60D22"/>
    <w:rsid w:val="00A61FA4"/>
    <w:rsid w:val="00A62991"/>
    <w:rsid w:val="00A629A5"/>
    <w:rsid w:val="00A62C79"/>
    <w:rsid w:val="00A62E6A"/>
    <w:rsid w:val="00A635ED"/>
    <w:rsid w:val="00A65882"/>
    <w:rsid w:val="00A65890"/>
    <w:rsid w:val="00A67303"/>
    <w:rsid w:val="00A6769B"/>
    <w:rsid w:val="00A6777F"/>
    <w:rsid w:val="00A70454"/>
    <w:rsid w:val="00A71092"/>
    <w:rsid w:val="00A713A1"/>
    <w:rsid w:val="00A71BB7"/>
    <w:rsid w:val="00A723CC"/>
    <w:rsid w:val="00A72D25"/>
    <w:rsid w:val="00A73E7C"/>
    <w:rsid w:val="00A74A2F"/>
    <w:rsid w:val="00A75801"/>
    <w:rsid w:val="00A77FF0"/>
    <w:rsid w:val="00A813A7"/>
    <w:rsid w:val="00A81C73"/>
    <w:rsid w:val="00A826BF"/>
    <w:rsid w:val="00A84656"/>
    <w:rsid w:val="00A850A2"/>
    <w:rsid w:val="00A8686F"/>
    <w:rsid w:val="00A87505"/>
    <w:rsid w:val="00A9002D"/>
    <w:rsid w:val="00A9024A"/>
    <w:rsid w:val="00A90E24"/>
    <w:rsid w:val="00A91468"/>
    <w:rsid w:val="00A929A4"/>
    <w:rsid w:val="00A94A0B"/>
    <w:rsid w:val="00A95F64"/>
    <w:rsid w:val="00A976E9"/>
    <w:rsid w:val="00AA028B"/>
    <w:rsid w:val="00AA2455"/>
    <w:rsid w:val="00AA3519"/>
    <w:rsid w:val="00AA6C44"/>
    <w:rsid w:val="00AB2783"/>
    <w:rsid w:val="00AB287F"/>
    <w:rsid w:val="00AB2B6E"/>
    <w:rsid w:val="00AB3086"/>
    <w:rsid w:val="00AB3D4E"/>
    <w:rsid w:val="00AB6941"/>
    <w:rsid w:val="00AB6DA7"/>
    <w:rsid w:val="00AB6F0C"/>
    <w:rsid w:val="00AB7D51"/>
    <w:rsid w:val="00AC0F34"/>
    <w:rsid w:val="00AC136A"/>
    <w:rsid w:val="00AC13AE"/>
    <w:rsid w:val="00AC1A3F"/>
    <w:rsid w:val="00AC20CF"/>
    <w:rsid w:val="00AC2351"/>
    <w:rsid w:val="00AC3141"/>
    <w:rsid w:val="00AC34D2"/>
    <w:rsid w:val="00AC36E0"/>
    <w:rsid w:val="00AC49B1"/>
    <w:rsid w:val="00AC4C13"/>
    <w:rsid w:val="00AC4FD6"/>
    <w:rsid w:val="00AC5656"/>
    <w:rsid w:val="00AC629E"/>
    <w:rsid w:val="00AC6FD7"/>
    <w:rsid w:val="00AD0059"/>
    <w:rsid w:val="00AD0CC5"/>
    <w:rsid w:val="00AD2A17"/>
    <w:rsid w:val="00AD3B2B"/>
    <w:rsid w:val="00AD47F5"/>
    <w:rsid w:val="00AD4D90"/>
    <w:rsid w:val="00AD53B4"/>
    <w:rsid w:val="00AD5CB8"/>
    <w:rsid w:val="00AD5CE9"/>
    <w:rsid w:val="00AD7219"/>
    <w:rsid w:val="00AE0B44"/>
    <w:rsid w:val="00AE11D3"/>
    <w:rsid w:val="00AE1CA1"/>
    <w:rsid w:val="00AE238F"/>
    <w:rsid w:val="00AE2E95"/>
    <w:rsid w:val="00AE48C4"/>
    <w:rsid w:val="00AE5178"/>
    <w:rsid w:val="00AE60BE"/>
    <w:rsid w:val="00AE72E8"/>
    <w:rsid w:val="00AF277E"/>
    <w:rsid w:val="00AF2782"/>
    <w:rsid w:val="00AF29EA"/>
    <w:rsid w:val="00AF3120"/>
    <w:rsid w:val="00AF44D8"/>
    <w:rsid w:val="00AF58C0"/>
    <w:rsid w:val="00AF687D"/>
    <w:rsid w:val="00AF68F0"/>
    <w:rsid w:val="00AF6A40"/>
    <w:rsid w:val="00AF6A84"/>
    <w:rsid w:val="00AF7681"/>
    <w:rsid w:val="00B0036E"/>
    <w:rsid w:val="00B0091A"/>
    <w:rsid w:val="00B0369F"/>
    <w:rsid w:val="00B04CFA"/>
    <w:rsid w:val="00B05E31"/>
    <w:rsid w:val="00B0727D"/>
    <w:rsid w:val="00B1119C"/>
    <w:rsid w:val="00B11E9E"/>
    <w:rsid w:val="00B12B28"/>
    <w:rsid w:val="00B13CB3"/>
    <w:rsid w:val="00B159E9"/>
    <w:rsid w:val="00B16BE7"/>
    <w:rsid w:val="00B17220"/>
    <w:rsid w:val="00B172FF"/>
    <w:rsid w:val="00B20F37"/>
    <w:rsid w:val="00B21674"/>
    <w:rsid w:val="00B23555"/>
    <w:rsid w:val="00B23CA3"/>
    <w:rsid w:val="00B24BD2"/>
    <w:rsid w:val="00B2519C"/>
    <w:rsid w:val="00B26226"/>
    <w:rsid w:val="00B273D8"/>
    <w:rsid w:val="00B279A7"/>
    <w:rsid w:val="00B304B7"/>
    <w:rsid w:val="00B33042"/>
    <w:rsid w:val="00B33409"/>
    <w:rsid w:val="00B35A7A"/>
    <w:rsid w:val="00B37989"/>
    <w:rsid w:val="00B37F88"/>
    <w:rsid w:val="00B40234"/>
    <w:rsid w:val="00B40CF5"/>
    <w:rsid w:val="00B41184"/>
    <w:rsid w:val="00B4251F"/>
    <w:rsid w:val="00B42F4D"/>
    <w:rsid w:val="00B44582"/>
    <w:rsid w:val="00B4514F"/>
    <w:rsid w:val="00B45A73"/>
    <w:rsid w:val="00B45F23"/>
    <w:rsid w:val="00B519D0"/>
    <w:rsid w:val="00B51DF1"/>
    <w:rsid w:val="00B521AA"/>
    <w:rsid w:val="00B54629"/>
    <w:rsid w:val="00B54FB1"/>
    <w:rsid w:val="00B56DF3"/>
    <w:rsid w:val="00B56FA8"/>
    <w:rsid w:val="00B5758C"/>
    <w:rsid w:val="00B57D7C"/>
    <w:rsid w:val="00B60809"/>
    <w:rsid w:val="00B613EE"/>
    <w:rsid w:val="00B61857"/>
    <w:rsid w:val="00B61A6B"/>
    <w:rsid w:val="00B629CF"/>
    <w:rsid w:val="00B63035"/>
    <w:rsid w:val="00B6314E"/>
    <w:rsid w:val="00B63C4D"/>
    <w:rsid w:val="00B64C0B"/>
    <w:rsid w:val="00B64C6D"/>
    <w:rsid w:val="00B66B66"/>
    <w:rsid w:val="00B70174"/>
    <w:rsid w:val="00B70C6D"/>
    <w:rsid w:val="00B710E5"/>
    <w:rsid w:val="00B72118"/>
    <w:rsid w:val="00B7446E"/>
    <w:rsid w:val="00B7610C"/>
    <w:rsid w:val="00B76F8B"/>
    <w:rsid w:val="00B7708F"/>
    <w:rsid w:val="00B77332"/>
    <w:rsid w:val="00B77B9F"/>
    <w:rsid w:val="00B809DC"/>
    <w:rsid w:val="00B8101F"/>
    <w:rsid w:val="00B81EF3"/>
    <w:rsid w:val="00B81FCF"/>
    <w:rsid w:val="00B82414"/>
    <w:rsid w:val="00B8380B"/>
    <w:rsid w:val="00B855E7"/>
    <w:rsid w:val="00B879FE"/>
    <w:rsid w:val="00B90BB3"/>
    <w:rsid w:val="00B90C06"/>
    <w:rsid w:val="00B923B9"/>
    <w:rsid w:val="00B92BF4"/>
    <w:rsid w:val="00B931B7"/>
    <w:rsid w:val="00B9733B"/>
    <w:rsid w:val="00B97822"/>
    <w:rsid w:val="00BA045F"/>
    <w:rsid w:val="00BA1588"/>
    <w:rsid w:val="00BA1BFF"/>
    <w:rsid w:val="00BA1DDA"/>
    <w:rsid w:val="00BA39D3"/>
    <w:rsid w:val="00BA4DDF"/>
    <w:rsid w:val="00BA5B96"/>
    <w:rsid w:val="00BA76A1"/>
    <w:rsid w:val="00BB191C"/>
    <w:rsid w:val="00BB49B9"/>
    <w:rsid w:val="00BB5F3D"/>
    <w:rsid w:val="00BB71F9"/>
    <w:rsid w:val="00BB7675"/>
    <w:rsid w:val="00BC0078"/>
    <w:rsid w:val="00BC0BC5"/>
    <w:rsid w:val="00BC1E55"/>
    <w:rsid w:val="00BC25A1"/>
    <w:rsid w:val="00BC2983"/>
    <w:rsid w:val="00BC3F79"/>
    <w:rsid w:val="00BC45AD"/>
    <w:rsid w:val="00BC5134"/>
    <w:rsid w:val="00BC5665"/>
    <w:rsid w:val="00BC5F7A"/>
    <w:rsid w:val="00BD111A"/>
    <w:rsid w:val="00BD1A65"/>
    <w:rsid w:val="00BD1C56"/>
    <w:rsid w:val="00BD33E5"/>
    <w:rsid w:val="00BD3E0D"/>
    <w:rsid w:val="00BD5BA3"/>
    <w:rsid w:val="00BD5CFF"/>
    <w:rsid w:val="00BD5FF7"/>
    <w:rsid w:val="00BD6252"/>
    <w:rsid w:val="00BD69F9"/>
    <w:rsid w:val="00BE1026"/>
    <w:rsid w:val="00BE2313"/>
    <w:rsid w:val="00BE362C"/>
    <w:rsid w:val="00BE3AAF"/>
    <w:rsid w:val="00BE3F4E"/>
    <w:rsid w:val="00BE62A9"/>
    <w:rsid w:val="00BE6537"/>
    <w:rsid w:val="00BE6DEA"/>
    <w:rsid w:val="00BE7039"/>
    <w:rsid w:val="00BE7BB5"/>
    <w:rsid w:val="00BF0047"/>
    <w:rsid w:val="00BF1399"/>
    <w:rsid w:val="00BF1E24"/>
    <w:rsid w:val="00BF29F6"/>
    <w:rsid w:val="00BF2B18"/>
    <w:rsid w:val="00BF363B"/>
    <w:rsid w:val="00BF3C26"/>
    <w:rsid w:val="00BF5A20"/>
    <w:rsid w:val="00BF749C"/>
    <w:rsid w:val="00BF7589"/>
    <w:rsid w:val="00C0056D"/>
    <w:rsid w:val="00C00D74"/>
    <w:rsid w:val="00C014F2"/>
    <w:rsid w:val="00C02763"/>
    <w:rsid w:val="00C0428A"/>
    <w:rsid w:val="00C058DA"/>
    <w:rsid w:val="00C06EF9"/>
    <w:rsid w:val="00C0737C"/>
    <w:rsid w:val="00C10236"/>
    <w:rsid w:val="00C1055D"/>
    <w:rsid w:val="00C128D2"/>
    <w:rsid w:val="00C12A7B"/>
    <w:rsid w:val="00C13770"/>
    <w:rsid w:val="00C14D37"/>
    <w:rsid w:val="00C15AC9"/>
    <w:rsid w:val="00C2051D"/>
    <w:rsid w:val="00C247CE"/>
    <w:rsid w:val="00C2527F"/>
    <w:rsid w:val="00C263D0"/>
    <w:rsid w:val="00C26526"/>
    <w:rsid w:val="00C2680C"/>
    <w:rsid w:val="00C26F44"/>
    <w:rsid w:val="00C27A03"/>
    <w:rsid w:val="00C30A44"/>
    <w:rsid w:val="00C310EC"/>
    <w:rsid w:val="00C35331"/>
    <w:rsid w:val="00C359FA"/>
    <w:rsid w:val="00C35ABE"/>
    <w:rsid w:val="00C35D1B"/>
    <w:rsid w:val="00C424C2"/>
    <w:rsid w:val="00C43033"/>
    <w:rsid w:val="00C43085"/>
    <w:rsid w:val="00C4374B"/>
    <w:rsid w:val="00C439AE"/>
    <w:rsid w:val="00C44476"/>
    <w:rsid w:val="00C4555E"/>
    <w:rsid w:val="00C5172B"/>
    <w:rsid w:val="00C525F3"/>
    <w:rsid w:val="00C53239"/>
    <w:rsid w:val="00C5576B"/>
    <w:rsid w:val="00C55EA1"/>
    <w:rsid w:val="00C564BB"/>
    <w:rsid w:val="00C576B0"/>
    <w:rsid w:val="00C57920"/>
    <w:rsid w:val="00C60295"/>
    <w:rsid w:val="00C60E76"/>
    <w:rsid w:val="00C61D76"/>
    <w:rsid w:val="00C630B2"/>
    <w:rsid w:val="00C666B4"/>
    <w:rsid w:val="00C71701"/>
    <w:rsid w:val="00C74B9E"/>
    <w:rsid w:val="00C74EC5"/>
    <w:rsid w:val="00C75D21"/>
    <w:rsid w:val="00C77634"/>
    <w:rsid w:val="00C8191C"/>
    <w:rsid w:val="00C81FA7"/>
    <w:rsid w:val="00C83593"/>
    <w:rsid w:val="00C835E2"/>
    <w:rsid w:val="00C837E4"/>
    <w:rsid w:val="00C83CF6"/>
    <w:rsid w:val="00C84B71"/>
    <w:rsid w:val="00C85916"/>
    <w:rsid w:val="00C85A0D"/>
    <w:rsid w:val="00C8783D"/>
    <w:rsid w:val="00C9057E"/>
    <w:rsid w:val="00C90789"/>
    <w:rsid w:val="00C90B2F"/>
    <w:rsid w:val="00C90EE9"/>
    <w:rsid w:val="00C9189E"/>
    <w:rsid w:val="00C919CD"/>
    <w:rsid w:val="00C9231C"/>
    <w:rsid w:val="00C925F6"/>
    <w:rsid w:val="00C927B7"/>
    <w:rsid w:val="00C9284E"/>
    <w:rsid w:val="00C93ECE"/>
    <w:rsid w:val="00C94243"/>
    <w:rsid w:val="00C96F98"/>
    <w:rsid w:val="00C97F00"/>
    <w:rsid w:val="00CA068A"/>
    <w:rsid w:val="00CA069B"/>
    <w:rsid w:val="00CA0765"/>
    <w:rsid w:val="00CA2B0C"/>
    <w:rsid w:val="00CA2F02"/>
    <w:rsid w:val="00CA321B"/>
    <w:rsid w:val="00CA51E1"/>
    <w:rsid w:val="00CA5FCF"/>
    <w:rsid w:val="00CA6ACC"/>
    <w:rsid w:val="00CB017B"/>
    <w:rsid w:val="00CB104A"/>
    <w:rsid w:val="00CB11D1"/>
    <w:rsid w:val="00CB196A"/>
    <w:rsid w:val="00CB28F3"/>
    <w:rsid w:val="00CB3F28"/>
    <w:rsid w:val="00CB4BE6"/>
    <w:rsid w:val="00CB4FCA"/>
    <w:rsid w:val="00CB5913"/>
    <w:rsid w:val="00CB59C7"/>
    <w:rsid w:val="00CB6401"/>
    <w:rsid w:val="00CB6A79"/>
    <w:rsid w:val="00CB71E4"/>
    <w:rsid w:val="00CB744B"/>
    <w:rsid w:val="00CB7896"/>
    <w:rsid w:val="00CC095F"/>
    <w:rsid w:val="00CC2B0F"/>
    <w:rsid w:val="00CC337B"/>
    <w:rsid w:val="00CC34F2"/>
    <w:rsid w:val="00CC72FB"/>
    <w:rsid w:val="00CC79FA"/>
    <w:rsid w:val="00CD053E"/>
    <w:rsid w:val="00CD0795"/>
    <w:rsid w:val="00CD08A7"/>
    <w:rsid w:val="00CD11B8"/>
    <w:rsid w:val="00CD175B"/>
    <w:rsid w:val="00CD283F"/>
    <w:rsid w:val="00CD2CEF"/>
    <w:rsid w:val="00CD3BCB"/>
    <w:rsid w:val="00CD74FC"/>
    <w:rsid w:val="00CD78E0"/>
    <w:rsid w:val="00CE0BFA"/>
    <w:rsid w:val="00CE111C"/>
    <w:rsid w:val="00CE409D"/>
    <w:rsid w:val="00CE49C0"/>
    <w:rsid w:val="00CE5037"/>
    <w:rsid w:val="00CE59F2"/>
    <w:rsid w:val="00CE5D16"/>
    <w:rsid w:val="00CE5DAB"/>
    <w:rsid w:val="00CE5EBC"/>
    <w:rsid w:val="00CE6CC7"/>
    <w:rsid w:val="00CE7078"/>
    <w:rsid w:val="00CE73FD"/>
    <w:rsid w:val="00CE7FC4"/>
    <w:rsid w:val="00CF001C"/>
    <w:rsid w:val="00CF0DF6"/>
    <w:rsid w:val="00CF4456"/>
    <w:rsid w:val="00D01104"/>
    <w:rsid w:val="00D014F5"/>
    <w:rsid w:val="00D01BF5"/>
    <w:rsid w:val="00D01D59"/>
    <w:rsid w:val="00D021D4"/>
    <w:rsid w:val="00D0282F"/>
    <w:rsid w:val="00D0457B"/>
    <w:rsid w:val="00D049F9"/>
    <w:rsid w:val="00D04FC6"/>
    <w:rsid w:val="00D0563C"/>
    <w:rsid w:val="00D10986"/>
    <w:rsid w:val="00D109E2"/>
    <w:rsid w:val="00D1236D"/>
    <w:rsid w:val="00D1307E"/>
    <w:rsid w:val="00D146EA"/>
    <w:rsid w:val="00D147DD"/>
    <w:rsid w:val="00D15283"/>
    <w:rsid w:val="00D16545"/>
    <w:rsid w:val="00D16DD4"/>
    <w:rsid w:val="00D170CA"/>
    <w:rsid w:val="00D177CF"/>
    <w:rsid w:val="00D20259"/>
    <w:rsid w:val="00D21C86"/>
    <w:rsid w:val="00D26B44"/>
    <w:rsid w:val="00D27B83"/>
    <w:rsid w:val="00D30848"/>
    <w:rsid w:val="00D3155B"/>
    <w:rsid w:val="00D3390D"/>
    <w:rsid w:val="00D33F2A"/>
    <w:rsid w:val="00D343B1"/>
    <w:rsid w:val="00D35E6A"/>
    <w:rsid w:val="00D360B6"/>
    <w:rsid w:val="00D41498"/>
    <w:rsid w:val="00D42550"/>
    <w:rsid w:val="00D42E2B"/>
    <w:rsid w:val="00D4419C"/>
    <w:rsid w:val="00D452FA"/>
    <w:rsid w:val="00D478EB"/>
    <w:rsid w:val="00D5001C"/>
    <w:rsid w:val="00D506BD"/>
    <w:rsid w:val="00D50D51"/>
    <w:rsid w:val="00D515AA"/>
    <w:rsid w:val="00D52300"/>
    <w:rsid w:val="00D54D89"/>
    <w:rsid w:val="00D57398"/>
    <w:rsid w:val="00D61E03"/>
    <w:rsid w:val="00D62463"/>
    <w:rsid w:val="00D62976"/>
    <w:rsid w:val="00D638BC"/>
    <w:rsid w:val="00D662E2"/>
    <w:rsid w:val="00D66744"/>
    <w:rsid w:val="00D705F9"/>
    <w:rsid w:val="00D707C9"/>
    <w:rsid w:val="00D71A05"/>
    <w:rsid w:val="00D730D1"/>
    <w:rsid w:val="00D7331C"/>
    <w:rsid w:val="00D734E5"/>
    <w:rsid w:val="00D752B5"/>
    <w:rsid w:val="00D75890"/>
    <w:rsid w:val="00D75DE8"/>
    <w:rsid w:val="00D77F3C"/>
    <w:rsid w:val="00D80468"/>
    <w:rsid w:val="00D811F1"/>
    <w:rsid w:val="00D81E13"/>
    <w:rsid w:val="00D848E8"/>
    <w:rsid w:val="00D84A29"/>
    <w:rsid w:val="00D84ECA"/>
    <w:rsid w:val="00D856A3"/>
    <w:rsid w:val="00D8732B"/>
    <w:rsid w:val="00D87414"/>
    <w:rsid w:val="00D876A2"/>
    <w:rsid w:val="00D87DB7"/>
    <w:rsid w:val="00D904B0"/>
    <w:rsid w:val="00D913DA"/>
    <w:rsid w:val="00D941F9"/>
    <w:rsid w:val="00D95A92"/>
    <w:rsid w:val="00D95B8D"/>
    <w:rsid w:val="00D9620C"/>
    <w:rsid w:val="00D9764F"/>
    <w:rsid w:val="00D978CD"/>
    <w:rsid w:val="00DA0E65"/>
    <w:rsid w:val="00DA1232"/>
    <w:rsid w:val="00DA12EB"/>
    <w:rsid w:val="00DA1671"/>
    <w:rsid w:val="00DA176D"/>
    <w:rsid w:val="00DA1EEB"/>
    <w:rsid w:val="00DA2659"/>
    <w:rsid w:val="00DA3FE6"/>
    <w:rsid w:val="00DA40AF"/>
    <w:rsid w:val="00DA414A"/>
    <w:rsid w:val="00DA4860"/>
    <w:rsid w:val="00DA4A9F"/>
    <w:rsid w:val="00DA53E9"/>
    <w:rsid w:val="00DA5B29"/>
    <w:rsid w:val="00DA67CE"/>
    <w:rsid w:val="00DB092A"/>
    <w:rsid w:val="00DB1425"/>
    <w:rsid w:val="00DB246F"/>
    <w:rsid w:val="00DB38AE"/>
    <w:rsid w:val="00DB3E3E"/>
    <w:rsid w:val="00DB4166"/>
    <w:rsid w:val="00DB46A5"/>
    <w:rsid w:val="00DB543B"/>
    <w:rsid w:val="00DB563B"/>
    <w:rsid w:val="00DB6738"/>
    <w:rsid w:val="00DC2729"/>
    <w:rsid w:val="00DC2B69"/>
    <w:rsid w:val="00DC3419"/>
    <w:rsid w:val="00DC3769"/>
    <w:rsid w:val="00DC380D"/>
    <w:rsid w:val="00DC4C82"/>
    <w:rsid w:val="00DC57A4"/>
    <w:rsid w:val="00DC57B5"/>
    <w:rsid w:val="00DC74BB"/>
    <w:rsid w:val="00DC7B4F"/>
    <w:rsid w:val="00DD05BC"/>
    <w:rsid w:val="00DD15BA"/>
    <w:rsid w:val="00DD17A0"/>
    <w:rsid w:val="00DD1A69"/>
    <w:rsid w:val="00DD1B3C"/>
    <w:rsid w:val="00DD1C75"/>
    <w:rsid w:val="00DD28C2"/>
    <w:rsid w:val="00DD2CB6"/>
    <w:rsid w:val="00DD3255"/>
    <w:rsid w:val="00DD6519"/>
    <w:rsid w:val="00DD6CB5"/>
    <w:rsid w:val="00DD7941"/>
    <w:rsid w:val="00DD7B04"/>
    <w:rsid w:val="00DD7D7E"/>
    <w:rsid w:val="00DE0C6A"/>
    <w:rsid w:val="00DE101A"/>
    <w:rsid w:val="00DE2331"/>
    <w:rsid w:val="00DE2624"/>
    <w:rsid w:val="00DE42F8"/>
    <w:rsid w:val="00DE45EF"/>
    <w:rsid w:val="00DE6152"/>
    <w:rsid w:val="00DE6751"/>
    <w:rsid w:val="00DE6F32"/>
    <w:rsid w:val="00DE7366"/>
    <w:rsid w:val="00DE7F9D"/>
    <w:rsid w:val="00DF08C4"/>
    <w:rsid w:val="00DF16C1"/>
    <w:rsid w:val="00DF2EDC"/>
    <w:rsid w:val="00DF53A4"/>
    <w:rsid w:val="00DF5AEB"/>
    <w:rsid w:val="00DF5B6F"/>
    <w:rsid w:val="00DF6B77"/>
    <w:rsid w:val="00DF77ED"/>
    <w:rsid w:val="00E00E66"/>
    <w:rsid w:val="00E018A6"/>
    <w:rsid w:val="00E0372B"/>
    <w:rsid w:val="00E04EFF"/>
    <w:rsid w:val="00E069DD"/>
    <w:rsid w:val="00E11DDA"/>
    <w:rsid w:val="00E126E3"/>
    <w:rsid w:val="00E12FDB"/>
    <w:rsid w:val="00E14EB4"/>
    <w:rsid w:val="00E14FC0"/>
    <w:rsid w:val="00E174B4"/>
    <w:rsid w:val="00E20714"/>
    <w:rsid w:val="00E2084A"/>
    <w:rsid w:val="00E2111D"/>
    <w:rsid w:val="00E2175B"/>
    <w:rsid w:val="00E22006"/>
    <w:rsid w:val="00E22560"/>
    <w:rsid w:val="00E22668"/>
    <w:rsid w:val="00E2370D"/>
    <w:rsid w:val="00E23A19"/>
    <w:rsid w:val="00E2427C"/>
    <w:rsid w:val="00E24620"/>
    <w:rsid w:val="00E24872"/>
    <w:rsid w:val="00E2578D"/>
    <w:rsid w:val="00E26147"/>
    <w:rsid w:val="00E31165"/>
    <w:rsid w:val="00E317B2"/>
    <w:rsid w:val="00E321D1"/>
    <w:rsid w:val="00E324D0"/>
    <w:rsid w:val="00E32ADB"/>
    <w:rsid w:val="00E338DA"/>
    <w:rsid w:val="00E33AFC"/>
    <w:rsid w:val="00E354C7"/>
    <w:rsid w:val="00E40F9B"/>
    <w:rsid w:val="00E411A2"/>
    <w:rsid w:val="00E4174D"/>
    <w:rsid w:val="00E41FD5"/>
    <w:rsid w:val="00E4347A"/>
    <w:rsid w:val="00E437A3"/>
    <w:rsid w:val="00E43BB4"/>
    <w:rsid w:val="00E44568"/>
    <w:rsid w:val="00E4636F"/>
    <w:rsid w:val="00E47B42"/>
    <w:rsid w:val="00E512F4"/>
    <w:rsid w:val="00E53097"/>
    <w:rsid w:val="00E53773"/>
    <w:rsid w:val="00E54BB5"/>
    <w:rsid w:val="00E54BD6"/>
    <w:rsid w:val="00E565BF"/>
    <w:rsid w:val="00E56F5C"/>
    <w:rsid w:val="00E571E4"/>
    <w:rsid w:val="00E573F2"/>
    <w:rsid w:val="00E57A7C"/>
    <w:rsid w:val="00E603BE"/>
    <w:rsid w:val="00E60A12"/>
    <w:rsid w:val="00E61638"/>
    <w:rsid w:val="00E61640"/>
    <w:rsid w:val="00E64126"/>
    <w:rsid w:val="00E65078"/>
    <w:rsid w:val="00E651C5"/>
    <w:rsid w:val="00E653A5"/>
    <w:rsid w:val="00E65DDD"/>
    <w:rsid w:val="00E66E6A"/>
    <w:rsid w:val="00E673F5"/>
    <w:rsid w:val="00E67551"/>
    <w:rsid w:val="00E676A7"/>
    <w:rsid w:val="00E67842"/>
    <w:rsid w:val="00E6791A"/>
    <w:rsid w:val="00E70F88"/>
    <w:rsid w:val="00E74656"/>
    <w:rsid w:val="00E74BF0"/>
    <w:rsid w:val="00E76037"/>
    <w:rsid w:val="00E76B3D"/>
    <w:rsid w:val="00E76CF6"/>
    <w:rsid w:val="00E76F23"/>
    <w:rsid w:val="00E77B0C"/>
    <w:rsid w:val="00E811E5"/>
    <w:rsid w:val="00E8289A"/>
    <w:rsid w:val="00E84300"/>
    <w:rsid w:val="00E854ED"/>
    <w:rsid w:val="00E87465"/>
    <w:rsid w:val="00E87816"/>
    <w:rsid w:val="00E91557"/>
    <w:rsid w:val="00E93CD3"/>
    <w:rsid w:val="00E95B6A"/>
    <w:rsid w:val="00E95FED"/>
    <w:rsid w:val="00EA09AD"/>
    <w:rsid w:val="00EA0BB3"/>
    <w:rsid w:val="00EA0BF5"/>
    <w:rsid w:val="00EA1577"/>
    <w:rsid w:val="00EA22CE"/>
    <w:rsid w:val="00EA262F"/>
    <w:rsid w:val="00EA2A45"/>
    <w:rsid w:val="00EA3925"/>
    <w:rsid w:val="00EA3FB6"/>
    <w:rsid w:val="00EA4224"/>
    <w:rsid w:val="00EA43C4"/>
    <w:rsid w:val="00EA5095"/>
    <w:rsid w:val="00EA5ADB"/>
    <w:rsid w:val="00EA6FBE"/>
    <w:rsid w:val="00EA705E"/>
    <w:rsid w:val="00EA73B9"/>
    <w:rsid w:val="00EA7EE7"/>
    <w:rsid w:val="00EA7FEF"/>
    <w:rsid w:val="00EB1A7F"/>
    <w:rsid w:val="00EB231F"/>
    <w:rsid w:val="00EB3283"/>
    <w:rsid w:val="00EB42FC"/>
    <w:rsid w:val="00EB5C4D"/>
    <w:rsid w:val="00EB6EC1"/>
    <w:rsid w:val="00EB7D36"/>
    <w:rsid w:val="00EC0A23"/>
    <w:rsid w:val="00EC1633"/>
    <w:rsid w:val="00EC1EEF"/>
    <w:rsid w:val="00EC1FAD"/>
    <w:rsid w:val="00EC2629"/>
    <w:rsid w:val="00EC297B"/>
    <w:rsid w:val="00EC2FF8"/>
    <w:rsid w:val="00EC3777"/>
    <w:rsid w:val="00EC507E"/>
    <w:rsid w:val="00EC6F8B"/>
    <w:rsid w:val="00EC7C8E"/>
    <w:rsid w:val="00ED02ED"/>
    <w:rsid w:val="00ED0C28"/>
    <w:rsid w:val="00ED1A65"/>
    <w:rsid w:val="00ED35A8"/>
    <w:rsid w:val="00ED4303"/>
    <w:rsid w:val="00ED442E"/>
    <w:rsid w:val="00ED60FA"/>
    <w:rsid w:val="00ED63B4"/>
    <w:rsid w:val="00ED6719"/>
    <w:rsid w:val="00ED6FC8"/>
    <w:rsid w:val="00ED7562"/>
    <w:rsid w:val="00EE0C1E"/>
    <w:rsid w:val="00EE122A"/>
    <w:rsid w:val="00EE1EC7"/>
    <w:rsid w:val="00EE2134"/>
    <w:rsid w:val="00EE2851"/>
    <w:rsid w:val="00EE5000"/>
    <w:rsid w:val="00EE523A"/>
    <w:rsid w:val="00EE5769"/>
    <w:rsid w:val="00EE6B7D"/>
    <w:rsid w:val="00EF0957"/>
    <w:rsid w:val="00EF281C"/>
    <w:rsid w:val="00EF32EB"/>
    <w:rsid w:val="00EF3FC6"/>
    <w:rsid w:val="00EF5B57"/>
    <w:rsid w:val="00EF61A5"/>
    <w:rsid w:val="00EF6482"/>
    <w:rsid w:val="00EF6700"/>
    <w:rsid w:val="00F0072D"/>
    <w:rsid w:val="00F0085E"/>
    <w:rsid w:val="00F00DFA"/>
    <w:rsid w:val="00F01851"/>
    <w:rsid w:val="00F01DF8"/>
    <w:rsid w:val="00F024E3"/>
    <w:rsid w:val="00F02B0B"/>
    <w:rsid w:val="00F03F4B"/>
    <w:rsid w:val="00F0480E"/>
    <w:rsid w:val="00F05AF3"/>
    <w:rsid w:val="00F108C5"/>
    <w:rsid w:val="00F122F3"/>
    <w:rsid w:val="00F127A4"/>
    <w:rsid w:val="00F12BBB"/>
    <w:rsid w:val="00F12F32"/>
    <w:rsid w:val="00F13EEA"/>
    <w:rsid w:val="00F144F5"/>
    <w:rsid w:val="00F14673"/>
    <w:rsid w:val="00F15046"/>
    <w:rsid w:val="00F1512B"/>
    <w:rsid w:val="00F15B0B"/>
    <w:rsid w:val="00F15BE5"/>
    <w:rsid w:val="00F16499"/>
    <w:rsid w:val="00F16692"/>
    <w:rsid w:val="00F17937"/>
    <w:rsid w:val="00F17ECF"/>
    <w:rsid w:val="00F2192D"/>
    <w:rsid w:val="00F21E9D"/>
    <w:rsid w:val="00F2362D"/>
    <w:rsid w:val="00F23A8D"/>
    <w:rsid w:val="00F23C32"/>
    <w:rsid w:val="00F23F3D"/>
    <w:rsid w:val="00F247D7"/>
    <w:rsid w:val="00F261A5"/>
    <w:rsid w:val="00F262FB"/>
    <w:rsid w:val="00F267F8"/>
    <w:rsid w:val="00F27B46"/>
    <w:rsid w:val="00F326B2"/>
    <w:rsid w:val="00F32AE8"/>
    <w:rsid w:val="00F36175"/>
    <w:rsid w:val="00F366F6"/>
    <w:rsid w:val="00F379F2"/>
    <w:rsid w:val="00F40E56"/>
    <w:rsid w:val="00F41222"/>
    <w:rsid w:val="00F412C2"/>
    <w:rsid w:val="00F4143D"/>
    <w:rsid w:val="00F420DF"/>
    <w:rsid w:val="00F4262B"/>
    <w:rsid w:val="00F42C60"/>
    <w:rsid w:val="00F4315F"/>
    <w:rsid w:val="00F4418F"/>
    <w:rsid w:val="00F44C9F"/>
    <w:rsid w:val="00F4537B"/>
    <w:rsid w:val="00F46326"/>
    <w:rsid w:val="00F46810"/>
    <w:rsid w:val="00F46BDA"/>
    <w:rsid w:val="00F47F02"/>
    <w:rsid w:val="00F5083A"/>
    <w:rsid w:val="00F52695"/>
    <w:rsid w:val="00F52CB4"/>
    <w:rsid w:val="00F53C5D"/>
    <w:rsid w:val="00F546F8"/>
    <w:rsid w:val="00F5471A"/>
    <w:rsid w:val="00F54AF3"/>
    <w:rsid w:val="00F601D5"/>
    <w:rsid w:val="00F62085"/>
    <w:rsid w:val="00F62200"/>
    <w:rsid w:val="00F637C9"/>
    <w:rsid w:val="00F643B8"/>
    <w:rsid w:val="00F64953"/>
    <w:rsid w:val="00F657A7"/>
    <w:rsid w:val="00F65879"/>
    <w:rsid w:val="00F669EC"/>
    <w:rsid w:val="00F71B61"/>
    <w:rsid w:val="00F73115"/>
    <w:rsid w:val="00F740D1"/>
    <w:rsid w:val="00F74B2A"/>
    <w:rsid w:val="00F757BA"/>
    <w:rsid w:val="00F75A44"/>
    <w:rsid w:val="00F767EB"/>
    <w:rsid w:val="00F82049"/>
    <w:rsid w:val="00F8316D"/>
    <w:rsid w:val="00F867D3"/>
    <w:rsid w:val="00F87B4F"/>
    <w:rsid w:val="00F91FD7"/>
    <w:rsid w:val="00F930FD"/>
    <w:rsid w:val="00F95897"/>
    <w:rsid w:val="00F95B77"/>
    <w:rsid w:val="00FA0858"/>
    <w:rsid w:val="00FA08BC"/>
    <w:rsid w:val="00FA090C"/>
    <w:rsid w:val="00FA136C"/>
    <w:rsid w:val="00FA146C"/>
    <w:rsid w:val="00FA1E65"/>
    <w:rsid w:val="00FA2DB0"/>
    <w:rsid w:val="00FA65BC"/>
    <w:rsid w:val="00FB0ABD"/>
    <w:rsid w:val="00FB0E10"/>
    <w:rsid w:val="00FB35F4"/>
    <w:rsid w:val="00FB48E6"/>
    <w:rsid w:val="00FB7648"/>
    <w:rsid w:val="00FC07B7"/>
    <w:rsid w:val="00FC0F17"/>
    <w:rsid w:val="00FC256E"/>
    <w:rsid w:val="00FC3776"/>
    <w:rsid w:val="00FC45AD"/>
    <w:rsid w:val="00FC576D"/>
    <w:rsid w:val="00FC7A20"/>
    <w:rsid w:val="00FC7F21"/>
    <w:rsid w:val="00FD0997"/>
    <w:rsid w:val="00FD0E29"/>
    <w:rsid w:val="00FD11A5"/>
    <w:rsid w:val="00FD1823"/>
    <w:rsid w:val="00FD1F0C"/>
    <w:rsid w:val="00FD3E6C"/>
    <w:rsid w:val="00FD4035"/>
    <w:rsid w:val="00FD4B26"/>
    <w:rsid w:val="00FD4FBC"/>
    <w:rsid w:val="00FD6D72"/>
    <w:rsid w:val="00FD7BE7"/>
    <w:rsid w:val="00FE061F"/>
    <w:rsid w:val="00FE1D81"/>
    <w:rsid w:val="00FE3256"/>
    <w:rsid w:val="00FE3555"/>
    <w:rsid w:val="00FE4DDB"/>
    <w:rsid w:val="00FE6179"/>
    <w:rsid w:val="00FF3AAA"/>
    <w:rsid w:val="00FF4316"/>
    <w:rsid w:val="00FF5D1F"/>
    <w:rsid w:val="00FF617C"/>
    <w:rsid w:val="00FF6D95"/>
    <w:rsid w:val="00FF7664"/>
    <w:rsid w:val="0AC28143"/>
    <w:rsid w:val="0BE52953"/>
    <w:rsid w:val="2D91BAF2"/>
    <w:rsid w:val="301D9EA0"/>
    <w:rsid w:val="7B0CC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808EEBC"/>
  <w14:defaultImageDpi w14:val="300"/>
  <w15:docId w15:val="{F4FF84FC-890A-4855-B473-DE758C6B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226"/>
    <w:rPr>
      <w:rFonts w:ascii="Raleway" w:eastAsia="Arial" w:hAnsi="Raleway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8D1"/>
    <w:pPr>
      <w:keepNext/>
      <w:numPr>
        <w:numId w:val="12"/>
      </w:numPr>
      <w:spacing w:before="400" w:after="240"/>
      <w:ind w:left="360"/>
      <w:jc w:val="both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E56"/>
    <w:pPr>
      <w:numPr>
        <w:ilvl w:val="1"/>
        <w:numId w:val="12"/>
      </w:numPr>
      <w:spacing w:before="360" w:after="240"/>
      <w:ind w:right="-289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765"/>
    <w:pPr>
      <w:numPr>
        <w:ilvl w:val="2"/>
        <w:numId w:val="12"/>
      </w:numPr>
      <w:spacing w:before="360" w:after="240"/>
      <w:ind w:left="851" w:right="-289" w:hanging="851"/>
      <w:jc w:val="both"/>
      <w:outlineLvl w:val="2"/>
    </w:pPr>
    <w:rPr>
      <w:rFonts w:eastAsiaTheme="majorEastAsia" w:cstheme="majorBidi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5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3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37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63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378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3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378"/>
    <w:rPr>
      <w:rFonts w:ascii="Lucida Grande" w:hAnsi="Lucida Grande"/>
      <w:sz w:val="18"/>
      <w:szCs w:val="1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DF16C1"/>
  </w:style>
  <w:style w:type="paragraph" w:styleId="Title">
    <w:name w:val="Title"/>
    <w:basedOn w:val="Normal"/>
    <w:next w:val="Normal"/>
    <w:link w:val="TitleChar"/>
    <w:uiPriority w:val="10"/>
    <w:qFormat/>
    <w:rsid w:val="00E12FDB"/>
    <w:pPr>
      <w:ind w:right="-291"/>
    </w:pPr>
    <w:rPr>
      <w:b/>
      <w:color w:val="808080" w:themeColor="background1" w:themeShade="8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2FDB"/>
    <w:rPr>
      <w:rFonts w:ascii="Raleway" w:hAnsi="Raleway"/>
      <w:b/>
      <w:color w:val="808080" w:themeColor="background1" w:themeShade="80"/>
      <w:sz w:val="72"/>
      <w:szCs w:val="7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5DD"/>
    <w:rPr>
      <w:color w:val="0F003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E15DD"/>
    <w:rPr>
      <w:rFonts w:ascii="Raleway" w:hAnsi="Raleway"/>
      <w:color w:val="0F0030"/>
      <w:sz w:val="56"/>
      <w:szCs w:val="5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958D1"/>
    <w:rPr>
      <w:rFonts w:ascii="Raleway" w:eastAsia="Arial" w:hAnsi="Raleway"/>
      <w:b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40E56"/>
    <w:rPr>
      <w:rFonts w:ascii="Raleway" w:eastAsia="Arial" w:hAnsi="Raleway"/>
      <w:sz w:val="28"/>
      <w:szCs w:val="32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34645"/>
    <w:pPr>
      <w:spacing w:after="160" w:line="259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747EB"/>
    <w:pPr>
      <w:spacing w:line="288" w:lineRule="auto"/>
      <w:jc w:val="both"/>
    </w:pPr>
    <w:rPr>
      <w:rFonts w:eastAsia="Calibri" w:cs="Arial"/>
      <w:lang w:val="en-CA" w:eastAsia="en-CA"/>
    </w:rPr>
  </w:style>
  <w:style w:type="paragraph" w:styleId="TOC2">
    <w:name w:val="toc 2"/>
    <w:basedOn w:val="Normal"/>
    <w:next w:val="Normal"/>
    <w:autoRedefine/>
    <w:uiPriority w:val="39"/>
    <w:unhideWhenUsed/>
    <w:rsid w:val="005747EB"/>
    <w:pPr>
      <w:spacing w:line="288" w:lineRule="auto"/>
      <w:ind w:left="200"/>
      <w:jc w:val="both"/>
    </w:pPr>
    <w:rPr>
      <w:rFonts w:eastAsia="Calibri" w:cs="Arial"/>
      <w:lang w:val="en-CA" w:eastAsia="en-CA"/>
    </w:rPr>
  </w:style>
  <w:style w:type="table" w:styleId="TableGrid">
    <w:name w:val="Table Grid"/>
    <w:basedOn w:val="TableNormal"/>
    <w:uiPriority w:val="59"/>
    <w:rsid w:val="00534645"/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4645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534645"/>
  </w:style>
  <w:style w:type="paragraph" w:customStyle="1" w:styleId="NormalwithBullets">
    <w:name w:val="Normal with Bullets"/>
    <w:basedOn w:val="ListParagraph"/>
    <w:link w:val="NormalwithBulletsChar"/>
    <w:qFormat/>
    <w:rsid w:val="00523DF7"/>
    <w:pPr>
      <w:numPr>
        <w:numId w:val="14"/>
      </w:numPr>
      <w:jc w:val="left"/>
    </w:pPr>
    <w:rPr>
      <w:rFonts w:ascii="Raleway" w:hAnsi="Raleway"/>
      <w:sz w:val="20"/>
      <w:lang w:val="en-CA" w:eastAsia="en-CA"/>
    </w:rPr>
  </w:style>
  <w:style w:type="paragraph" w:styleId="TOC3">
    <w:name w:val="toc 3"/>
    <w:basedOn w:val="Normal"/>
    <w:next w:val="Normal"/>
    <w:autoRedefine/>
    <w:uiPriority w:val="39"/>
    <w:unhideWhenUsed/>
    <w:rsid w:val="005747E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47EB"/>
    <w:pPr>
      <w:spacing w:after="100"/>
      <w:ind w:left="720"/>
    </w:pPr>
    <w:rPr>
      <w:sz w:val="22"/>
    </w:rPr>
  </w:style>
  <w:style w:type="paragraph" w:customStyle="1" w:styleId="NormalwithNumberedBullets">
    <w:name w:val="Normal with Numbered Bullets"/>
    <w:basedOn w:val="ListParagraph"/>
    <w:link w:val="NormalwithNumberedBulletsChar"/>
    <w:qFormat/>
    <w:rsid w:val="006D59FE"/>
    <w:pPr>
      <w:numPr>
        <w:numId w:val="4"/>
      </w:numPr>
    </w:pPr>
    <w:rPr>
      <w:rFonts w:ascii="Raleway" w:hAnsi="Raleway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27E0C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rmalwithBulletsChar">
    <w:name w:val="Normal with Bullets Char"/>
    <w:basedOn w:val="ListParagraphChar"/>
    <w:link w:val="NormalwithBullets"/>
    <w:rsid w:val="00523DF7"/>
    <w:rPr>
      <w:rFonts w:ascii="Raleway" w:eastAsiaTheme="minorHAnsi" w:hAnsi="Raleway" w:cstheme="minorBidi"/>
      <w:sz w:val="22"/>
      <w:szCs w:val="22"/>
      <w:lang w:val="en-CA" w:eastAsia="en-CA"/>
    </w:rPr>
  </w:style>
  <w:style w:type="character" w:customStyle="1" w:styleId="NormalwithNumberedBulletsChar">
    <w:name w:val="Normal with Numbered Bullets Char"/>
    <w:basedOn w:val="ListParagraphChar"/>
    <w:link w:val="NormalwithNumberedBullets"/>
    <w:rsid w:val="006D59FE"/>
    <w:rPr>
      <w:rFonts w:ascii="Raleway" w:eastAsiaTheme="minorHAnsi" w:hAnsi="Raleway" w:cstheme="minorBid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3AF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A0765"/>
    <w:rPr>
      <w:rFonts w:ascii="Raleway" w:eastAsiaTheme="majorEastAsia" w:hAnsi="Raleway" w:cstheme="majorBidi"/>
      <w:sz w:val="26"/>
      <w:szCs w:val="26"/>
      <w:lang w:eastAsia="en-US"/>
    </w:rPr>
  </w:style>
  <w:style w:type="paragraph" w:styleId="NoSpacing">
    <w:name w:val="No Spacing"/>
    <w:uiPriority w:val="1"/>
    <w:qFormat/>
    <w:rsid w:val="00B33409"/>
    <w:rPr>
      <w:rFonts w:ascii="Raleway" w:eastAsia="Arial" w:hAnsi="Raleway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8571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B0518"/>
    <w:rPr>
      <w:rFonts w:asciiTheme="majorHAnsi" w:eastAsiaTheme="majorEastAsia" w:hAnsiTheme="majorHAnsi" w:cstheme="majorBidi"/>
      <w:b/>
      <w:i/>
      <w:iCs/>
      <w:color w:val="000000" w:themeColor="text1"/>
      <w:sz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34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8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88A"/>
    <w:rPr>
      <w:rFonts w:ascii="Raleway" w:eastAsia="Arial" w:hAnsi="Raleway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88A"/>
    <w:rPr>
      <w:rFonts w:ascii="Raleway" w:eastAsia="Arial" w:hAnsi="Raleway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3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7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5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4509294AC39C4AB4181A542166BDED" ma:contentTypeVersion="4" ma:contentTypeDescription="Create a new document." ma:contentTypeScope="" ma:versionID="482d1c9d66db3d1a4ca5c9f7075fd070">
  <xsd:schema xmlns:xsd="http://www.w3.org/2001/XMLSchema" xmlns:xs="http://www.w3.org/2001/XMLSchema" xmlns:p="http://schemas.microsoft.com/office/2006/metadata/properties" xmlns:ns2="f2e51166-44ab-4557-b345-0384d189da8e" targetNamespace="http://schemas.microsoft.com/office/2006/metadata/properties" ma:root="true" ma:fieldsID="6fd116ee7b0905d9cf85935986860596" ns2:_="">
    <xsd:import namespace="f2e51166-44ab-4557-b345-0384d189da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51166-44ab-4557-b345-0384d189da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7E978F-029F-42AA-A45E-CF27770DB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51166-44ab-4557-b345-0384d189da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BFFA93-8F26-4BB9-9256-EB5F31A33B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34F9D4-5370-4CF2-8D63-B2845357D4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8465E0-91DB-4FB5-B8BA-F6E38748A6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Kooiker</dc:creator>
  <cp:keywords/>
  <dc:description/>
  <cp:lastModifiedBy>Adam Wang</cp:lastModifiedBy>
  <cp:revision>2</cp:revision>
  <cp:lastPrinted>2019-07-23T15:14:00Z</cp:lastPrinted>
  <dcterms:created xsi:type="dcterms:W3CDTF">2021-02-25T01:24:00Z</dcterms:created>
  <dcterms:modified xsi:type="dcterms:W3CDTF">2021-02-25T01:24:00Z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0x010100234509294AC39C4AB4181A542166BDED</vt:lpwstr>
  </property>
  <property fmtid="{D5CDD505-2E9C-101B-9397-08002B2CF9AE}" pid="3" name="AuthorIds_UIVersion_1024">
    <vt:lpwstr>15</vt:lpwstr>
  </property>
  <property fmtid="{D5CDD505-2E9C-101B-9397-08002B2CF9AE}" pid="4" name="AuthorIds_UIVersion_9216">
    <vt:lpwstr>15</vt:lpwstr>
  </property>
</Properties>
</file>