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EA9E" w14:textId="77777777" w:rsidR="00D26475" w:rsidRDefault="00086A94">
      <w:pPr>
        <w:pStyle w:val="Title"/>
      </w:pPr>
      <w:r>
        <w:t>RigBoard Phase 4 Requirement</w:t>
      </w:r>
    </w:p>
    <w:p w14:paraId="5B456EF0" w14:textId="77777777" w:rsidR="00D26475" w:rsidRDefault="00D26475">
      <w:pPr>
        <w:pStyle w:val="ListParagraph"/>
        <w:textAlignment w:val="center"/>
      </w:pPr>
    </w:p>
    <w:p w14:paraId="11BDC83B" w14:textId="77777777" w:rsidR="00D26475" w:rsidRDefault="00086A94">
      <w:pPr>
        <w:pStyle w:val="Heading1"/>
        <w:rPr>
          <w:rFonts w:eastAsia="Times New Roman"/>
          <w:lang w:val="en-US" w:eastAsia="en-CA"/>
        </w:rPr>
      </w:pPr>
      <w:r>
        <w:t>Original Requirement Meeting Notes by Chris</w:t>
      </w:r>
    </w:p>
    <w:p w14:paraId="38B72725" w14:textId="77777777" w:rsidR="00D26475" w:rsidRDefault="00D26475">
      <w:pPr>
        <w:pStyle w:val="ListParagraph"/>
        <w:textAlignment w:val="center"/>
        <w:rPr>
          <w:rFonts w:eastAsia="Times New Roman"/>
          <w:lang w:val="en-US" w:eastAsia="en-CA"/>
        </w:rPr>
      </w:pPr>
    </w:p>
    <w:p w14:paraId="65659A9E" w14:textId="77777777" w:rsidR="00D26475" w:rsidRDefault="00086A94">
      <w:pPr>
        <w:pStyle w:val="ListParagraph"/>
        <w:numPr>
          <w:ilvl w:val="0"/>
          <w:numId w:val="1"/>
        </w:numPr>
        <w:textAlignment w:val="center"/>
        <w:rPr>
          <w:rFonts w:eastAsia="Times New Roman"/>
          <w:lang w:val="en-US" w:eastAsia="en-CA"/>
        </w:rPr>
      </w:pPr>
      <w:bookmarkStart w:id="0" w:name="OLE_LINK1"/>
      <w:r>
        <w:rPr>
          <w:rFonts w:eastAsia="Times New Roman"/>
          <w:lang w:val="en-US" w:eastAsia="en-CA"/>
        </w:rPr>
        <w:t>Tracking Bins</w:t>
      </w:r>
    </w:p>
    <w:p w14:paraId="05E999FC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 xml:space="preserve">Add Bins Section on Resource board, </w:t>
      </w:r>
    </w:p>
    <w:p w14:paraId="6DC51250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List should be filtered by selected District</w:t>
      </w:r>
    </w:p>
    <w:p w14:paraId="3C5C88FD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Fields Required: Bin #, assignment(Rig# or yard), notes</w:t>
      </w:r>
    </w:p>
    <w:p w14:paraId="45002A8D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 xml:space="preserve">Ability to transfer bin to </w:t>
      </w:r>
      <w:r>
        <w:rPr>
          <w:rFonts w:eastAsia="Times New Roman"/>
          <w:lang w:val="en-US" w:eastAsia="en-CA"/>
        </w:rPr>
        <w:t>another District</w:t>
      </w:r>
    </w:p>
    <w:p w14:paraId="326D387E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If bin not assigned to rig, then it’s in the yard</w:t>
      </w:r>
    </w:p>
    <w:p w14:paraId="231D0860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Ability to see history of bin assignment (possibly a BI report)</w:t>
      </w:r>
    </w:p>
    <w:p w14:paraId="2BD7131C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Ability to a tag notes on bins and see in bins section</w:t>
      </w:r>
    </w:p>
    <w:p w14:paraId="7504D08A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Should use an operational location (working district) not AX District</w:t>
      </w:r>
    </w:p>
    <w:p w14:paraId="54C14740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Bins might go out to another district for a job but won’t come back until there is a need for it to come back</w:t>
      </w:r>
    </w:p>
    <w:p w14:paraId="15D74BAD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However ownership will not change.</w:t>
      </w:r>
    </w:p>
    <w:p w14:paraId="7F7EF520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Bin Type to track: Mega silos and P-tanks</w:t>
      </w:r>
    </w:p>
    <w:p w14:paraId="448EBF31" w14:textId="77777777" w:rsidR="00D26475" w:rsidRDefault="00086A94">
      <w:pPr>
        <w:ind w:left="540"/>
        <w:rPr>
          <w:lang w:val="en-US" w:eastAsia="en-CA"/>
        </w:rPr>
      </w:pPr>
      <w:r>
        <w:rPr>
          <w:lang w:val="en-US" w:eastAsia="en-CA"/>
        </w:rPr>
        <w:t> </w:t>
      </w:r>
    </w:p>
    <w:p w14:paraId="33498A4D" w14:textId="77777777" w:rsidR="00D26475" w:rsidRDefault="00086A94">
      <w:pPr>
        <w:pStyle w:val="ListParagraph"/>
        <w:numPr>
          <w:ilvl w:val="0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Tracking other Equipment - Heads, Nubins, Misc</w:t>
      </w:r>
    </w:p>
    <w:p w14:paraId="274B7B19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 xml:space="preserve">Add other equipment </w:t>
      </w:r>
      <w:r>
        <w:rPr>
          <w:rFonts w:eastAsia="Times New Roman"/>
          <w:lang w:val="en-US" w:eastAsia="en-CA"/>
        </w:rPr>
        <w:t>section to resource page similar to Bins</w:t>
      </w:r>
    </w:p>
    <w:p w14:paraId="15BE40BB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There is no serial number, identified by size. May be multiple per size</w:t>
      </w:r>
    </w:p>
    <w:p w14:paraId="3EC606D2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Types:</w:t>
      </w:r>
    </w:p>
    <w:p w14:paraId="4E008BAB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Plug Loading Heads</w:t>
      </w:r>
    </w:p>
    <w:p w14:paraId="05FAEFBF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Nubins</w:t>
      </w:r>
    </w:p>
    <w:p w14:paraId="06CC36F3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Swedges</w:t>
      </w:r>
    </w:p>
    <w:p w14:paraId="6364C378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Squeeze manifolds</w:t>
      </w:r>
    </w:p>
    <w:p w14:paraId="2BABBF77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WITS boxes</w:t>
      </w:r>
    </w:p>
    <w:p w14:paraId="76DD0F25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Crossovers</w:t>
      </w:r>
    </w:p>
    <w:p w14:paraId="199AF342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 xml:space="preserve">No need to populate call sheet, as call sheet should </w:t>
      </w:r>
      <w:r>
        <w:rPr>
          <w:rFonts w:eastAsia="Times New Roman"/>
          <w:lang w:val="en-US" w:eastAsia="en-CA"/>
        </w:rPr>
        <w:t>already have it as indicator</w:t>
      </w:r>
    </w:p>
    <w:p w14:paraId="6872E558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Need ability to run a forecast report based on expected time on location to know if expect to be short equipment</w:t>
      </w:r>
    </w:p>
    <w:p w14:paraId="1AD54DEB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 xml:space="preserve">Ability to Assign to crew </w:t>
      </w:r>
    </w:p>
    <w:p w14:paraId="041AE7E6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When crew returns – dispatch must manually specify return location</w:t>
      </w:r>
    </w:p>
    <w:p w14:paraId="173F0686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Require MDM for othe</w:t>
      </w:r>
      <w:r>
        <w:rPr>
          <w:rFonts w:eastAsia="Times New Roman"/>
          <w:lang w:val="en-US" w:eastAsia="en-CA"/>
        </w:rPr>
        <w:t>r equipment</w:t>
      </w:r>
    </w:p>
    <w:p w14:paraId="67E9FD59" w14:textId="77777777" w:rsidR="00D26475" w:rsidRDefault="00086A94">
      <w:pPr>
        <w:pStyle w:val="ListParagraph"/>
        <w:numPr>
          <w:ilvl w:val="1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Idea: Post job check list</w:t>
      </w:r>
    </w:p>
    <w:bookmarkEnd w:id="0"/>
    <w:p w14:paraId="16A921CA" w14:textId="77777777" w:rsidR="00D26475" w:rsidRDefault="00D26475"/>
    <w:p w14:paraId="71820FC8" w14:textId="77777777" w:rsidR="00D26475" w:rsidRDefault="00086A94">
      <w:pPr>
        <w:rPr>
          <w:lang w:eastAsia="zh-CN"/>
        </w:rPr>
      </w:pPr>
      <w:r>
        <w:rPr>
          <w:rFonts w:hint="eastAsia"/>
          <w:lang w:eastAsia="zh-CN"/>
        </w:rPr>
        <w:t>以上表述中</w:t>
      </w:r>
      <w:r>
        <w:rPr>
          <w:rFonts w:hint="eastAsia"/>
          <w:lang w:eastAsia="zh-CN"/>
        </w:rPr>
        <w:t>D</w:t>
      </w:r>
      <w:r>
        <w:rPr>
          <w:lang w:eastAsia="zh-CN"/>
        </w:rPr>
        <w:t>istrict</w:t>
      </w: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S</w:t>
      </w:r>
      <w:r>
        <w:rPr>
          <w:lang w:eastAsia="zh-CN"/>
        </w:rPr>
        <w:t>ervicePoint</w:t>
      </w:r>
    </w:p>
    <w:p w14:paraId="25A45DD9" w14:textId="77777777" w:rsidR="00D26475" w:rsidRDefault="00086A94">
      <w:pPr>
        <w:pStyle w:val="Heading1"/>
      </w:pPr>
      <w:r>
        <w:t>Requirement Explanation by Adam</w:t>
      </w:r>
    </w:p>
    <w:p w14:paraId="2DB120C7" w14:textId="77777777" w:rsidR="00D26475" w:rsidRDefault="00D26475"/>
    <w:p w14:paraId="7F434F0D" w14:textId="77777777" w:rsidR="00D26475" w:rsidRDefault="00086A94">
      <w:pPr>
        <w:pStyle w:val="ListParagraph"/>
        <w:numPr>
          <w:ilvl w:val="0"/>
          <w:numId w:val="2"/>
        </w:numPr>
      </w:pPr>
      <w:r>
        <w:t>Bin Tracking</w:t>
      </w:r>
    </w:p>
    <w:p w14:paraId="543CA0FB" w14:textId="77777777" w:rsidR="00D26475" w:rsidRDefault="00D26475"/>
    <w:p w14:paraId="34F88F62" w14:textId="77777777" w:rsidR="00D26475" w:rsidRDefault="00086A94">
      <w:pPr>
        <w:rPr>
          <w:lang w:val="en-US" w:eastAsia="zh-CN"/>
        </w:rPr>
      </w:pPr>
      <w:r>
        <w:t>Bin Assignment</w:t>
      </w:r>
      <w:r>
        <w:rPr>
          <w:rFonts w:hint="eastAsia"/>
          <w:lang w:eastAsia="zh-CN"/>
        </w:rPr>
        <w:t>已经在当前</w:t>
      </w:r>
      <w:r>
        <w:rPr>
          <w:rFonts w:hint="eastAsia"/>
          <w:lang w:eastAsia="zh-CN"/>
        </w:rPr>
        <w:t>R</w:t>
      </w:r>
      <w:r>
        <w:rPr>
          <w:lang w:eastAsia="zh-CN"/>
        </w:rPr>
        <w:t>igBoard</w:t>
      </w:r>
      <w:r>
        <w:rPr>
          <w:rFonts w:hint="eastAsia"/>
          <w:lang w:eastAsia="zh-CN"/>
        </w:rPr>
        <w:t>中实现了，这里需要重新描述业务场景以助于下一步的重构和开发。</w:t>
      </w:r>
    </w:p>
    <w:p w14:paraId="3EA1600B" w14:textId="77777777" w:rsidR="00D26475" w:rsidRDefault="00D26475">
      <w:pPr>
        <w:rPr>
          <w:lang w:eastAsia="zh-CN"/>
        </w:rPr>
      </w:pPr>
    </w:p>
    <w:p w14:paraId="4FEE5DBD" w14:textId="77777777" w:rsidR="00D26475" w:rsidRDefault="00086A94">
      <w:pPr>
        <w:rPr>
          <w:lang w:eastAsia="zh-CN"/>
        </w:rPr>
      </w:pPr>
      <w:r>
        <w:rPr>
          <w:lang w:val="en-US" w:eastAsia="zh-CN"/>
        </w:rPr>
        <w:t xml:space="preserve">Bin 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anjel</w:t>
      </w:r>
      <w:r>
        <w:rPr>
          <w:rFonts w:hint="eastAsia"/>
          <w:lang w:val="en-US" w:eastAsia="zh-CN"/>
        </w:rPr>
        <w:t>分配给井架的用来</w:t>
      </w:r>
      <w:r>
        <w:rPr>
          <w:rFonts w:hint="eastAsia"/>
          <w:lang w:eastAsia="zh-CN"/>
        </w:rPr>
        <w:t>贮存干水泥的容器，目前只有</w:t>
      </w:r>
      <w:r>
        <w:rPr>
          <w:rFonts w:hint="eastAsia"/>
          <w:lang w:eastAsia="zh-CN"/>
        </w:rPr>
        <w:t>P</w:t>
      </w:r>
      <w:r>
        <w:rPr>
          <w:lang w:eastAsia="zh-CN"/>
        </w:rPr>
        <w:t>-Tank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</w:t>
      </w:r>
      <w:r>
        <w:rPr>
          <w:lang w:eastAsia="zh-CN"/>
        </w:rPr>
        <w:t>ego Silo</w:t>
      </w:r>
      <w:r>
        <w:rPr>
          <w:rFonts w:hint="eastAsia"/>
          <w:lang w:eastAsia="zh-CN"/>
        </w:rPr>
        <w:t>两种类型。它在分配给井架之后，就会一直跟着井架走，直到有人把它解除分配。解除分配后就认为是</w:t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</w:t>
      </w:r>
      <w:r>
        <w:rPr>
          <w:rFonts w:hint="eastAsia"/>
          <w:lang w:eastAsia="zh-CN"/>
        </w:rPr>
        <w:t>Yard</w:t>
      </w:r>
      <w:r>
        <w:rPr>
          <w:rFonts w:hint="eastAsia"/>
          <w:lang w:eastAsia="zh-CN"/>
        </w:rPr>
        <w:t>状态。否则是</w:t>
      </w:r>
      <w:r>
        <w:rPr>
          <w:rFonts w:hint="eastAsia"/>
          <w:lang w:eastAsia="zh-CN"/>
        </w:rPr>
        <w:t>A</w:t>
      </w:r>
      <w:r>
        <w:rPr>
          <w:lang w:eastAsia="zh-CN"/>
        </w:rPr>
        <w:t>ssigned</w:t>
      </w:r>
      <w:r>
        <w:rPr>
          <w:rFonts w:hint="eastAsia"/>
          <w:lang w:eastAsia="zh-CN"/>
        </w:rPr>
        <w:t>状态，并且知道是分配给哪个</w:t>
      </w:r>
      <w:r>
        <w:rPr>
          <w:rFonts w:hint="eastAsia"/>
          <w:lang w:eastAsia="zh-CN"/>
        </w:rPr>
        <w:t>R</w:t>
      </w:r>
      <w:r>
        <w:rPr>
          <w:lang w:eastAsia="zh-CN"/>
        </w:rPr>
        <w:t>ig</w:t>
      </w:r>
      <w:r>
        <w:rPr>
          <w:rFonts w:hint="eastAsia"/>
          <w:lang w:eastAsia="zh-CN"/>
        </w:rPr>
        <w:t>了。</w:t>
      </w:r>
    </w:p>
    <w:p w14:paraId="068EEA0A" w14:textId="77777777" w:rsidR="00D26475" w:rsidRDefault="00D26475">
      <w:pPr>
        <w:rPr>
          <w:lang w:eastAsia="zh-CN"/>
        </w:rPr>
      </w:pPr>
    </w:p>
    <w:p w14:paraId="33B534F6" w14:textId="77777777" w:rsidR="00D26475" w:rsidRDefault="00086A94">
      <w:p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B</w:t>
      </w:r>
      <w:r>
        <w:rPr>
          <w:lang w:eastAsia="zh-CN"/>
        </w:rPr>
        <w:t>in</w:t>
      </w:r>
      <w:r>
        <w:rPr>
          <w:rFonts w:hint="eastAsia"/>
          <w:lang w:eastAsia="zh-CN"/>
        </w:rPr>
        <w:t>有它的所属的</w:t>
      </w:r>
      <w:r>
        <w:rPr>
          <w:rFonts w:hint="eastAsia"/>
          <w:lang w:eastAsia="zh-CN"/>
        </w:rPr>
        <w:t>S</w:t>
      </w:r>
      <w:r>
        <w:rPr>
          <w:lang w:eastAsia="zh-CN"/>
        </w:rPr>
        <w:t>ervicePoint</w:t>
      </w:r>
      <w:r>
        <w:rPr>
          <w:rFonts w:hint="eastAsia"/>
          <w:lang w:eastAsia="zh-CN"/>
        </w:rPr>
        <w:t>，它可以在各地区间进行转借，基本业务逻辑与</w:t>
      </w:r>
      <w:r>
        <w:rPr>
          <w:rFonts w:hint="eastAsia"/>
          <w:lang w:eastAsia="zh-CN"/>
        </w:rPr>
        <w:t>C</w:t>
      </w:r>
      <w:r>
        <w:rPr>
          <w:lang w:eastAsia="zh-CN"/>
        </w:rPr>
        <w:t>rew</w:t>
      </w:r>
      <w:r>
        <w:rPr>
          <w:rFonts w:hint="eastAsia"/>
          <w:lang w:eastAsia="zh-CN"/>
        </w:rPr>
        <w:t>相似。需要加上相关属性。</w:t>
      </w:r>
    </w:p>
    <w:p w14:paraId="49BD851A" w14:textId="77777777" w:rsidR="00D26475" w:rsidRDefault="00D26475">
      <w:pPr>
        <w:rPr>
          <w:lang w:eastAsia="zh-CN"/>
        </w:rPr>
      </w:pPr>
    </w:p>
    <w:p w14:paraId="06A81815" w14:textId="77777777" w:rsidR="00D26475" w:rsidRDefault="00D26475">
      <w:pPr>
        <w:rPr>
          <w:lang w:eastAsia="zh-CN"/>
        </w:rPr>
      </w:pPr>
    </w:p>
    <w:p w14:paraId="79B084BD" w14:textId="77777777" w:rsidR="00D26475" w:rsidRDefault="00086A94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esource </w:t>
      </w:r>
      <w:r>
        <w:rPr>
          <w:rFonts w:hint="eastAsia"/>
          <w:lang w:eastAsia="zh-CN"/>
        </w:rPr>
        <w:t>Board</w:t>
      </w:r>
      <w:r>
        <w:rPr>
          <w:rFonts w:hint="eastAsia"/>
          <w:lang w:eastAsia="zh-CN"/>
        </w:rPr>
        <w:t>上新增</w:t>
      </w:r>
      <w:r>
        <w:rPr>
          <w:rFonts w:hint="eastAsia"/>
          <w:lang w:eastAsia="zh-CN"/>
        </w:rPr>
        <w:t>Bin</w:t>
      </w:r>
      <w:r>
        <w:rPr>
          <w:lang w:eastAsia="zh-CN"/>
        </w:rPr>
        <w:t xml:space="preserve"> Board</w:t>
      </w:r>
      <w:r>
        <w:rPr>
          <w:rFonts w:hint="eastAsia"/>
          <w:lang w:eastAsia="zh-CN"/>
        </w:rPr>
        <w:t>，现在要求有三列</w:t>
      </w:r>
      <w:r>
        <w:rPr>
          <w:rFonts w:hint="eastAsia"/>
          <w:lang w:eastAsia="zh-CN"/>
        </w:rPr>
        <w:t>:</w:t>
      </w:r>
    </w:p>
    <w:p w14:paraId="03E13FD3" w14:textId="77777777" w:rsidR="00D26475" w:rsidRDefault="00086A94">
      <w:pPr>
        <w:pStyle w:val="ListParagraph"/>
        <w:numPr>
          <w:ilvl w:val="0"/>
          <w:numId w:val="3"/>
        </w:numPr>
        <w:rPr>
          <w:lang w:eastAsia="zh-CN"/>
        </w:rPr>
      </w:pPr>
      <w:bookmarkStart w:id="1" w:name="OLE_LINK2"/>
      <w:r>
        <w:rPr>
          <w:rFonts w:hint="eastAsia"/>
          <w:lang w:eastAsia="zh-CN"/>
        </w:rPr>
        <w:t>B</w:t>
      </w:r>
      <w:r>
        <w:rPr>
          <w:lang w:eastAsia="zh-CN"/>
        </w:rPr>
        <w:t>in Number</w:t>
      </w:r>
    </w:p>
    <w:p w14:paraId="735A2A30" w14:textId="77777777" w:rsidR="00D26475" w:rsidRDefault="00086A94">
      <w:pPr>
        <w:pStyle w:val="ListParagraph"/>
        <w:numPr>
          <w:ilvl w:val="0"/>
          <w:numId w:val="3"/>
        </w:numPr>
        <w:rPr>
          <w:lang w:eastAsia="zh-CN"/>
        </w:rPr>
      </w:pPr>
      <w:bookmarkStart w:id="2" w:name="OLE_LINK3"/>
      <w:bookmarkEnd w:id="1"/>
      <w:r>
        <w:rPr>
          <w:lang w:eastAsia="zh-CN"/>
        </w:rPr>
        <w:t>Location</w:t>
      </w:r>
      <w:bookmarkEnd w:id="2"/>
      <w:r>
        <w:rPr>
          <w:lang w:eastAsia="zh-CN"/>
        </w:rPr>
        <w:t xml:space="preserve">  - </w:t>
      </w:r>
      <w:bookmarkStart w:id="3" w:name="OLE_LINK5"/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R</w:t>
      </w:r>
      <w:r>
        <w:rPr>
          <w:lang w:eastAsia="zh-CN"/>
        </w:rPr>
        <w:t>ig Name</w:t>
      </w:r>
      <w:r>
        <w:rPr>
          <w:rFonts w:hint="eastAsia"/>
          <w:lang w:eastAsia="zh-CN"/>
        </w:rPr>
        <w:t>或是</w:t>
      </w:r>
      <w:r>
        <w:rPr>
          <w:lang w:eastAsia="zh-CN"/>
        </w:rPr>
        <w:t>Yard</w:t>
      </w:r>
      <w:bookmarkEnd w:id="3"/>
    </w:p>
    <w:p w14:paraId="6511578A" w14:textId="77777777" w:rsidR="00D26475" w:rsidRDefault="00086A94">
      <w:pPr>
        <w:pStyle w:val="ListParagraph"/>
        <w:numPr>
          <w:ilvl w:val="0"/>
          <w:numId w:val="3"/>
        </w:numPr>
        <w:rPr>
          <w:lang w:eastAsia="zh-CN"/>
        </w:rPr>
      </w:pPr>
      <w:bookmarkStart w:id="4" w:name="OLE_LINK4"/>
      <w:r>
        <w:rPr>
          <w:lang w:eastAsia="zh-CN"/>
        </w:rPr>
        <w:t>Notes</w:t>
      </w:r>
      <w:bookmarkEnd w:id="4"/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可以添加</w:t>
      </w:r>
      <w:r>
        <w:rPr>
          <w:rFonts w:hint="eastAsia"/>
          <w:lang w:eastAsia="zh-CN"/>
        </w:rPr>
        <w:t>N</w:t>
      </w:r>
      <w:r>
        <w:rPr>
          <w:lang w:eastAsia="zh-CN"/>
        </w:rPr>
        <w:t>otes</w:t>
      </w:r>
    </w:p>
    <w:p w14:paraId="65583CBF" w14:textId="77777777" w:rsidR="00D26475" w:rsidRDefault="00D26475">
      <w:pPr>
        <w:pStyle w:val="ListParagraph"/>
        <w:rPr>
          <w:lang w:eastAsia="zh-CN"/>
        </w:rPr>
      </w:pPr>
    </w:p>
    <w:p w14:paraId="051F4FA5" w14:textId="77777777" w:rsidR="00D26475" w:rsidRDefault="00D26475">
      <w:pPr>
        <w:pStyle w:val="ListParagraph"/>
        <w:rPr>
          <w:lang w:eastAsia="zh-CN"/>
        </w:rPr>
      </w:pPr>
    </w:p>
    <w:p w14:paraId="1D3F21C5" w14:textId="77777777" w:rsidR="00D26475" w:rsidRDefault="00D26475">
      <w:pPr>
        <w:rPr>
          <w:lang w:eastAsia="zh-CN"/>
        </w:rPr>
      </w:pPr>
    </w:p>
    <w:p w14:paraId="19FF3838" w14:textId="77777777" w:rsidR="00D26475" w:rsidRDefault="00086A94">
      <w:pPr>
        <w:rPr>
          <w:lang w:eastAsia="zh-CN"/>
        </w:rPr>
      </w:pPr>
      <w:commentRangeStart w:id="5"/>
      <w:commentRangeStart w:id="6"/>
      <w:r>
        <w:rPr>
          <w:rFonts w:hint="eastAsia"/>
          <w:lang w:eastAsia="zh-CN"/>
        </w:rPr>
        <w:t>在把</w:t>
      </w:r>
      <w:r>
        <w:rPr>
          <w:rFonts w:hint="eastAsia"/>
          <w:lang w:eastAsia="zh-CN"/>
        </w:rPr>
        <w:t>e</w:t>
      </w:r>
      <w:r>
        <w:rPr>
          <w:lang w:eastAsia="zh-CN"/>
        </w:rPr>
        <w:t>Service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B</w:t>
      </w:r>
      <w:r>
        <w:rPr>
          <w:lang w:eastAsia="zh-CN"/>
        </w:rPr>
        <w:t>in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</w:t>
      </w:r>
      <w:r>
        <w:rPr>
          <w:lang w:eastAsia="zh-CN"/>
        </w:rPr>
        <w:t>in Type</w:t>
      </w:r>
      <w:r>
        <w:rPr>
          <w:rFonts w:hint="eastAsia"/>
          <w:lang w:eastAsia="zh-CN"/>
        </w:rPr>
        <w:t>迁移到</w:t>
      </w:r>
      <w:r>
        <w:rPr>
          <w:rFonts w:hint="eastAsia"/>
          <w:lang w:eastAsia="zh-CN"/>
        </w:rPr>
        <w:t>MDD</w:t>
      </w:r>
      <w:r>
        <w:rPr>
          <w:rFonts w:hint="eastAsia"/>
          <w:lang w:eastAsia="zh-CN"/>
        </w:rPr>
        <w:t>后，可以根据以上需求进行扩展。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178C0020" w14:textId="77777777" w:rsidR="00D26475" w:rsidRDefault="00D26475">
      <w:pPr>
        <w:rPr>
          <w:lang w:eastAsia="zh-CN"/>
        </w:rPr>
      </w:pPr>
    </w:p>
    <w:p w14:paraId="70ED7941" w14:textId="77777777" w:rsidR="00D26475" w:rsidRDefault="00086A9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追踪其他设备</w:t>
      </w:r>
    </w:p>
    <w:p w14:paraId="6151A434" w14:textId="77777777" w:rsidR="00D26475" w:rsidRDefault="00D26475">
      <w:pPr>
        <w:rPr>
          <w:lang w:eastAsia="zh-CN"/>
        </w:rPr>
      </w:pPr>
    </w:p>
    <w:p w14:paraId="141546D2" w14:textId="77777777" w:rsidR="00D26475" w:rsidRDefault="00086A94">
      <w:pPr>
        <w:rPr>
          <w:lang w:eastAsia="zh-CN"/>
        </w:rPr>
      </w:pPr>
      <w:r>
        <w:rPr>
          <w:rFonts w:hint="eastAsia"/>
          <w:lang w:eastAsia="zh-CN"/>
        </w:rPr>
        <w:t>设备类型包括：</w:t>
      </w:r>
    </w:p>
    <w:p w14:paraId="0F4A974C" w14:textId="77777777" w:rsidR="00D26475" w:rsidRDefault="00D26475">
      <w:pPr>
        <w:rPr>
          <w:lang w:eastAsia="zh-CN"/>
        </w:rPr>
      </w:pPr>
    </w:p>
    <w:p w14:paraId="3B9AEA25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Plug Loading Heads</w:t>
      </w:r>
    </w:p>
    <w:p w14:paraId="4115555F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Nubins</w:t>
      </w:r>
    </w:p>
    <w:p w14:paraId="6A7905BC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Swedges</w:t>
      </w:r>
    </w:p>
    <w:p w14:paraId="3FDDF089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manifolds</w:t>
      </w:r>
    </w:p>
    <w:p w14:paraId="40619F8C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asciiTheme="minorEastAsia" w:hAnsiTheme="minorEastAsia" w:hint="eastAsia"/>
          <w:lang w:val="en-US" w:eastAsia="zh-CN"/>
        </w:rPr>
        <w:t>E</w:t>
      </w:r>
      <w:r>
        <w:rPr>
          <w:rFonts w:eastAsia="Times New Roman"/>
          <w:lang w:val="en-US" w:eastAsia="en-CA"/>
        </w:rPr>
        <w:t>lectronic Equipment  (</w:t>
      </w:r>
      <w:r>
        <w:rPr>
          <w:rFonts w:ascii="SimSun" w:eastAsia="SimSun" w:hAnsi="SimSun" w:cs="SimSun" w:hint="eastAsia"/>
          <w:lang w:val="en-US" w:eastAsia="zh-CN"/>
        </w:rPr>
        <w:t>目前只有</w:t>
      </w:r>
      <w:r>
        <w:rPr>
          <w:rFonts w:eastAsia="Times New Roman"/>
          <w:lang w:val="en-US" w:eastAsia="en-CA"/>
        </w:rPr>
        <w:t>WITS boxes</w:t>
      </w:r>
      <w:r>
        <w:rPr>
          <w:rFonts w:ascii="SimSun" w:eastAsia="SimSun" w:hAnsi="SimSun" w:cs="SimSun" w:hint="eastAsia"/>
          <w:lang w:val="en-US" w:eastAsia="zh-CN"/>
        </w:rPr>
        <w:t>)</w:t>
      </w:r>
    </w:p>
    <w:p w14:paraId="7C328749" w14:textId="77777777" w:rsidR="00D26475" w:rsidRDefault="00086A94">
      <w:pPr>
        <w:pStyle w:val="ListParagraph"/>
        <w:numPr>
          <w:ilvl w:val="2"/>
          <w:numId w:val="1"/>
        </w:numPr>
        <w:textAlignment w:val="center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Crossovers (</w:t>
      </w:r>
      <w:r>
        <w:rPr>
          <w:rFonts w:ascii="SimSun" w:eastAsia="SimSun" w:hAnsi="SimSun" w:cs="SimSun" w:hint="eastAsia"/>
          <w:lang w:val="en-US" w:eastAsia="zh-CN"/>
        </w:rPr>
        <w:t>即</w:t>
      </w:r>
      <w:bookmarkStart w:id="7" w:name="OLE_LINK7"/>
      <w:r>
        <w:rPr>
          <w:rFonts w:ascii="SimSun" w:eastAsia="SimSun" w:hAnsi="SimSun" w:cs="SimSun" w:hint="eastAsia"/>
          <w:lang w:val="en-US" w:eastAsia="zh-CN"/>
        </w:rPr>
        <w:t>X</w:t>
      </w:r>
      <w:r>
        <w:rPr>
          <w:rFonts w:ascii="SimSun" w:eastAsia="SimSun" w:hAnsi="SimSun" w:cs="SimSun"/>
          <w:lang w:val="en-US" w:eastAsia="zh-CN"/>
        </w:rPr>
        <w:t xml:space="preserve"> Over</w:t>
      </w:r>
      <w:bookmarkEnd w:id="7"/>
      <w:r>
        <w:rPr>
          <w:rFonts w:ascii="SimSun" w:eastAsia="SimSun" w:hAnsi="SimSun" w:cs="SimSun"/>
          <w:lang w:val="en-US" w:eastAsia="zh-CN"/>
        </w:rPr>
        <w:t>)</w:t>
      </w:r>
    </w:p>
    <w:p w14:paraId="397CFC06" w14:textId="77777777" w:rsidR="00D26475" w:rsidRDefault="00D26475">
      <w:pPr>
        <w:rPr>
          <w:lang w:eastAsia="zh-CN"/>
        </w:rPr>
      </w:pPr>
    </w:p>
    <w:p w14:paraId="0ADD3971" w14:textId="77777777" w:rsidR="00D26475" w:rsidRDefault="00086A94">
      <w:pPr>
        <w:rPr>
          <w:lang w:eastAsia="zh-CN"/>
        </w:rPr>
      </w:pPr>
      <w:commentRangeStart w:id="8"/>
      <w:commentRangeStart w:id="9"/>
      <w:r>
        <w:rPr>
          <w:rFonts w:hint="eastAsia"/>
          <w:lang w:eastAsia="zh-CN"/>
        </w:rPr>
        <w:t>这些设备目前没有</w:t>
      </w:r>
      <w:r>
        <w:rPr>
          <w:lang w:eastAsia="zh-CN"/>
        </w:rPr>
        <w:t>Master Data</w:t>
      </w:r>
      <w:r>
        <w:rPr>
          <w:rFonts w:hint="eastAsia"/>
          <w:lang w:eastAsia="zh-CN"/>
        </w:rPr>
        <w:t>，需要新建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r>
        <w:rPr>
          <w:rFonts w:hint="eastAsia"/>
          <w:lang w:eastAsia="zh-CN"/>
        </w:rPr>
        <w:t>。各个类型设备的属性各不相同，但是跟踪方法相同，注意统一方法。它们的业务逻辑和属性，参考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Service </w:t>
      </w:r>
      <w:r>
        <w:rPr>
          <w:rFonts w:hint="eastAsia"/>
          <w:lang w:eastAsia="zh-CN"/>
        </w:rPr>
        <w:t>中的如下页面和</w:t>
      </w:r>
      <w:bookmarkStart w:id="11" w:name="OLE_LINK8"/>
      <w:r>
        <w:rPr>
          <w:lang w:eastAsia="zh-CN"/>
        </w:rPr>
        <w:t>Compliant Head Tracking</w:t>
      </w:r>
      <w:bookmarkEnd w:id="11"/>
      <w:r>
        <w:rPr>
          <w:lang w:eastAsia="zh-CN"/>
        </w:rPr>
        <w:t xml:space="preserve"> Sheet</w:t>
      </w:r>
      <w:r>
        <w:rPr>
          <w:rFonts w:hint="eastAsia"/>
          <w:lang w:eastAsia="zh-CN"/>
        </w:rPr>
        <w:t>.</w:t>
      </w:r>
      <w:r>
        <w:rPr>
          <w:lang w:eastAsia="zh-CN"/>
        </w:rPr>
        <w:t>xslx</w:t>
      </w:r>
      <w:r>
        <w:rPr>
          <w:rFonts w:hint="eastAsia"/>
          <w:lang w:eastAsia="zh-CN"/>
        </w:rPr>
        <w:t>文件。目前相关属性理解不了，不准确也不要紧，等我休假回来再完善。抓主要矛盾，实体关系不错就行。</w:t>
      </w:r>
    </w:p>
    <w:p w14:paraId="2214ED6A" w14:textId="77777777" w:rsidR="00D26475" w:rsidRDefault="00086A9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8DC970E" wp14:editId="119BAAA3">
            <wp:extent cx="5943600" cy="194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E46" w14:textId="77777777" w:rsidR="00D26475" w:rsidRDefault="00D26475">
      <w:pPr>
        <w:rPr>
          <w:lang w:eastAsia="zh-CN"/>
        </w:rPr>
      </w:pPr>
    </w:p>
    <w:p w14:paraId="3D6430D6" w14:textId="77777777" w:rsidR="00D26475" w:rsidRDefault="00D26475">
      <w:pPr>
        <w:rPr>
          <w:lang w:eastAsia="zh-CN"/>
        </w:rPr>
      </w:pPr>
    </w:p>
    <w:p w14:paraId="47B25E6E" w14:textId="77777777" w:rsidR="00D26475" w:rsidRDefault="00D26475">
      <w:pPr>
        <w:rPr>
          <w:lang w:eastAsia="zh-CN"/>
        </w:rPr>
      </w:pPr>
    </w:p>
    <w:p w14:paraId="20DD6FE3" w14:textId="77777777" w:rsidR="00D26475" w:rsidRDefault="00D26475">
      <w:pPr>
        <w:rPr>
          <w:lang w:eastAsia="zh-CN"/>
        </w:rPr>
      </w:pPr>
    </w:p>
    <w:p w14:paraId="6A1A2DB4" w14:textId="77777777" w:rsidR="00D26475" w:rsidRDefault="00086A9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BEDEBAF" wp14:editId="11776275">
            <wp:extent cx="5943600" cy="517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5538" w14:textId="77777777" w:rsidR="00D26475" w:rsidRDefault="00D26475">
      <w:pPr>
        <w:rPr>
          <w:lang w:eastAsia="zh-CN"/>
        </w:rPr>
      </w:pPr>
    </w:p>
    <w:p w14:paraId="1CC9FE5E" w14:textId="77777777" w:rsidR="00D26475" w:rsidRDefault="00086A94">
      <w:pPr>
        <w:rPr>
          <w:lang w:eastAsia="zh-CN"/>
        </w:rPr>
      </w:pPr>
      <w:r>
        <w:rPr>
          <w:rFonts w:hint="eastAsia"/>
          <w:lang w:eastAsia="zh-CN"/>
        </w:rPr>
        <w:t>此部分没有和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Service call sheet </w:t>
      </w:r>
      <w:r>
        <w:rPr>
          <w:rFonts w:hint="eastAsia"/>
          <w:lang w:eastAsia="zh-CN"/>
        </w:rPr>
        <w:t>集成的需要，</w:t>
      </w: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ispatcher </w:t>
      </w:r>
      <w:r>
        <w:rPr>
          <w:rFonts w:hint="eastAsia"/>
          <w:lang w:eastAsia="zh-CN"/>
        </w:rPr>
        <w:t>仍然按原来的逻辑在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all sheet </w:t>
      </w:r>
      <w:r>
        <w:rPr>
          <w:rFonts w:hint="eastAsia"/>
          <w:lang w:eastAsia="zh-CN"/>
        </w:rPr>
        <w:t>中手工选择和输入，他们的输入，在后面会成为后面业务流程的需求。</w:t>
      </w:r>
    </w:p>
    <w:p w14:paraId="0C301865" w14:textId="77777777" w:rsidR="00D26475" w:rsidRDefault="00D26475">
      <w:pPr>
        <w:rPr>
          <w:lang w:eastAsia="zh-CN"/>
        </w:rPr>
      </w:pPr>
    </w:p>
    <w:p w14:paraId="2C248FAB" w14:textId="77777777" w:rsidR="00D26475" w:rsidRDefault="00086A94">
      <w:pPr>
        <w:rPr>
          <w:lang w:eastAsia="zh-CN"/>
        </w:rPr>
      </w:pPr>
      <w:r>
        <w:rPr>
          <w:rFonts w:hint="eastAsia"/>
          <w:lang w:eastAsia="zh-CN"/>
        </w:rPr>
        <w:t>用户说不需要设备序列号，因为在使用的时候，只要尺寸对了，</w:t>
      </w:r>
      <w:r>
        <w:rPr>
          <w:rFonts w:hint="eastAsia"/>
          <w:lang w:eastAsia="zh-CN"/>
        </w:rPr>
        <w:t>F</w:t>
      </w:r>
      <w:r>
        <w:rPr>
          <w:lang w:eastAsia="zh-CN"/>
        </w:rPr>
        <w:t>ield Supervisor</w:t>
      </w:r>
      <w:r>
        <w:rPr>
          <w:rFonts w:hint="eastAsia"/>
          <w:lang w:eastAsia="zh-CN"/>
        </w:rPr>
        <w:t>就拿一个好的走，并不会留意序列号。但是我们系统设计时，需要唯一标识，所以序列号属性要有，目前用顺序编号就可以，反正也不显示出来。</w:t>
      </w:r>
    </w:p>
    <w:p w14:paraId="11A856B6" w14:textId="77777777" w:rsidR="00D26475" w:rsidRDefault="00D26475">
      <w:pPr>
        <w:rPr>
          <w:lang w:eastAsia="zh-CN"/>
        </w:rPr>
      </w:pPr>
    </w:p>
    <w:p w14:paraId="02133174" w14:textId="77777777" w:rsidR="00D26475" w:rsidRDefault="00086A94">
      <w:pPr>
        <w:rPr>
          <w:lang w:eastAsia="zh-CN"/>
        </w:rPr>
      </w:pPr>
      <w:commentRangeStart w:id="12"/>
      <w:commentRangeStart w:id="13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</w:t>
      </w:r>
      <w:r>
        <w:rPr>
          <w:lang w:eastAsia="zh-CN"/>
        </w:rPr>
        <w:t>esouce Board</w:t>
      </w:r>
      <w:r>
        <w:rPr>
          <w:rFonts w:hint="eastAsia"/>
          <w:lang w:eastAsia="zh-CN"/>
        </w:rPr>
        <w:t>上为每个设备建一个</w:t>
      </w:r>
      <w:r>
        <w:rPr>
          <w:rFonts w:hint="eastAsia"/>
          <w:lang w:eastAsia="zh-CN"/>
        </w:rPr>
        <w:t>B</w:t>
      </w:r>
      <w:r>
        <w:rPr>
          <w:lang w:eastAsia="zh-CN"/>
        </w:rPr>
        <w:t>oard</w:t>
      </w:r>
      <w:r>
        <w:rPr>
          <w:rFonts w:hint="eastAsia"/>
          <w:lang w:eastAsia="zh-CN"/>
        </w:rPr>
        <w:t>，包括如下列。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47D277F2" w14:textId="77777777" w:rsidR="00D26475" w:rsidRDefault="00D26475">
      <w:pPr>
        <w:rPr>
          <w:lang w:eastAsia="zh-CN"/>
        </w:rPr>
      </w:pPr>
    </w:p>
    <w:p w14:paraId="705055D4" w14:textId="77777777" w:rsidR="00D26475" w:rsidRDefault="00D26475">
      <w:pPr>
        <w:rPr>
          <w:lang w:eastAsia="zh-CN"/>
        </w:rPr>
      </w:pPr>
    </w:p>
    <w:p w14:paraId="54F99AD4" w14:textId="77777777" w:rsidR="00D26475" w:rsidRDefault="00086A94">
      <w:pPr>
        <w:rPr>
          <w:lang w:eastAsia="zh-CN"/>
        </w:rPr>
      </w:pPr>
      <w:r>
        <w:rPr>
          <w:lang w:eastAsia="zh-CN"/>
        </w:rPr>
        <w:t>Size</w:t>
      </w:r>
    </w:p>
    <w:p w14:paraId="06B597C0" w14:textId="77777777" w:rsidR="00D26475" w:rsidRDefault="00086A94">
      <w:pPr>
        <w:rPr>
          <w:lang w:eastAsia="zh-CN"/>
        </w:rPr>
      </w:pPr>
      <w:r>
        <w:rPr>
          <w:lang w:eastAsia="zh-CN"/>
        </w:rPr>
        <w:t>Thread Type</w:t>
      </w:r>
    </w:p>
    <w:p w14:paraId="7F8B6754" w14:textId="77777777" w:rsidR="00D26475" w:rsidRDefault="00086A94">
      <w:pPr>
        <w:rPr>
          <w:lang w:eastAsia="zh-CN"/>
        </w:rPr>
      </w:pPr>
      <w:r>
        <w:rPr>
          <w:lang w:eastAsia="zh-CN"/>
        </w:rPr>
        <w:t xml:space="preserve">XOver Type – </w:t>
      </w:r>
      <w:r>
        <w:rPr>
          <w:rFonts w:hint="eastAsia"/>
          <w:lang w:eastAsia="zh-CN"/>
        </w:rPr>
        <w:t>只适用</w:t>
      </w:r>
      <w:r>
        <w:rPr>
          <w:rFonts w:hint="eastAsia"/>
          <w:lang w:eastAsia="zh-CN"/>
        </w:rPr>
        <w:t xml:space="preserve"> X</w:t>
      </w:r>
      <w:r>
        <w:rPr>
          <w:lang w:eastAsia="zh-CN"/>
        </w:rPr>
        <w:t xml:space="preserve"> Over</w:t>
      </w:r>
    </w:p>
    <w:p w14:paraId="220805C4" w14:textId="77777777" w:rsidR="00D26475" w:rsidRDefault="00086A94">
      <w:pPr>
        <w:rPr>
          <w:rFonts w:ascii="SimSun" w:eastAsia="SimSun" w:hAnsi="SimSun" w:cs="SimSun"/>
          <w:lang w:val="en-US" w:eastAsia="zh-CN"/>
        </w:rPr>
      </w:pPr>
      <w:r>
        <w:rPr>
          <w:lang w:eastAsia="zh-CN"/>
        </w:rPr>
        <w:lastRenderedPageBreak/>
        <w:t xml:space="preserve">Type -  </w:t>
      </w:r>
      <w:r>
        <w:rPr>
          <w:rFonts w:hint="eastAsia"/>
          <w:lang w:eastAsia="zh-CN"/>
        </w:rPr>
        <w:t>只适用</w:t>
      </w:r>
      <w:r>
        <w:rPr>
          <w:lang w:eastAsia="zh-CN"/>
        </w:rPr>
        <w:t>Manifold (</w:t>
      </w:r>
      <w:r>
        <w:rPr>
          <w:rFonts w:hint="eastAsia"/>
          <w:lang w:eastAsia="zh-CN"/>
        </w:rPr>
        <w:t>目前只有</w:t>
      </w:r>
      <w:r>
        <w:rPr>
          <w:rFonts w:hint="eastAsia"/>
          <w:lang w:eastAsia="zh-CN"/>
        </w:rPr>
        <w:t>S</w:t>
      </w:r>
      <w:r>
        <w:rPr>
          <w:lang w:eastAsia="zh-CN"/>
        </w:rPr>
        <w:t>que</w:t>
      </w:r>
      <w:r>
        <w:rPr>
          <w:rFonts w:hint="eastAsia"/>
          <w:lang w:eastAsia="zh-CN"/>
        </w:rPr>
        <w:t>ez</w:t>
      </w:r>
      <w:r>
        <w:rPr>
          <w:lang w:eastAsia="zh-CN"/>
        </w:rPr>
        <w:t xml:space="preserve">e)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asciiTheme="minorEastAsia" w:hAnsiTheme="minorEastAsia" w:hint="eastAsia"/>
          <w:lang w:val="en-US" w:eastAsia="zh-CN"/>
        </w:rPr>
        <w:t>E</w:t>
      </w:r>
      <w:r>
        <w:rPr>
          <w:rFonts w:eastAsia="Times New Roman"/>
          <w:lang w:val="en-US" w:eastAsia="en-CA"/>
        </w:rPr>
        <w:t>lectronic Equipment  (</w:t>
      </w:r>
      <w:r>
        <w:rPr>
          <w:rFonts w:ascii="SimSun" w:eastAsia="SimSun" w:hAnsi="SimSun" w:cs="SimSun" w:hint="eastAsia"/>
          <w:lang w:val="en-US" w:eastAsia="zh-CN"/>
        </w:rPr>
        <w:t>目前只有</w:t>
      </w:r>
      <w:r>
        <w:rPr>
          <w:rFonts w:ascii="SimSun" w:eastAsia="SimSun" w:hAnsi="SimSun" w:cs="SimSun" w:hint="eastAsia"/>
          <w:lang w:val="en-US" w:eastAsia="zh-CN"/>
        </w:rPr>
        <w:t>W</w:t>
      </w:r>
      <w:r>
        <w:rPr>
          <w:rFonts w:ascii="SimSun" w:eastAsia="SimSun" w:hAnsi="SimSun" w:cs="SimSun"/>
          <w:lang w:val="en-US" w:eastAsia="zh-CN"/>
        </w:rPr>
        <w:t>ITS Box)</w:t>
      </w:r>
    </w:p>
    <w:p w14:paraId="28D1FA9C" w14:textId="77777777" w:rsidR="00D26475" w:rsidRDefault="00086A94">
      <w:pPr>
        <w:rPr>
          <w:rFonts w:ascii="SimSun" w:eastAsia="SimSun" w:hAnsi="SimSun" w:cs="SimSun"/>
          <w:lang w:val="en-US" w:eastAsia="zh-CN"/>
        </w:rPr>
      </w:pPr>
      <w:r>
        <w:rPr>
          <w:rFonts w:ascii="SimSun" w:eastAsia="SimSun" w:hAnsi="SimSun" w:cs="SimSun" w:hint="eastAsia"/>
          <w:lang w:val="en-US" w:eastAsia="zh-CN"/>
        </w:rPr>
        <w:t>L</w:t>
      </w:r>
      <w:r>
        <w:rPr>
          <w:rFonts w:ascii="SimSun" w:eastAsia="SimSun" w:hAnsi="SimSun" w:cs="SimSun"/>
          <w:lang w:val="en-US" w:eastAsia="zh-CN"/>
        </w:rPr>
        <w:t>ocation – Assigned (</w:t>
      </w:r>
      <w:r>
        <w:rPr>
          <w:rFonts w:ascii="SimSun" w:eastAsia="SimSun" w:hAnsi="SimSun" w:cs="SimSun" w:hint="eastAsia"/>
          <w:lang w:val="en-US" w:eastAsia="zh-CN"/>
        </w:rPr>
        <w:t>显示分配给的</w:t>
      </w:r>
      <w:r>
        <w:rPr>
          <w:rFonts w:ascii="SimSun" w:eastAsia="SimSun" w:hAnsi="SimSun" w:cs="SimSun" w:hint="eastAsia"/>
          <w:lang w:val="en-US" w:eastAsia="zh-CN"/>
        </w:rPr>
        <w:t>C</w:t>
      </w:r>
      <w:r>
        <w:rPr>
          <w:rFonts w:ascii="SimSun" w:eastAsia="SimSun" w:hAnsi="SimSun" w:cs="SimSun"/>
          <w:lang w:val="en-US" w:eastAsia="zh-CN"/>
        </w:rPr>
        <w:t>rew), Yard (Returned from a crew)</w:t>
      </w:r>
    </w:p>
    <w:p w14:paraId="1A87F450" w14:textId="77777777" w:rsidR="00D26475" w:rsidRDefault="00D26475">
      <w:pPr>
        <w:rPr>
          <w:rFonts w:ascii="SimSun" w:eastAsia="SimSun" w:hAnsi="SimSun" w:cs="SimSun"/>
          <w:lang w:val="en-US" w:eastAsia="zh-CN"/>
        </w:rPr>
      </w:pPr>
    </w:p>
    <w:p w14:paraId="6CB45908" w14:textId="77777777" w:rsidR="00D26475" w:rsidRDefault="00086A94">
      <w:pPr>
        <w:rPr>
          <w:rFonts w:ascii="SimSun" w:eastAsia="SimSun" w:hAnsi="SimSun" w:cs="SimSun"/>
          <w:lang w:val="en-US" w:eastAsia="zh-CN"/>
        </w:rPr>
      </w:pPr>
      <w:r>
        <w:rPr>
          <w:rFonts w:ascii="SimSun" w:eastAsia="SimSun" w:hAnsi="SimSun" w:cs="SimSun" w:hint="eastAsia"/>
          <w:lang w:val="en-US" w:eastAsia="zh-CN"/>
        </w:rPr>
        <w:t>Ho</w:t>
      </w:r>
      <w:r>
        <w:rPr>
          <w:rFonts w:ascii="SimSun" w:eastAsia="SimSun" w:hAnsi="SimSun" w:cs="SimSun"/>
          <w:lang w:val="en-US" w:eastAsia="zh-CN"/>
        </w:rPr>
        <w:t>me Service Point</w:t>
      </w:r>
      <w:r>
        <w:rPr>
          <w:rFonts w:ascii="SimSun" w:eastAsia="SimSun" w:hAnsi="SimSun" w:cs="SimSun" w:hint="eastAsia"/>
          <w:lang w:val="en-US" w:eastAsia="zh-CN"/>
        </w:rPr>
        <w:t>和</w:t>
      </w:r>
      <w:r>
        <w:rPr>
          <w:rFonts w:ascii="SimSun" w:eastAsia="SimSun" w:hAnsi="SimSun" w:cs="SimSun" w:hint="eastAsia"/>
          <w:lang w:val="en-US" w:eastAsia="zh-CN"/>
        </w:rPr>
        <w:t>W</w:t>
      </w:r>
      <w:r>
        <w:rPr>
          <w:rFonts w:ascii="SimSun" w:eastAsia="SimSun" w:hAnsi="SimSun" w:cs="SimSun"/>
          <w:lang w:val="en-US" w:eastAsia="zh-CN"/>
        </w:rPr>
        <w:t xml:space="preserve">orking </w:t>
      </w:r>
      <w:r>
        <w:rPr>
          <w:rFonts w:ascii="SimSun" w:eastAsia="SimSun" w:hAnsi="SimSun" w:cs="SimSun" w:hint="eastAsia"/>
          <w:lang w:val="en-US" w:eastAsia="zh-CN"/>
        </w:rPr>
        <w:t>Service</w:t>
      </w:r>
      <w:r>
        <w:rPr>
          <w:rFonts w:ascii="SimSun" w:eastAsia="SimSun" w:hAnsi="SimSun" w:cs="SimSun"/>
          <w:lang w:val="en-US" w:eastAsia="zh-CN"/>
        </w:rPr>
        <w:t xml:space="preserve"> </w:t>
      </w:r>
      <w:r>
        <w:rPr>
          <w:rFonts w:ascii="SimSun" w:eastAsia="SimSun" w:hAnsi="SimSun" w:cs="SimSun" w:hint="eastAsia"/>
          <w:lang w:val="en-US" w:eastAsia="zh-CN"/>
        </w:rPr>
        <w:t>Point</w:t>
      </w:r>
      <w:r>
        <w:rPr>
          <w:rFonts w:ascii="SimSun" w:eastAsia="SimSun" w:hAnsi="SimSun" w:cs="SimSun"/>
          <w:lang w:val="en-US" w:eastAsia="zh-CN"/>
        </w:rPr>
        <w:t xml:space="preserve"> </w:t>
      </w:r>
      <w:r>
        <w:rPr>
          <w:rFonts w:ascii="SimSun" w:eastAsia="SimSun" w:hAnsi="SimSun" w:cs="SimSun" w:hint="eastAsia"/>
          <w:lang w:val="en-US" w:eastAsia="zh-CN"/>
        </w:rPr>
        <w:t>的业务数据和逻辑适用所有的设备类型。</w:t>
      </w:r>
    </w:p>
    <w:p w14:paraId="5DC87C0B" w14:textId="77777777" w:rsidR="00D26475" w:rsidRDefault="00D26475">
      <w:pPr>
        <w:rPr>
          <w:rFonts w:ascii="SimSun" w:eastAsia="SimSun" w:hAnsi="SimSun" w:cs="SimSun"/>
          <w:lang w:val="en-US" w:eastAsia="zh-CN"/>
        </w:rPr>
      </w:pPr>
    </w:p>
    <w:p w14:paraId="6F4BA0D0" w14:textId="2B2A329F" w:rsidR="00D26475" w:rsidRPr="00741CA2" w:rsidRDefault="00086A94">
      <w:pPr>
        <w:rPr>
          <w:lang w:val="en-US"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ispatcher</w:t>
      </w:r>
      <w:r>
        <w:rPr>
          <w:rFonts w:hint="eastAsia"/>
          <w:lang w:eastAsia="zh-CN"/>
        </w:rPr>
        <w:t>可以点击一个</w:t>
      </w:r>
      <w:ins w:id="14" w:author="Adam Wang" w:date="2019-07-12T14:06:00Z">
        <w:r w:rsidR="00741CA2">
          <w:rPr>
            <w:rFonts w:hint="eastAsia"/>
            <w:lang w:eastAsia="zh-CN"/>
          </w:rPr>
          <w:t>J</w:t>
        </w:r>
        <w:r w:rsidR="00741CA2">
          <w:rPr>
            <w:lang w:eastAsia="zh-CN"/>
          </w:rPr>
          <w:t>ob</w:t>
        </w:r>
      </w:ins>
      <w:del w:id="15" w:author="Adam Wang" w:date="2019-07-12T14:06:00Z">
        <w:r w:rsidDel="00741CA2">
          <w:rPr>
            <w:rFonts w:hint="eastAsia"/>
            <w:lang w:eastAsia="zh-CN"/>
          </w:rPr>
          <w:delText>设备</w:delText>
        </w:r>
      </w:del>
      <w:r>
        <w:rPr>
          <w:rFonts w:hint="eastAsia"/>
          <w:lang w:eastAsia="zh-CN"/>
        </w:rPr>
        <w:t>，</w:t>
      </w:r>
      <w:commentRangeStart w:id="16"/>
      <w:commentRangeStart w:id="17"/>
      <w:r>
        <w:rPr>
          <w:rFonts w:hint="eastAsia"/>
          <w:lang w:eastAsia="zh-CN"/>
        </w:rPr>
        <w:t>A</w:t>
      </w:r>
      <w:r>
        <w:rPr>
          <w:lang w:eastAsia="zh-CN"/>
        </w:rPr>
        <w:t xml:space="preserve">ssign </w:t>
      </w:r>
      <w:del w:id="18" w:author="Adam Wang" w:date="2019-07-12T14:06:00Z">
        <w:r w:rsidDel="00741CA2">
          <w:rPr>
            <w:lang w:eastAsia="zh-CN"/>
          </w:rPr>
          <w:delText xml:space="preserve">to </w:delText>
        </w:r>
        <w:r w:rsidDel="00741CA2">
          <w:rPr>
            <w:rFonts w:hint="eastAsia"/>
            <w:lang w:eastAsia="zh-CN"/>
          </w:rPr>
          <w:delText>Cre</w:delText>
        </w:r>
        <w:r w:rsidDel="00741CA2">
          <w:rPr>
            <w:rFonts w:hint="eastAsia"/>
            <w:lang w:eastAsia="zh-CN"/>
          </w:rPr>
          <w:delText>w</w:delText>
        </w:r>
      </w:del>
      <w:commentRangeEnd w:id="16"/>
      <w:ins w:id="19" w:author="Adam Wang" w:date="2019-07-12T14:06:00Z">
        <w:r w:rsidR="00741CA2">
          <w:rPr>
            <w:lang w:eastAsia="zh-CN"/>
          </w:rPr>
          <w:t xml:space="preserve"> [Equipment]</w:t>
        </w:r>
      </w:ins>
      <w:del w:id="20" w:author="Adam Wang" w:date="2019-07-12T14:06:00Z">
        <w:r w:rsidDel="00741CA2">
          <w:rPr>
            <w:rStyle w:val="CommentReference"/>
          </w:rPr>
          <w:commentReference w:id="16"/>
        </w:r>
        <w:commentRangeEnd w:id="17"/>
        <w:r w:rsidDel="00741CA2">
          <w:rPr>
            <w:rStyle w:val="CommentReference"/>
          </w:rPr>
          <w:commentReference w:id="17"/>
        </w:r>
      </w:del>
    </w:p>
    <w:p w14:paraId="6CC59F4B" w14:textId="1D7ACA11" w:rsidR="00D26475" w:rsidRDefault="00086A94">
      <w:pPr>
        <w:rPr>
          <w:lang w:eastAsia="zh-CN"/>
        </w:rPr>
      </w:pPr>
      <w:r>
        <w:rPr>
          <w:lang w:eastAsia="zh-CN"/>
        </w:rPr>
        <w:t xml:space="preserve">Dispatcher </w:t>
      </w:r>
      <w:r>
        <w:rPr>
          <w:rFonts w:hint="eastAsia"/>
          <w:lang w:eastAsia="zh-CN"/>
        </w:rPr>
        <w:t>可以点击一个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ssigned </w:t>
      </w:r>
      <w:r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del w:id="21" w:author="Adam Wang" w:date="2019-07-12T14:07:00Z">
        <w:r w:rsidDel="00741CA2">
          <w:rPr>
            <w:lang w:eastAsia="zh-CN"/>
          </w:rPr>
          <w:delText>Return fro</w:delText>
        </w:r>
        <w:r w:rsidDel="00741CA2">
          <w:rPr>
            <w:lang w:eastAsia="zh-CN"/>
          </w:rPr>
          <w:delText>m Crew,</w:delText>
        </w:r>
      </w:del>
      <w:ins w:id="22" w:author="Adam Wang" w:date="2019-07-12T14:07:00Z">
        <w:r w:rsidR="00741CA2">
          <w:rPr>
            <w:lang w:eastAsia="zh-CN"/>
          </w:rPr>
          <w:t>Return [Equipment]</w:t>
        </w:r>
      </w:ins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设备可以</w:t>
      </w:r>
      <w:commentRangeStart w:id="23"/>
      <w:commentRangeStart w:id="24"/>
      <w:r>
        <w:rPr>
          <w:rFonts w:hint="eastAsia"/>
          <w:lang w:eastAsia="zh-CN"/>
        </w:rPr>
        <w:t>R</w:t>
      </w:r>
      <w:r>
        <w:rPr>
          <w:lang w:eastAsia="zh-CN"/>
        </w:rPr>
        <w:t xml:space="preserve">eturn </w:t>
      </w:r>
      <w:r>
        <w:rPr>
          <w:rFonts w:hint="eastAsia"/>
          <w:lang w:eastAsia="zh-CN"/>
        </w:rPr>
        <w:t>到其他</w:t>
      </w:r>
      <w:r>
        <w:rPr>
          <w:rFonts w:hint="eastAsia"/>
          <w:lang w:eastAsia="zh-CN"/>
        </w:rPr>
        <w:t>S</w:t>
      </w:r>
      <w:r>
        <w:rPr>
          <w:lang w:eastAsia="zh-CN"/>
        </w:rPr>
        <w:t>ervice Point</w:t>
      </w:r>
      <w:commentRangeEnd w:id="23"/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</w:p>
    <w:p w14:paraId="45F64A13" w14:textId="77777777" w:rsidR="00D26475" w:rsidRDefault="00D26475">
      <w:pPr>
        <w:rPr>
          <w:lang w:eastAsia="zh-CN"/>
        </w:rPr>
      </w:pPr>
    </w:p>
    <w:p w14:paraId="1484A215" w14:textId="77777777" w:rsidR="00D26475" w:rsidRDefault="00D26475">
      <w:pPr>
        <w:rPr>
          <w:lang w:eastAsia="zh-CN"/>
        </w:rPr>
      </w:pPr>
    </w:p>
    <w:p w14:paraId="3F4AB7AD" w14:textId="77777777" w:rsidR="00D26475" w:rsidRDefault="00D26475">
      <w:pPr>
        <w:rPr>
          <w:rFonts w:hint="eastAsia"/>
          <w:lang w:eastAsia="zh-CN"/>
        </w:rPr>
      </w:pPr>
      <w:bookmarkStart w:id="25" w:name="_GoBack"/>
      <w:bookmarkEnd w:id="25"/>
    </w:p>
    <w:sectPr w:rsidR="00D2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dministrator" w:date="2019-03-13T00:14:00Z" w:initials="A">
    <w:p w14:paraId="670F0C77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 xml:space="preserve">Q0313: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Bin Type</w:t>
      </w:r>
      <w:r>
        <w:rPr>
          <w:rFonts w:hint="eastAsia"/>
          <w:lang w:eastAsia="zh-CN"/>
        </w:rPr>
        <w:t>迁移到</w:t>
      </w:r>
      <w:r>
        <w:rPr>
          <w:rFonts w:hint="eastAsia"/>
          <w:lang w:eastAsia="zh-CN"/>
        </w:rPr>
        <w:t>MDD</w:t>
      </w:r>
      <w:r>
        <w:rPr>
          <w:rFonts w:hint="eastAsia"/>
          <w:lang w:eastAsia="zh-CN"/>
        </w:rPr>
        <w:t>之后再实现以上功能，是这样吧</w:t>
      </w:r>
    </w:p>
  </w:comment>
  <w:comment w:id="6" w:author="Adam Wang" w:date="2019-04-05T11:30:00Z" w:initials="AW">
    <w:p w14:paraId="7390722D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是</w:t>
      </w:r>
    </w:p>
  </w:comment>
  <w:comment w:id="8" w:author="Administrator" w:date="2019-03-13T00:15:00Z" w:initials="A">
    <w:p w14:paraId="177D6CDF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Q0313</w:t>
      </w:r>
      <w:r>
        <w:rPr>
          <w:rFonts w:hint="eastAsia"/>
          <w:lang w:eastAsia="zh-CN"/>
        </w:rPr>
        <w:t>：每种设备对应着一个实体，他们继承自同一个基类，对吗</w:t>
      </w:r>
    </w:p>
  </w:comment>
  <w:comment w:id="9" w:author="Adam Wang" w:date="2019-04-05T11:32:00Z" w:initials="AW">
    <w:p w14:paraId="0FD36733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每个实体都不一样，原来</w:t>
      </w:r>
      <w:r>
        <w:rPr>
          <w:rFonts w:hint="eastAsia"/>
          <w:lang w:eastAsia="zh-CN"/>
        </w:rPr>
        <w:t>e</w:t>
      </w:r>
      <w:r>
        <w:rPr>
          <w:lang w:eastAsia="zh-CN"/>
        </w:rPr>
        <w:t>service</w:t>
      </w:r>
      <w:r>
        <w:rPr>
          <w:rFonts w:hint="eastAsia"/>
          <w:lang w:eastAsia="zh-CN"/>
        </w:rPr>
        <w:t>中有，但没有</w:t>
      </w:r>
      <w:r>
        <w:rPr>
          <w:rFonts w:hint="eastAsia"/>
          <w:lang w:eastAsia="zh-CN"/>
        </w:rPr>
        <w:t>R</w:t>
      </w:r>
      <w:r>
        <w:rPr>
          <w:lang w:eastAsia="zh-CN"/>
        </w:rPr>
        <w:t>eference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需要在</w:t>
      </w:r>
      <w:r>
        <w:rPr>
          <w:rFonts w:hint="eastAsia"/>
          <w:lang w:eastAsia="zh-CN"/>
        </w:rPr>
        <w:t>MDD</w:t>
      </w:r>
      <w:r>
        <w:rPr>
          <w:rFonts w:hint="eastAsia"/>
          <w:lang w:eastAsia="zh-CN"/>
        </w:rPr>
        <w:t>中新建。基类目前看是需要的，在</w:t>
      </w:r>
      <w:r>
        <w:rPr>
          <w:rFonts w:hint="eastAsia"/>
          <w:lang w:eastAsia="zh-CN"/>
        </w:rPr>
        <w:t>B</w:t>
      </w:r>
      <w:r>
        <w:rPr>
          <w:lang w:eastAsia="zh-CN"/>
        </w:rPr>
        <w:t>in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</w:t>
      </w:r>
      <w:r>
        <w:rPr>
          <w:lang w:eastAsia="zh-CN"/>
        </w:rPr>
        <w:t>ruck</w:t>
      </w:r>
      <w:r>
        <w:rPr>
          <w:rFonts w:hint="eastAsia"/>
          <w:lang w:eastAsia="zh-CN"/>
        </w:rPr>
        <w:t>Un</w:t>
      </w:r>
      <w:r>
        <w:rPr>
          <w:lang w:eastAsia="zh-CN"/>
        </w:rPr>
        <w:t>it</w:t>
      </w:r>
      <w:r>
        <w:rPr>
          <w:rFonts w:hint="eastAsia"/>
          <w:lang w:eastAsia="zh-CN"/>
        </w:rPr>
        <w:t>的移植过程中，应该已经提出来了，目前应当有的属性包括</w:t>
      </w:r>
      <w:r>
        <w:rPr>
          <w:rFonts w:hint="eastAsia"/>
          <w:lang w:eastAsia="zh-CN"/>
        </w:rPr>
        <w:t>H</w:t>
      </w:r>
      <w:r>
        <w:rPr>
          <w:lang w:eastAsia="zh-CN"/>
        </w:rPr>
        <w:t xml:space="preserve">omeServicePoint, </w:t>
      </w:r>
      <w:bookmarkStart w:id="10" w:name="OLE_LINK6"/>
      <w:r>
        <w:rPr>
          <w:lang w:eastAsia="zh-CN"/>
        </w:rPr>
        <w:t>Working</w:t>
      </w:r>
      <w:bookmarkEnd w:id="10"/>
      <w:r>
        <w:rPr>
          <w:lang w:eastAsia="zh-CN"/>
        </w:rPr>
        <w:t>ServicePoint</w:t>
      </w:r>
    </w:p>
  </w:comment>
  <w:comment w:id="12" w:author="Administrator" w:date="2019-03-13T00:18:00Z" w:initials="A">
    <w:p w14:paraId="42887B58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Q0313</w:t>
      </w:r>
      <w:r>
        <w:rPr>
          <w:rFonts w:hint="eastAsia"/>
          <w:lang w:eastAsia="zh-CN"/>
        </w:rPr>
        <w:t>：目前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分为两大列，这些设备的</w:t>
      </w:r>
      <w:r>
        <w:rPr>
          <w:rFonts w:hint="eastAsia"/>
          <w:lang w:eastAsia="zh-CN"/>
        </w:rPr>
        <w:t>Board</w:t>
      </w:r>
      <w:r>
        <w:rPr>
          <w:rFonts w:hint="eastAsia"/>
          <w:lang w:eastAsia="zh-CN"/>
        </w:rPr>
        <w:t>是直接往下排，还是页面可以划分为三大列或者四大列来显示，用户有没有这方面的建议？</w:t>
      </w:r>
    </w:p>
  </w:comment>
  <w:comment w:id="13" w:author="Adam Wang" w:date="2019-04-05T12:39:00Z" w:initials="AW">
    <w:p w14:paraId="2E5761EC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目前都在第二列顺着向一显示。目前板块名、列标题和导航备查，占位太多。后面需要调整</w:t>
      </w:r>
    </w:p>
  </w:comment>
  <w:comment w:id="16" w:author="Administrator" w:date="2019-03-13T00:19:00Z" w:initials="A">
    <w:p w14:paraId="1A166D06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Q0313</w:t>
      </w:r>
      <w:r>
        <w:rPr>
          <w:rFonts w:hint="eastAsia"/>
          <w:lang w:eastAsia="zh-CN"/>
        </w:rPr>
        <w:t>：在</w:t>
      </w:r>
      <w:r>
        <w:rPr>
          <w:rFonts w:hint="eastAsia"/>
          <w:lang w:eastAsia="zh-CN"/>
        </w:rPr>
        <w:t>Crew Board</w:t>
      </w:r>
      <w:r>
        <w:rPr>
          <w:rFonts w:hint="eastAsia"/>
          <w:lang w:eastAsia="zh-CN"/>
        </w:rPr>
        <w:t>上需要像显示</w:t>
      </w: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那样把这个</w:t>
      </w:r>
      <w:r>
        <w:rPr>
          <w:rFonts w:hint="eastAsia"/>
          <w:lang w:eastAsia="zh-CN"/>
        </w:rPr>
        <w:t>Crew</w:t>
      </w:r>
      <w:r>
        <w:rPr>
          <w:rFonts w:hint="eastAsia"/>
          <w:lang w:eastAsia="zh-CN"/>
        </w:rPr>
        <w:t>对应的设备通过右键菜单都显示出来吗？</w:t>
      </w:r>
    </w:p>
  </w:comment>
  <w:comment w:id="17" w:author="Adam Wang" w:date="2019-04-05T12:31:00Z" w:initials="AW">
    <w:p w14:paraId="07BC18BC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目前这些设备没有按个体识别的需求，尽管我们知道以后一定会有。所以目前只控制数量，如果可用的数量大于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，则可以分配给</w:t>
      </w:r>
      <w:r>
        <w:rPr>
          <w:rFonts w:hint="eastAsia"/>
          <w:lang w:eastAsia="zh-CN"/>
        </w:rPr>
        <w:t>C</w:t>
      </w:r>
      <w:r>
        <w:rPr>
          <w:lang w:eastAsia="zh-CN"/>
        </w:rPr>
        <w:t>rew</w:t>
      </w:r>
      <w:r>
        <w:rPr>
          <w:rFonts w:hint="eastAsia"/>
          <w:lang w:eastAsia="zh-CN"/>
        </w:rPr>
        <w:t>。但是在我们</w:t>
      </w:r>
      <w:r>
        <w:rPr>
          <w:rFonts w:hint="eastAsia"/>
          <w:lang w:eastAsia="zh-CN"/>
        </w:rPr>
        <w:t>设计和实现中，一定是每一个设备会有一个唯一标识符。</w:t>
      </w:r>
    </w:p>
  </w:comment>
  <w:comment w:id="23" w:author="Administrator" w:date="2019-03-13T00:21:00Z" w:initials="A">
    <w:p w14:paraId="50764494" w14:textId="77777777" w:rsidR="00D26475" w:rsidRDefault="00086A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Q0313</w:t>
      </w:r>
      <w:r>
        <w:rPr>
          <w:rFonts w:hint="eastAsia"/>
          <w:lang w:eastAsia="zh-CN"/>
        </w:rPr>
        <w:t>：在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的弹窗中，有</w:t>
      </w:r>
      <w:r>
        <w:rPr>
          <w:rFonts w:hint="eastAsia"/>
          <w:lang w:eastAsia="zh-CN"/>
        </w:rPr>
        <w:t>Service point</w:t>
      </w:r>
      <w:r>
        <w:rPr>
          <w:rFonts w:hint="eastAsia"/>
          <w:lang w:eastAsia="zh-CN"/>
        </w:rPr>
        <w:t>下拉框，默认是当前该设备所在的</w:t>
      </w:r>
      <w:r>
        <w:rPr>
          <w:rFonts w:hint="eastAsia"/>
          <w:lang w:eastAsia="zh-CN"/>
        </w:rPr>
        <w:t>Service point</w:t>
      </w:r>
      <w:r>
        <w:rPr>
          <w:rFonts w:hint="eastAsia"/>
          <w:lang w:eastAsia="zh-CN"/>
        </w:rPr>
        <w:t>，但是可以选择其他的</w:t>
      </w:r>
      <w:r>
        <w:rPr>
          <w:rFonts w:hint="eastAsia"/>
          <w:lang w:eastAsia="zh-CN"/>
        </w:rPr>
        <w:t>Service point</w:t>
      </w:r>
      <w:r>
        <w:rPr>
          <w:rFonts w:hint="eastAsia"/>
          <w:lang w:eastAsia="zh-CN"/>
        </w:rPr>
        <w:t>，对吗</w:t>
      </w:r>
    </w:p>
  </w:comment>
  <w:comment w:id="24" w:author="Adam Wang" w:date="2019-04-05T12:35:00Z" w:initials="AW">
    <w:p w14:paraId="3A7C05C1" w14:textId="77777777" w:rsidR="00D26475" w:rsidRDefault="00086A94">
      <w:pPr>
        <w:pStyle w:val="CommentText"/>
      </w:pPr>
      <w:r>
        <w:rPr>
          <w:rFonts w:hint="eastAsia"/>
          <w:lang w:eastAsia="zh-CN"/>
        </w:rPr>
        <w:t>对。这个需求目前只实现到服务层。我再进一步获取需求，因为还有一个想法是一次性将很多设备一起还掉，即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ost-Job Checklist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0F0C77" w15:done="0"/>
  <w15:commentEx w15:paraId="7390722D" w15:paraIdParent="670F0C77" w15:done="0"/>
  <w15:commentEx w15:paraId="177D6CDF" w15:done="0"/>
  <w15:commentEx w15:paraId="0FD36733" w15:paraIdParent="177D6CDF" w15:done="0"/>
  <w15:commentEx w15:paraId="42887B58" w15:done="0"/>
  <w15:commentEx w15:paraId="2E5761EC" w15:paraIdParent="42887B58" w15:done="0"/>
  <w15:commentEx w15:paraId="1A166D06" w15:done="0"/>
  <w15:commentEx w15:paraId="07BC18BC" w15:paraIdParent="1A166D06" w15:done="0"/>
  <w15:commentEx w15:paraId="50764494" w15:done="0"/>
  <w15:commentEx w15:paraId="3A7C05C1" w15:paraIdParent="507644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0F0C77" w16cid:durableId="20D30D07"/>
  <w16cid:commentId w16cid:paraId="7390722D" w16cid:durableId="20D30D08"/>
  <w16cid:commentId w16cid:paraId="177D6CDF" w16cid:durableId="20D30D09"/>
  <w16cid:commentId w16cid:paraId="0FD36733" w16cid:durableId="20D30D0A"/>
  <w16cid:commentId w16cid:paraId="42887B58" w16cid:durableId="20D30D0B"/>
  <w16cid:commentId w16cid:paraId="2E5761EC" w16cid:durableId="20D30D0C"/>
  <w16cid:commentId w16cid:paraId="1A166D06" w16cid:durableId="20D30D0D"/>
  <w16cid:commentId w16cid:paraId="07BC18BC" w16cid:durableId="20D30D0E"/>
  <w16cid:commentId w16cid:paraId="50764494" w16cid:durableId="20D30D0F"/>
  <w16cid:commentId w16cid:paraId="3A7C05C1" w16cid:durableId="20D30D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A2C"/>
    <w:multiLevelType w:val="multilevel"/>
    <w:tmpl w:val="028A2A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4277131"/>
    <w:multiLevelType w:val="multilevel"/>
    <w:tmpl w:val="64277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13F58"/>
    <w:multiLevelType w:val="multilevel"/>
    <w:tmpl w:val="7A613F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Adam Wang">
    <w15:presenceInfo w15:providerId="AD" w15:userId="S::awang@sanjel.com::f3942ba1-71cf-4e95-b87e-0ed2eb20f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EC5"/>
    <w:rsid w:val="00086A94"/>
    <w:rsid w:val="000F2D72"/>
    <w:rsid w:val="001E334C"/>
    <w:rsid w:val="00325E66"/>
    <w:rsid w:val="00570F27"/>
    <w:rsid w:val="005B1E8E"/>
    <w:rsid w:val="005C6CF2"/>
    <w:rsid w:val="006D26E5"/>
    <w:rsid w:val="00741CA2"/>
    <w:rsid w:val="00787AA2"/>
    <w:rsid w:val="00803EC5"/>
    <w:rsid w:val="00822C18"/>
    <w:rsid w:val="00832D45"/>
    <w:rsid w:val="009A7174"/>
    <w:rsid w:val="00A01FB9"/>
    <w:rsid w:val="00B00BFF"/>
    <w:rsid w:val="00B60711"/>
    <w:rsid w:val="00BC1021"/>
    <w:rsid w:val="00CD4E48"/>
    <w:rsid w:val="00D26475"/>
    <w:rsid w:val="00D461DA"/>
    <w:rsid w:val="00E40935"/>
    <w:rsid w:val="393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F80"/>
  <w15:docId w15:val="{C44709DE-42B3-4296-903F-90E55A5E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imSun" w:eastAsia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Calibri" w:cs="Calibr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hAnsi="Calibri" w:cs="Calibr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hAnsi="Calibri" w:cs="Calibri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Calibri" w:hAnsi="Calibri" w:cs="Calibri"/>
      <w:sz w:val="18"/>
      <w:szCs w:val="18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hAnsi="Calibri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Wang</dc:creator>
  <cp:lastModifiedBy>Adam Wang</cp:lastModifiedBy>
  <cp:revision>6</cp:revision>
  <dcterms:created xsi:type="dcterms:W3CDTF">2019-03-11T21:34:00Z</dcterms:created>
  <dcterms:modified xsi:type="dcterms:W3CDTF">2019-07-12T20:44:00Z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