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BDCCC" w14:textId="77777777" w:rsidR="00405BA8" w:rsidRDefault="00E866D8" w:rsidP="00670849">
      <w:pPr>
        <w:pStyle w:val="Heading1"/>
      </w:pPr>
      <w:r>
        <w:t>eService Datagrid Usability</w:t>
      </w:r>
      <w:r w:rsidR="00565C0A">
        <w:t xml:space="preserve"> </w:t>
      </w:r>
      <w:r w:rsidR="00A13E5C">
        <w:t>Project Scope Statement</w:t>
      </w:r>
    </w:p>
    <w:p w14:paraId="187242E5" w14:textId="77777777" w:rsidR="00A13E5C" w:rsidRDefault="00A13E5C"/>
    <w:p w14:paraId="727D1B49" w14:textId="77777777" w:rsidR="00670849" w:rsidRDefault="00670849" w:rsidP="00670849">
      <w:pPr>
        <w:pStyle w:val="Heading2"/>
      </w:pPr>
      <w:r>
        <w:t>Objective</w:t>
      </w:r>
    </w:p>
    <w:p w14:paraId="448CC664" w14:textId="77777777" w:rsidR="00670849" w:rsidRDefault="00670849" w:rsidP="00A13E5C">
      <w:r>
        <w:t xml:space="preserve">Create Service Ticket pricing </w:t>
      </w:r>
      <w:r w:rsidR="00BF515D">
        <w:t>items</w:t>
      </w:r>
      <w:r>
        <w:t xml:space="preserve"> rapid editing page to improve field data entry efficiency.</w:t>
      </w:r>
    </w:p>
    <w:p w14:paraId="67A3C25E" w14:textId="77777777" w:rsidR="00670849" w:rsidRDefault="00670849" w:rsidP="00670849">
      <w:pPr>
        <w:pStyle w:val="Heading2"/>
      </w:pPr>
      <w:r>
        <w:t>Architecture Consideration</w:t>
      </w:r>
    </w:p>
    <w:p w14:paraId="10647A66" w14:textId="77777777" w:rsidR="00670849" w:rsidRDefault="00670849" w:rsidP="00A13E5C">
      <w:r>
        <w:t>eService application was started to build in 2005. It was built based on Windows Form technology which is two generation old. Microsoft stopped Window Forms mainstream support in 2011. The new technologies support better modern development and can help delivering better user experience.</w:t>
      </w:r>
    </w:p>
    <w:p w14:paraId="79B86442" w14:textId="77777777" w:rsidR="00670849" w:rsidRDefault="00670849" w:rsidP="00A13E5C">
      <w:r>
        <w:t xml:space="preserve">The new pricing editing is required to build in the form of web application. The new application should maintain the same local database with existing eService application. The data integrity is the key of success. </w:t>
      </w:r>
    </w:p>
    <w:p w14:paraId="31EB2393" w14:textId="77777777" w:rsidR="00670849" w:rsidRDefault="00670849" w:rsidP="00A13E5C">
      <w:r>
        <w:t xml:space="preserve">The architecture design should foresee the future functional requirements implementation. A stable and robust local server architecture needs to be built up in </w:t>
      </w:r>
      <w:r w:rsidR="00BF515D">
        <w:t>multiple evolutionary</w:t>
      </w:r>
      <w:r>
        <w:t xml:space="preserve"> </w:t>
      </w:r>
      <w:r w:rsidR="00BF515D">
        <w:t>stages.</w:t>
      </w:r>
    </w:p>
    <w:p w14:paraId="24C091F3" w14:textId="77777777" w:rsidR="00046913" w:rsidRDefault="00046913" w:rsidP="00A13E5C">
      <w:bookmarkStart w:id="0" w:name="OLE_LINK1"/>
      <w:r>
        <w:t>To save development effort and assure the quality of work, third party user control is considered to be introduced in the web application. For the time being, third party control product selection may not be best option, architecture design should consider the mechanism for easy control swapping.</w:t>
      </w:r>
    </w:p>
    <w:bookmarkEnd w:id="0"/>
    <w:p w14:paraId="0AABDF10" w14:textId="77777777" w:rsidR="00670849" w:rsidRDefault="00670849" w:rsidP="00670849">
      <w:pPr>
        <w:pStyle w:val="Heading2"/>
      </w:pPr>
      <w:r>
        <w:t>Technology</w:t>
      </w:r>
    </w:p>
    <w:p w14:paraId="7E991CBC" w14:textId="77777777" w:rsidR="00670849" w:rsidRDefault="00670849" w:rsidP="00670849">
      <w:r>
        <w:t xml:space="preserve"> .Net Core V1.1, </w:t>
      </w:r>
      <w:r w:rsidR="003B53CF">
        <w:t>.Net Framework 4.5</w:t>
      </w:r>
      <w:r w:rsidR="00046913">
        <w:t xml:space="preserve">.2, Asp .Net Core, </w:t>
      </w:r>
      <w:r>
        <w:t>Entity Framework Core (If applicable)</w:t>
      </w:r>
    </w:p>
    <w:p w14:paraId="52F053C7" w14:textId="77777777" w:rsidR="00046913" w:rsidRDefault="00046913" w:rsidP="00670849">
      <w:r>
        <w:t xml:space="preserve">Syncfusion Asp .Net Core Control Library (Can be changed if there </w:t>
      </w:r>
      <w:r w:rsidR="00BF515D">
        <w:t>is another</w:t>
      </w:r>
      <w:r>
        <w:t xml:space="preserve"> product meet</w:t>
      </w:r>
      <w:r w:rsidR="00BF515D">
        <w:t>s</w:t>
      </w:r>
      <w:r>
        <w:t xml:space="preserve"> architecture consideration better)</w:t>
      </w:r>
    </w:p>
    <w:p w14:paraId="68CAE051" w14:textId="77777777" w:rsidR="00670849" w:rsidRDefault="00670849" w:rsidP="00A13E5C"/>
    <w:p w14:paraId="4A0C7A43" w14:textId="77777777" w:rsidR="0015103F" w:rsidRDefault="0015103F" w:rsidP="0015103F">
      <w:pPr>
        <w:pStyle w:val="Heading2"/>
      </w:pPr>
      <w:r>
        <w:t>Functional Requirements</w:t>
      </w:r>
    </w:p>
    <w:p w14:paraId="5BBB3953" w14:textId="77777777" w:rsidR="0015103F" w:rsidRDefault="0015103F" w:rsidP="00A13E5C"/>
    <w:p w14:paraId="38930EF4" w14:textId="1E2025A4" w:rsidR="0012054F" w:rsidRDefault="0012054F" w:rsidP="0012054F">
      <w:pPr>
        <w:pStyle w:val="ListParagraph"/>
        <w:numPr>
          <w:ilvl w:val="0"/>
          <w:numId w:val="5"/>
        </w:numPr>
      </w:pPr>
      <w:commentRangeStart w:id="1"/>
      <w:commentRangeStart w:id="2"/>
      <w:r>
        <w:t xml:space="preserve">Remove “Add Service Ticket” </w:t>
      </w:r>
      <w:del w:id="3" w:author="Adam Wang" w:date="2017-06-19T17:02:00Z">
        <w:r w:rsidDel="00BD06CE">
          <w:delText xml:space="preserve">and “Add Service Report” </w:delText>
        </w:r>
      </w:del>
      <w:r>
        <w:t>buttons</w:t>
      </w:r>
      <w:commentRangeEnd w:id="1"/>
      <w:r w:rsidR="005D68B8">
        <w:rPr>
          <w:rStyle w:val="CommentReference"/>
        </w:rPr>
        <w:commentReference w:id="1"/>
      </w:r>
      <w:commentRangeEnd w:id="2"/>
      <w:r w:rsidR="00FE718F">
        <w:rPr>
          <w:rStyle w:val="CommentReference"/>
        </w:rPr>
        <w:commentReference w:id="2"/>
      </w:r>
    </w:p>
    <w:p w14:paraId="7CB16C65" w14:textId="77777777" w:rsidR="0012054F" w:rsidRDefault="0012054F" w:rsidP="0012054F">
      <w:r>
        <w:t xml:space="preserve">Currently when a new job package is created on local, </w:t>
      </w:r>
      <w:r w:rsidR="002419A0">
        <w:t>in the data grid, both Service Ticket and Service Report status are “empty”. Eservice requires user to add Service Ticket and Service Report by clicking corresponding button explicitly. This feature was designed for multiple service line job before. This is not required any more. By removing these two buttons, it will help streamline the operation more smoothly.</w:t>
      </w:r>
    </w:p>
    <w:p w14:paraId="3D986304" w14:textId="77777777" w:rsidR="002419A0" w:rsidRDefault="002419A0" w:rsidP="0012054F"/>
    <w:p w14:paraId="1A1B61E7" w14:textId="77777777" w:rsidR="002419A0" w:rsidRDefault="002419A0" w:rsidP="0012054F">
      <w:r>
        <w:t>After the two buttons are removed, the behavior should be as following:</w:t>
      </w:r>
    </w:p>
    <w:p w14:paraId="27879F67" w14:textId="77777777" w:rsidR="002419A0" w:rsidRDefault="002419A0" w:rsidP="002419A0">
      <w:pPr>
        <w:pStyle w:val="ListParagraph"/>
        <w:numPr>
          <w:ilvl w:val="0"/>
          <w:numId w:val="6"/>
        </w:numPr>
      </w:pPr>
      <w:r>
        <w:t>Field Supervisor clicks “New” button to create Job Package, enters required data and click “Finish” button.</w:t>
      </w:r>
    </w:p>
    <w:p w14:paraId="18FB0D02" w14:textId="61774B3A" w:rsidR="002419A0" w:rsidRDefault="002419A0" w:rsidP="002419A0">
      <w:pPr>
        <w:pStyle w:val="ListParagraph"/>
        <w:numPr>
          <w:ilvl w:val="0"/>
          <w:numId w:val="6"/>
        </w:numPr>
      </w:pPr>
      <w:bookmarkStart w:id="4" w:name="OLE_LINK2"/>
      <w:bookmarkStart w:id="5" w:name="OLE_LINK3"/>
      <w:r>
        <w:t xml:space="preserve">New job will show up in data grid. Job Status , Service Ticket Status </w:t>
      </w:r>
      <w:del w:id="6" w:author="Adam Wang" w:date="2017-06-19T17:03:00Z">
        <w:r w:rsidDel="00BD06CE">
          <w:delText xml:space="preserve">and Service Report </w:delText>
        </w:r>
      </w:del>
      <w:r>
        <w:t xml:space="preserve">Status </w:t>
      </w:r>
      <w:del w:id="7" w:author="Adam Wang" w:date="2017-06-19T17:03:00Z">
        <w:r w:rsidDel="00BD06CE">
          <w:delText>are all</w:delText>
        </w:r>
      </w:del>
      <w:ins w:id="8" w:author="Adam Wang" w:date="2017-06-19T17:03:00Z">
        <w:r w:rsidR="00BD06CE">
          <w:t>is</w:t>
        </w:r>
      </w:ins>
      <w:r>
        <w:t xml:space="preserve"> “In Progress”.</w:t>
      </w:r>
    </w:p>
    <w:bookmarkEnd w:id="4"/>
    <w:bookmarkEnd w:id="5"/>
    <w:p w14:paraId="722ED05A" w14:textId="6E2A1B7D" w:rsidR="002419A0" w:rsidRDefault="002419A0" w:rsidP="002419A0">
      <w:pPr>
        <w:pStyle w:val="ListParagraph"/>
        <w:numPr>
          <w:ilvl w:val="0"/>
          <w:numId w:val="6"/>
        </w:numPr>
        <w:rPr>
          <w:ins w:id="9" w:author="Adam Wang" w:date="2017-06-19T17:07:00Z"/>
        </w:rPr>
      </w:pPr>
      <w:r>
        <w:lastRenderedPageBreak/>
        <w:t>Double-click the newly created job in data grid, Job, Service Ti</w:t>
      </w:r>
      <w:r w:rsidR="008A6F34">
        <w:t xml:space="preserve">cket </w:t>
      </w:r>
      <w:del w:id="10" w:author="Adam Wang" w:date="2017-06-19T17:04:00Z">
        <w:r w:rsidR="008A6F34" w:rsidDel="00BD06CE">
          <w:delText xml:space="preserve">and Service Report all </w:delText>
        </w:r>
      </w:del>
      <w:r w:rsidR="008A6F34">
        <w:t>show</w:t>
      </w:r>
      <w:ins w:id="11" w:author="Adam Wang" w:date="2017-06-19T17:04:00Z">
        <w:r w:rsidR="00BD06CE">
          <w:t>s</w:t>
        </w:r>
      </w:ins>
      <w:r w:rsidR="008A6F34">
        <w:t xml:space="preserve"> up in the tree view.</w:t>
      </w:r>
    </w:p>
    <w:p w14:paraId="606D8DFC" w14:textId="71A57BFC" w:rsidR="00BD06CE" w:rsidRDefault="00BD06CE" w:rsidP="002419A0">
      <w:pPr>
        <w:pStyle w:val="ListParagraph"/>
        <w:numPr>
          <w:ilvl w:val="0"/>
          <w:numId w:val="6"/>
        </w:numPr>
      </w:pPr>
      <w:ins w:id="12" w:author="Adam Wang" w:date="2017-06-19T17:07:00Z">
        <w:r>
          <w:t>“Add Service Report</w:t>
        </w:r>
      </w:ins>
      <w:ins w:id="13" w:author="Adam Wang" w:date="2017-06-19T17:08:00Z">
        <w:r>
          <w:t xml:space="preserve">“ keep original </w:t>
        </w:r>
        <w:commentRangeStart w:id="14"/>
        <w:r>
          <w:t>functionality</w:t>
        </w:r>
        <w:commentRangeEnd w:id="14"/>
        <w:r>
          <w:rPr>
            <w:rStyle w:val="CommentReference"/>
          </w:rPr>
          <w:commentReference w:id="14"/>
        </w:r>
        <w:r>
          <w:t>.</w:t>
        </w:r>
      </w:ins>
    </w:p>
    <w:p w14:paraId="08FC099B" w14:textId="77777777" w:rsidR="008A6F34" w:rsidRDefault="008A6F34" w:rsidP="008A6F34">
      <w:r>
        <w:t>Technical Hints: When job package is created, both service ticket and service report are created at backend. EService hides them by status.</w:t>
      </w:r>
    </w:p>
    <w:p w14:paraId="48092AFE" w14:textId="77777777" w:rsidR="002419A0" w:rsidRDefault="002419A0" w:rsidP="0012054F"/>
    <w:p w14:paraId="22C32825" w14:textId="77777777" w:rsidR="0012054F" w:rsidRDefault="008A6F34" w:rsidP="008A6F34">
      <w:pPr>
        <w:pStyle w:val="ListParagraph"/>
        <w:numPr>
          <w:ilvl w:val="0"/>
          <w:numId w:val="5"/>
        </w:numPr>
      </w:pPr>
      <w:r>
        <w:t>Add “</w:t>
      </w:r>
      <w:bookmarkStart w:id="16" w:name="OLE_LINK4"/>
      <w:bookmarkStart w:id="17" w:name="OLE_LINK5"/>
      <w:r>
        <w:t>Eservice Express</w:t>
      </w:r>
      <w:bookmarkEnd w:id="16"/>
      <w:bookmarkEnd w:id="17"/>
      <w:r>
        <w:t xml:space="preserve">” button </w:t>
      </w:r>
    </w:p>
    <w:p w14:paraId="33E7CD10" w14:textId="77777777" w:rsidR="00553C8C" w:rsidRDefault="008A6F34" w:rsidP="008A6F34">
      <w:r>
        <w:t xml:space="preserve">Add a new “Eservice Express” button on left side of “Job Packages From Local” page. </w:t>
      </w:r>
    </w:p>
    <w:p w14:paraId="5EB2AC70" w14:textId="77777777" w:rsidR="008A6F34" w:rsidRDefault="008A6F34" w:rsidP="008A6F34">
      <w:r>
        <w:t>When a job package is highlighted,</w:t>
      </w:r>
      <w:r w:rsidR="00553C8C">
        <w:t xml:space="preserve"> the button is  enabled when</w:t>
      </w:r>
      <w:r w:rsidR="00D44F7C">
        <w:t xml:space="preserve"> the website service is available and</w:t>
      </w:r>
      <w:r w:rsidR="00553C8C">
        <w:t xml:space="preserve"> the job package is not in the sending status; otherwise  the button is disabled</w:t>
      </w:r>
      <w:r w:rsidR="00D44F7C">
        <w:t>.</w:t>
      </w:r>
      <w:r w:rsidR="00553C8C">
        <w:t xml:space="preserve"> </w:t>
      </w:r>
    </w:p>
    <w:p w14:paraId="078E256C" w14:textId="77777777" w:rsidR="008A6F34" w:rsidRDefault="008A6F34" w:rsidP="008A6F34">
      <w:r>
        <w:t xml:space="preserve">click “Eservice Express” button, a web page will </w:t>
      </w:r>
      <w:r w:rsidR="00B821F7">
        <w:t>pop</w:t>
      </w:r>
      <w:r>
        <w:t xml:space="preserve"> up to show </w:t>
      </w:r>
      <w:r w:rsidR="00553C8C">
        <w:t>this job editing page in Eservic</w:t>
      </w:r>
      <w:r w:rsidR="00B821F7">
        <w:t>e Express website. While the editing page is open, “Eservice Express” button is disabled.</w:t>
      </w:r>
    </w:p>
    <w:p w14:paraId="733E66D0" w14:textId="77777777" w:rsidR="00B821F7" w:rsidRDefault="00B821F7" w:rsidP="008A6F34">
      <w:r>
        <w:t>When job editing page is closed. “Eservice Express” button is enabled in eService Win Form application.</w:t>
      </w:r>
    </w:p>
    <w:p w14:paraId="3BFB3DD0" w14:textId="77777777" w:rsidR="00B821F7" w:rsidRDefault="00D44F7C" w:rsidP="008A6F34">
      <w:r>
        <w:t>Technical</w:t>
      </w:r>
      <w:r w:rsidR="00B821F7">
        <w:t xml:space="preserve"> Hint: Enabling/Disabling button is cross-thread operation. The feasibility is to be determined.</w:t>
      </w:r>
    </w:p>
    <w:p w14:paraId="307F1EF8" w14:textId="77777777" w:rsidR="00B821F7" w:rsidRDefault="00B821F7" w:rsidP="008A6F34"/>
    <w:p w14:paraId="17D3D1BC" w14:textId="77777777" w:rsidR="00553C8C" w:rsidRDefault="00553C8C" w:rsidP="00553C8C">
      <w:pPr>
        <w:pStyle w:val="ListParagraph"/>
        <w:numPr>
          <w:ilvl w:val="0"/>
          <w:numId w:val="5"/>
        </w:numPr>
      </w:pPr>
      <w:r>
        <w:t xml:space="preserve">Eservice Express </w:t>
      </w:r>
      <w:r w:rsidR="000B25B6">
        <w:t xml:space="preserve">local </w:t>
      </w:r>
      <w:r>
        <w:t>website</w:t>
      </w:r>
    </w:p>
    <w:p w14:paraId="3421D145" w14:textId="77777777" w:rsidR="00553C8C" w:rsidRDefault="00553C8C" w:rsidP="00553C8C">
      <w:r>
        <w:t xml:space="preserve">Eservice Express </w:t>
      </w:r>
      <w:r w:rsidR="000B25B6">
        <w:t xml:space="preserve">local </w:t>
      </w:r>
      <w:r>
        <w:t>website is a self-hosted website running on field computer, it mirrors</w:t>
      </w:r>
      <w:r w:rsidR="000B25B6">
        <w:t xml:space="preserve"> a subset of </w:t>
      </w:r>
      <w:r>
        <w:t xml:space="preserve"> eService Wi</w:t>
      </w:r>
      <w:r w:rsidR="000B25B6">
        <w:t>n Form application functionalities</w:t>
      </w:r>
      <w:r>
        <w:t>.</w:t>
      </w:r>
    </w:p>
    <w:p w14:paraId="106611D8" w14:textId="6A576319" w:rsidR="000B25B6" w:rsidRDefault="003D4F7A" w:rsidP="00553C8C">
      <w:pPr>
        <w:rPr>
          <w:ins w:id="18" w:author="Adam Wang" w:date="2017-05-23T16:25:00Z"/>
        </w:rPr>
      </w:pPr>
      <w:r>
        <w:t xml:space="preserve">The website </w:t>
      </w:r>
      <w:r w:rsidR="007606F1">
        <w:t>maintains</w:t>
      </w:r>
      <w:r w:rsidR="00224A83">
        <w:t xml:space="preserve"> same data source with eService application. </w:t>
      </w:r>
      <w:r w:rsidR="007606F1">
        <w:t>The lock of data operation needs to be implemented to ensure data integrity.</w:t>
      </w:r>
    </w:p>
    <w:p w14:paraId="4E4216EC" w14:textId="77777777" w:rsidR="00377AFD" w:rsidRDefault="000D162D" w:rsidP="00553C8C">
      <w:pPr>
        <w:rPr>
          <w:ins w:id="19" w:author="Adam Wang" w:date="2017-05-23T16:27:00Z"/>
        </w:rPr>
      </w:pPr>
      <w:ins w:id="20" w:author="Adam Wang" w:date="2017-05-23T16:25:00Z">
        <w:r>
          <w:t>Technical Hint</w:t>
        </w:r>
      </w:ins>
      <w:ins w:id="21" w:author="Adam Wang" w:date="2017-05-23T16:27:00Z">
        <w:r w:rsidR="00377AFD">
          <w:t>s</w:t>
        </w:r>
      </w:ins>
      <w:ins w:id="22" w:author="Adam Wang" w:date="2017-05-23T16:25:00Z">
        <w:r>
          <w:t xml:space="preserve">: </w:t>
        </w:r>
      </w:ins>
    </w:p>
    <w:p w14:paraId="3581B7EF" w14:textId="4739F62E" w:rsidR="000D162D" w:rsidRDefault="00377AFD">
      <w:pPr>
        <w:pStyle w:val="ListParagraph"/>
        <w:numPr>
          <w:ilvl w:val="0"/>
          <w:numId w:val="15"/>
        </w:numPr>
        <w:rPr>
          <w:ins w:id="23" w:author="Adam Wang" w:date="2017-05-23T16:27:00Z"/>
        </w:rPr>
        <w:pPrChange w:id="24" w:author="Adam Wang" w:date="2017-05-23T16:27:00Z">
          <w:pPr/>
        </w:pPrChange>
      </w:pPr>
      <w:ins w:id="25" w:author="Adam Wang" w:date="2017-05-23T16:25:00Z">
        <w:r>
          <w:t xml:space="preserve">This local website is only for installation on field computer, local data folder should be same for different log in user. </w:t>
        </w:r>
      </w:ins>
      <w:ins w:id="26" w:author="Adam Wang" w:date="2017-05-23T16:26:00Z">
        <w:r>
          <w:t xml:space="preserve">The absolute path needs to be used. </w:t>
        </w:r>
      </w:ins>
    </w:p>
    <w:p w14:paraId="15A62253" w14:textId="50A8E88D" w:rsidR="00377AFD" w:rsidRDefault="00377AFD">
      <w:pPr>
        <w:pStyle w:val="ListParagraph"/>
        <w:numPr>
          <w:ilvl w:val="0"/>
          <w:numId w:val="15"/>
        </w:numPr>
        <w:rPr>
          <w:ins w:id="27" w:author="Adam Wang" w:date="2017-05-23T16:29:00Z"/>
        </w:rPr>
        <w:pPrChange w:id="28" w:author="Adam Wang" w:date="2017-05-23T16:27:00Z">
          <w:pPr/>
        </w:pPrChange>
      </w:pPr>
      <w:ins w:id="29" w:author="Adam Wang" w:date="2017-05-23T16:27:00Z">
        <w:r>
          <w:t>The same UI will be used for manager approval, that will be on server function, so the UI should be considered to be reusable.</w:t>
        </w:r>
      </w:ins>
    </w:p>
    <w:p w14:paraId="7AEE538B" w14:textId="2E6C549C" w:rsidR="00377AFD" w:rsidRDefault="00377AFD">
      <w:pPr>
        <w:pStyle w:val="ListParagraph"/>
        <w:numPr>
          <w:ilvl w:val="0"/>
          <w:numId w:val="15"/>
        </w:numPr>
        <w:rPr>
          <w:ins w:id="30" w:author="Adam Wang" w:date="2017-05-23T16:25:00Z"/>
        </w:rPr>
        <w:pPrChange w:id="31" w:author="Adam Wang" w:date="2017-05-23T16:27:00Z">
          <w:pPr/>
        </w:pPrChange>
      </w:pPr>
      <w:ins w:id="32" w:author="Adam Wang" w:date="2017-05-23T16:29:00Z">
        <w:r>
          <w:t>Local job version needs to be added to implement proper lock mechanism to assure local data integrity.</w:t>
        </w:r>
      </w:ins>
    </w:p>
    <w:p w14:paraId="03C4AACA" w14:textId="77777777" w:rsidR="000D162D" w:rsidRDefault="000D162D" w:rsidP="00553C8C"/>
    <w:p w14:paraId="36C753C7" w14:textId="77777777" w:rsidR="007606F1" w:rsidRDefault="007606F1" w:rsidP="00553C8C"/>
    <w:p w14:paraId="17E5B7A3" w14:textId="77777777" w:rsidR="007606F1" w:rsidRDefault="007606F1" w:rsidP="007606F1">
      <w:pPr>
        <w:pStyle w:val="ListParagraph"/>
        <w:numPr>
          <w:ilvl w:val="0"/>
          <w:numId w:val="5"/>
        </w:numPr>
      </w:pPr>
      <w:r>
        <w:t>Pricing Items editing page</w:t>
      </w:r>
    </w:p>
    <w:p w14:paraId="62C2A07C" w14:textId="21B9F64B" w:rsidR="007606F1" w:rsidRDefault="007606F1" w:rsidP="00553C8C">
      <w:r>
        <w:t xml:space="preserve">Within Eservice Express local website, implement one web page with contains an inline editable datagrid for editing eligible pricing items in Service Ticket. The page needs to take in </w:t>
      </w:r>
      <w:bookmarkStart w:id="33" w:name="OLE_LINK8"/>
      <w:bookmarkStart w:id="34" w:name="OLE_LINK9"/>
      <w:r>
        <w:t xml:space="preserve">Job Package </w:t>
      </w:r>
      <w:ins w:id="35" w:author="Adam Wang" w:date="2017-05-23T16:13:00Z">
        <w:r w:rsidR="00D72AA9">
          <w:t xml:space="preserve">Job Number and </w:t>
        </w:r>
      </w:ins>
      <w:r>
        <w:t xml:space="preserve">Unique Id </w:t>
      </w:r>
      <w:bookmarkEnd w:id="33"/>
      <w:bookmarkEnd w:id="34"/>
      <w:r>
        <w:t xml:space="preserve">as parameter. </w:t>
      </w:r>
    </w:p>
    <w:p w14:paraId="5F939EB2" w14:textId="77777777" w:rsidR="008A6F34" w:rsidRDefault="008A6F34" w:rsidP="008A6F34">
      <w:r>
        <w:t>In the Pricing Item editing page, only modification of “Adjusted Quantity”</w:t>
      </w:r>
      <w:r w:rsidR="007A251D">
        <w:t xml:space="preserve"> </w:t>
      </w:r>
      <w:r w:rsidR="00CF6F98">
        <w:t>column is</w:t>
      </w:r>
      <w:r>
        <w:t xml:space="preserve"> allowed.</w:t>
      </w:r>
    </w:p>
    <w:p w14:paraId="3D3BF0D9" w14:textId="77777777" w:rsidR="008A6F34" w:rsidRDefault="008A6F34" w:rsidP="008A6F34">
      <w:r>
        <w:lastRenderedPageBreak/>
        <w:t xml:space="preserve">After the adjusted quantities are modified, </w:t>
      </w:r>
      <w:commentRangeStart w:id="36"/>
      <w:commentRangeStart w:id="37"/>
      <w:r>
        <w:t>click “Save” button in web page</w:t>
      </w:r>
      <w:commentRangeEnd w:id="36"/>
      <w:r w:rsidR="00CB4264">
        <w:rPr>
          <w:rStyle w:val="CommentReference"/>
        </w:rPr>
        <w:commentReference w:id="36"/>
      </w:r>
      <w:commentRangeEnd w:id="37"/>
      <w:r w:rsidR="00FE718F">
        <w:rPr>
          <w:rStyle w:val="CommentReference"/>
        </w:rPr>
        <w:commentReference w:id="37"/>
      </w:r>
      <w:r>
        <w:t>, the changes will be saved in Service Ticket.</w:t>
      </w:r>
      <w:r w:rsidR="007606F1">
        <w:t xml:space="preserve"> Click “Cancel” button in web page, all changes will be dropped</w:t>
      </w:r>
    </w:p>
    <w:p w14:paraId="3F939B09" w14:textId="77777777" w:rsidR="007606F1" w:rsidRDefault="007606F1" w:rsidP="008A6F34">
      <w:r>
        <w:t xml:space="preserve">In Adjusted Quantity field, on numbers and decimal point are allowed, and two decimal places are allowed. </w:t>
      </w:r>
    </w:p>
    <w:p w14:paraId="1CAF78D2" w14:textId="77777777" w:rsidR="00D44F7C" w:rsidRDefault="00D44F7C" w:rsidP="008A6F34">
      <w:r>
        <w:t>After the updated data are submitted, pricing items recalculation is enforced at backend.</w:t>
      </w:r>
    </w:p>
    <w:p w14:paraId="12BACDE2" w14:textId="77777777" w:rsidR="007A251D" w:rsidRDefault="007A251D" w:rsidP="008A6F34"/>
    <w:p w14:paraId="2379166B" w14:textId="77777777" w:rsidR="0012054F" w:rsidRDefault="007606F1" w:rsidP="007606F1">
      <w:pPr>
        <w:pStyle w:val="Heading2"/>
      </w:pPr>
      <w:r>
        <w:t>Non-Function</w:t>
      </w:r>
      <w:r w:rsidR="00D44F7C">
        <w:t>al</w:t>
      </w:r>
      <w:r>
        <w:t xml:space="preserve"> Requirements</w:t>
      </w:r>
    </w:p>
    <w:p w14:paraId="775DCD00" w14:textId="77777777" w:rsidR="0015103F" w:rsidRDefault="0015103F" w:rsidP="00B821F7"/>
    <w:p w14:paraId="648E79CD" w14:textId="77777777" w:rsidR="00B821F7" w:rsidRDefault="00D44F7C" w:rsidP="00B821F7">
      <w:pPr>
        <w:pStyle w:val="ListParagraph"/>
        <w:numPr>
          <w:ilvl w:val="0"/>
          <w:numId w:val="8"/>
        </w:numPr>
      </w:pPr>
      <w:r>
        <w:t>Lightweight website</w:t>
      </w:r>
    </w:p>
    <w:p w14:paraId="48E3909A" w14:textId="77777777" w:rsidR="00B821F7" w:rsidRDefault="00B821F7" w:rsidP="00B821F7">
      <w:pPr>
        <w:pStyle w:val="ListParagraph"/>
      </w:pPr>
      <w:r>
        <w:t xml:space="preserve">Eservice Express local website is designed to be hosted on a regular computer to provide web accesses in box and potentially to other devices in same local network. </w:t>
      </w:r>
      <w:r w:rsidR="00A50E18">
        <w:t xml:space="preserve">Local computer resource is limited. Website must be designed in lightweight way to avoid resources hogging. </w:t>
      </w:r>
    </w:p>
    <w:p w14:paraId="5D2F49B2" w14:textId="77777777" w:rsidR="00A50E18" w:rsidRDefault="00A50E18" w:rsidP="00B821F7">
      <w:pPr>
        <w:pStyle w:val="ListParagraph"/>
      </w:pPr>
    </w:p>
    <w:p w14:paraId="7A2B2520" w14:textId="77777777" w:rsidR="00A50E18" w:rsidRDefault="00D44F7C" w:rsidP="00A50E18">
      <w:pPr>
        <w:pStyle w:val="ListParagraph"/>
        <w:numPr>
          <w:ilvl w:val="0"/>
          <w:numId w:val="8"/>
        </w:numPr>
      </w:pPr>
      <w:r>
        <w:t>Deployment method</w:t>
      </w:r>
    </w:p>
    <w:p w14:paraId="643C394E" w14:textId="77777777" w:rsidR="00A50E18" w:rsidRDefault="00A50E18" w:rsidP="00A50E18">
      <w:pPr>
        <w:pStyle w:val="ListParagraph"/>
      </w:pPr>
    </w:p>
    <w:p w14:paraId="756F48C3" w14:textId="77777777" w:rsidR="00A50E18" w:rsidRDefault="00A50E18" w:rsidP="00A50E18">
      <w:pPr>
        <w:pStyle w:val="ListParagraph"/>
      </w:pPr>
      <w:r>
        <w:t xml:space="preserve">The website application should be </w:t>
      </w:r>
      <w:bookmarkStart w:id="38" w:name="OLE_LINK7"/>
      <w:r>
        <w:t>installed on computer basis</w:t>
      </w:r>
      <w:r w:rsidR="00F5514C">
        <w:t xml:space="preserve"> as a Windows Service</w:t>
      </w:r>
      <w:bookmarkEnd w:id="38"/>
      <w:r>
        <w:t xml:space="preserve">. It must be an installation which local administrator permission is needed. </w:t>
      </w:r>
      <w:r w:rsidR="00A51458">
        <w:t>The deployment package should be packed up as MSI installation file, include unload old version and install new version script.</w:t>
      </w:r>
      <w:r>
        <w:t xml:space="preserve"> </w:t>
      </w:r>
    </w:p>
    <w:p w14:paraId="49476277" w14:textId="77777777" w:rsidR="002D4887" w:rsidRDefault="002D4887" w:rsidP="00A13E5C"/>
    <w:p w14:paraId="5299525C" w14:textId="77777777" w:rsidR="002D4887" w:rsidRDefault="00F5514C" w:rsidP="002D4887">
      <w:pPr>
        <w:pStyle w:val="Heading2"/>
      </w:pPr>
      <w:r>
        <w:t>Acceptance Criteria</w:t>
      </w:r>
    </w:p>
    <w:p w14:paraId="5EF9792C" w14:textId="77777777" w:rsidR="00F5514C" w:rsidRDefault="00F5514C" w:rsidP="00F5514C"/>
    <w:p w14:paraId="23AA8073" w14:textId="77777777" w:rsidR="00F5514C" w:rsidRDefault="00F5514C" w:rsidP="00F5514C">
      <w:pPr>
        <w:pStyle w:val="ListParagraph"/>
        <w:numPr>
          <w:ilvl w:val="0"/>
          <w:numId w:val="9"/>
        </w:numPr>
      </w:pPr>
      <w:r>
        <w:t>Eservice Express Installation</w:t>
      </w:r>
    </w:p>
    <w:p w14:paraId="5F0E9218" w14:textId="77777777" w:rsidR="00F5514C" w:rsidRDefault="00F5514C" w:rsidP="00F5514C">
      <w:pPr>
        <w:pStyle w:val="ListParagraph"/>
        <w:numPr>
          <w:ilvl w:val="1"/>
          <w:numId w:val="9"/>
        </w:numPr>
      </w:pPr>
      <w:r>
        <w:t xml:space="preserve">Eservice Express can be installed the properly. </w:t>
      </w:r>
    </w:p>
    <w:p w14:paraId="4D078626" w14:textId="77777777" w:rsidR="00F5514C" w:rsidRDefault="00F5514C" w:rsidP="00F5514C">
      <w:pPr>
        <w:pStyle w:val="ListParagraph"/>
        <w:numPr>
          <w:ilvl w:val="1"/>
          <w:numId w:val="9"/>
        </w:numPr>
      </w:pPr>
      <w:r>
        <w:t>Windows Service is started automatically.</w:t>
      </w:r>
    </w:p>
    <w:p w14:paraId="34B23B12" w14:textId="77777777" w:rsidR="00F5514C" w:rsidRDefault="00F5514C" w:rsidP="00F5514C">
      <w:pPr>
        <w:pStyle w:val="ListParagraph"/>
        <w:numPr>
          <w:ilvl w:val="1"/>
          <w:numId w:val="9"/>
        </w:numPr>
      </w:pPr>
      <w:r>
        <w:t>Web pages can be accessed properly by using URL.</w:t>
      </w:r>
    </w:p>
    <w:p w14:paraId="3490DE28" w14:textId="77777777" w:rsidR="00F5514C" w:rsidRDefault="00F5514C" w:rsidP="00F5514C">
      <w:pPr>
        <w:pStyle w:val="ListParagraph"/>
        <w:numPr>
          <w:ilvl w:val="0"/>
          <w:numId w:val="9"/>
        </w:numPr>
      </w:pPr>
      <w:r>
        <w:t>Eservice Win Form Application</w:t>
      </w:r>
    </w:p>
    <w:p w14:paraId="34A77C59" w14:textId="77777777" w:rsidR="00F5514C" w:rsidRDefault="00F5514C" w:rsidP="00F5514C">
      <w:pPr>
        <w:pStyle w:val="ListParagraph"/>
        <w:numPr>
          <w:ilvl w:val="1"/>
          <w:numId w:val="9"/>
        </w:numPr>
      </w:pPr>
      <w:r>
        <w:t xml:space="preserve"> Existing functionalities are not changed.</w:t>
      </w:r>
    </w:p>
    <w:p w14:paraId="185A37AE" w14:textId="77777777" w:rsidR="00F5514C" w:rsidRDefault="00F5514C" w:rsidP="00F5514C">
      <w:pPr>
        <w:pStyle w:val="ListParagraph"/>
        <w:numPr>
          <w:ilvl w:val="1"/>
          <w:numId w:val="9"/>
        </w:numPr>
      </w:pPr>
      <w:r>
        <w:t>“Eservice Express” button</w:t>
      </w:r>
    </w:p>
    <w:p w14:paraId="5816BD6A" w14:textId="77777777" w:rsidR="00F5514C" w:rsidRDefault="00F5514C" w:rsidP="00F5514C">
      <w:pPr>
        <w:pStyle w:val="ListParagraph"/>
        <w:numPr>
          <w:ilvl w:val="2"/>
          <w:numId w:val="9"/>
        </w:numPr>
      </w:pPr>
      <w:r>
        <w:t>Button is disabled when Eservice Express is not installed.</w:t>
      </w:r>
    </w:p>
    <w:p w14:paraId="7B6D75FA" w14:textId="77777777" w:rsidR="00F5514C" w:rsidRDefault="00F5514C" w:rsidP="00F5514C">
      <w:pPr>
        <w:pStyle w:val="ListParagraph"/>
        <w:numPr>
          <w:ilvl w:val="2"/>
          <w:numId w:val="9"/>
        </w:numPr>
      </w:pPr>
      <w:r>
        <w:t>Button is disabled when Eservice Express service is stopped.</w:t>
      </w:r>
    </w:p>
    <w:p w14:paraId="3153FC4B" w14:textId="77777777" w:rsidR="00F5514C" w:rsidRDefault="00F5514C" w:rsidP="00F5514C">
      <w:pPr>
        <w:pStyle w:val="ListParagraph"/>
        <w:numPr>
          <w:ilvl w:val="2"/>
          <w:numId w:val="9"/>
        </w:numPr>
      </w:pPr>
      <w:r>
        <w:t>Button is disabled when Eservice Express service is running, and</w:t>
      </w:r>
      <w:r>
        <w:tab/>
      </w:r>
    </w:p>
    <w:p w14:paraId="7E02A87A" w14:textId="77777777" w:rsidR="00F5514C" w:rsidRDefault="00F5514C" w:rsidP="00F5514C">
      <w:pPr>
        <w:pStyle w:val="ListParagraph"/>
        <w:numPr>
          <w:ilvl w:val="3"/>
          <w:numId w:val="9"/>
        </w:numPr>
      </w:pPr>
      <w:r>
        <w:t>Selected Job Package is in “Routing” status</w:t>
      </w:r>
    </w:p>
    <w:p w14:paraId="47064B5A" w14:textId="77777777" w:rsidR="00F5514C" w:rsidRDefault="0062214A" w:rsidP="00F5514C">
      <w:pPr>
        <w:pStyle w:val="ListParagraph"/>
        <w:numPr>
          <w:ilvl w:val="3"/>
          <w:numId w:val="9"/>
        </w:numPr>
      </w:pPr>
      <w:r>
        <w:t>Selected Job Package is in “Transmitting” status</w:t>
      </w:r>
    </w:p>
    <w:p w14:paraId="57859F6C" w14:textId="77777777" w:rsidR="0062214A" w:rsidRDefault="0062214A" w:rsidP="00F5514C">
      <w:pPr>
        <w:pStyle w:val="ListParagraph"/>
        <w:numPr>
          <w:ilvl w:val="3"/>
          <w:numId w:val="9"/>
        </w:numPr>
      </w:pPr>
      <w:r>
        <w:t>Selected Job Package is in “Transmitted” status</w:t>
      </w:r>
    </w:p>
    <w:p w14:paraId="3C41E95F" w14:textId="77777777" w:rsidR="0062214A" w:rsidRDefault="0062214A" w:rsidP="00F5514C">
      <w:pPr>
        <w:pStyle w:val="ListParagraph"/>
        <w:numPr>
          <w:ilvl w:val="3"/>
          <w:numId w:val="9"/>
        </w:numPr>
      </w:pPr>
      <w:r>
        <w:t>Pricing editing page is open for editing.</w:t>
      </w:r>
    </w:p>
    <w:p w14:paraId="47A2B402" w14:textId="77777777" w:rsidR="0062214A" w:rsidRDefault="0062214A" w:rsidP="0062214A">
      <w:pPr>
        <w:pStyle w:val="ListParagraph"/>
        <w:numPr>
          <w:ilvl w:val="2"/>
          <w:numId w:val="9"/>
        </w:numPr>
      </w:pPr>
      <w:r>
        <w:t>Button is enabled when Eservice Express is running, and</w:t>
      </w:r>
    </w:p>
    <w:p w14:paraId="47E08A0A" w14:textId="77777777" w:rsidR="0062214A" w:rsidRDefault="0062214A" w:rsidP="0062214A">
      <w:pPr>
        <w:pStyle w:val="ListParagraph"/>
        <w:numPr>
          <w:ilvl w:val="3"/>
          <w:numId w:val="9"/>
        </w:numPr>
      </w:pPr>
      <w:r>
        <w:t xml:space="preserve">Selected Job Package is in </w:t>
      </w:r>
      <w:bookmarkStart w:id="39" w:name="OLE_LINK6"/>
      <w:r>
        <w:t xml:space="preserve">“In Progress” </w:t>
      </w:r>
      <w:bookmarkEnd w:id="39"/>
      <w:r>
        <w:t>status</w:t>
      </w:r>
    </w:p>
    <w:p w14:paraId="0C1C8F42" w14:textId="77777777" w:rsidR="0062214A" w:rsidRDefault="0062214A" w:rsidP="0062214A">
      <w:pPr>
        <w:pStyle w:val="ListParagraph"/>
        <w:numPr>
          <w:ilvl w:val="3"/>
          <w:numId w:val="9"/>
        </w:numPr>
      </w:pPr>
      <w:r>
        <w:t>Selected Job Package is in “Ready” status</w:t>
      </w:r>
    </w:p>
    <w:p w14:paraId="3EB0807D" w14:textId="77777777" w:rsidR="0062214A" w:rsidRDefault="0062214A" w:rsidP="0062214A">
      <w:pPr>
        <w:pStyle w:val="ListParagraph"/>
        <w:numPr>
          <w:ilvl w:val="1"/>
          <w:numId w:val="9"/>
        </w:numPr>
      </w:pPr>
      <w:r>
        <w:t>When “Eservice Express” button is enabled, click the button</w:t>
      </w:r>
    </w:p>
    <w:p w14:paraId="143E0704" w14:textId="77777777" w:rsidR="0062214A" w:rsidRDefault="0062214A" w:rsidP="0062214A">
      <w:pPr>
        <w:pStyle w:val="ListParagraph"/>
        <w:numPr>
          <w:ilvl w:val="2"/>
          <w:numId w:val="9"/>
        </w:numPr>
      </w:pPr>
      <w:r>
        <w:t>Pricing Editing Page is opened in Chrome browser.</w:t>
      </w:r>
    </w:p>
    <w:p w14:paraId="2A9FE27F" w14:textId="77777777" w:rsidR="0062214A" w:rsidRDefault="0062214A" w:rsidP="0062214A">
      <w:pPr>
        <w:pStyle w:val="ListParagraph"/>
        <w:numPr>
          <w:ilvl w:val="3"/>
          <w:numId w:val="9"/>
        </w:numPr>
      </w:pPr>
      <w:r>
        <w:lastRenderedPageBreak/>
        <w:t>Information in the header portion is same as selected Job Package.</w:t>
      </w:r>
    </w:p>
    <w:p w14:paraId="52C0E4E6" w14:textId="77777777" w:rsidR="0062214A" w:rsidRDefault="0062214A" w:rsidP="0062214A">
      <w:pPr>
        <w:pStyle w:val="ListParagraph"/>
        <w:numPr>
          <w:ilvl w:val="3"/>
          <w:numId w:val="9"/>
        </w:numPr>
      </w:pPr>
      <w:r>
        <w:t>Pricing items in data grid are only editable items in selected Job Package</w:t>
      </w:r>
      <w:r w:rsidR="00D54895">
        <w:t xml:space="preserve"> and values are correct</w:t>
      </w:r>
      <w:r>
        <w:t>.</w:t>
      </w:r>
    </w:p>
    <w:p w14:paraId="4D1A1F53" w14:textId="77777777" w:rsidR="0062214A" w:rsidRDefault="0062214A" w:rsidP="0062214A">
      <w:pPr>
        <w:pStyle w:val="ListParagraph"/>
        <w:numPr>
          <w:ilvl w:val="3"/>
          <w:numId w:val="9"/>
        </w:numPr>
      </w:pPr>
      <w:r>
        <w:t>Only “Adj. Quantity” column is editable, other columns are ready-only.</w:t>
      </w:r>
    </w:p>
    <w:p w14:paraId="7E308FD6" w14:textId="66574115" w:rsidR="0062214A" w:rsidRDefault="004730A5" w:rsidP="0062214A">
      <w:pPr>
        <w:pStyle w:val="ListParagraph"/>
        <w:numPr>
          <w:ilvl w:val="3"/>
          <w:numId w:val="9"/>
        </w:numPr>
      </w:pPr>
      <w:commentRangeStart w:id="40"/>
      <w:commentRangeStart w:id="41"/>
      <w:r>
        <w:t>“</w:t>
      </w:r>
      <w:r w:rsidR="00FE718F">
        <w:t>Save</w:t>
      </w:r>
      <w:r>
        <w:t xml:space="preserve">” button </w:t>
      </w:r>
      <w:commentRangeEnd w:id="40"/>
      <w:r w:rsidR="00CB4264">
        <w:rPr>
          <w:rStyle w:val="CommentReference"/>
        </w:rPr>
        <w:commentReference w:id="40"/>
      </w:r>
      <w:commentRangeEnd w:id="41"/>
      <w:r w:rsidR="00F06535">
        <w:rPr>
          <w:rStyle w:val="CommentReference"/>
        </w:rPr>
        <w:commentReference w:id="41"/>
      </w:r>
      <w:r>
        <w:t>is disabled when no changes made in the grid.</w:t>
      </w:r>
    </w:p>
    <w:p w14:paraId="280AF908" w14:textId="3C06B93A" w:rsidR="004730A5" w:rsidRDefault="004730A5" w:rsidP="0062214A">
      <w:pPr>
        <w:pStyle w:val="ListParagraph"/>
        <w:numPr>
          <w:ilvl w:val="3"/>
          <w:numId w:val="9"/>
        </w:numPr>
      </w:pPr>
      <w:r>
        <w:t>“</w:t>
      </w:r>
      <w:r w:rsidR="00FE718F">
        <w:t>Save</w:t>
      </w:r>
      <w:r>
        <w:t>” button is enabled when any changes made in the grid.</w:t>
      </w:r>
    </w:p>
    <w:p w14:paraId="48007E26" w14:textId="77777777" w:rsidR="006457BF" w:rsidRDefault="006457BF" w:rsidP="006457BF">
      <w:pPr>
        <w:pStyle w:val="ListParagraph"/>
        <w:numPr>
          <w:ilvl w:val="0"/>
          <w:numId w:val="9"/>
        </w:numPr>
      </w:pPr>
      <w:r>
        <w:t>Eservice Express Application</w:t>
      </w:r>
    </w:p>
    <w:p w14:paraId="2A9617A0" w14:textId="406A21C5" w:rsidR="00AA4CB0" w:rsidRDefault="00AA4CB0" w:rsidP="006457BF">
      <w:pPr>
        <w:pStyle w:val="ListParagraph"/>
        <w:numPr>
          <w:ilvl w:val="1"/>
          <w:numId w:val="9"/>
        </w:numPr>
        <w:rPr>
          <w:ins w:id="42" w:author="Adam Wang" w:date="2017-05-23T15:21:00Z"/>
        </w:rPr>
      </w:pPr>
      <w:ins w:id="43" w:author="Adam Wang" w:date="2017-05-23T15:17:00Z">
        <w:r>
          <w:t xml:space="preserve">Open Pricing Page in </w:t>
        </w:r>
      </w:ins>
      <w:ins w:id="44" w:author="Adam Wang" w:date="2017-05-23T15:20:00Z">
        <w:r>
          <w:t>Chrome</w:t>
        </w:r>
      </w:ins>
      <w:ins w:id="45" w:author="Adam Wang" w:date="2017-05-23T15:17:00Z">
        <w:r>
          <w:t xml:space="preserve"> browser</w:t>
        </w:r>
      </w:ins>
      <w:ins w:id="46" w:author="Adam Wang" w:date="2017-05-23T15:20:00Z">
        <w:r>
          <w:t xml:space="preserve"> from eService Application by clicking </w:t>
        </w:r>
      </w:ins>
      <w:ins w:id="47" w:author="Adam Wang" w:date="2017-05-23T15:21:00Z">
        <w:r>
          <w:t xml:space="preserve">“Eservice Express” button or from URL with certain job package </w:t>
        </w:r>
      </w:ins>
      <w:ins w:id="48" w:author="Adam Wang" w:date="2017-05-23T15:25:00Z">
        <w:r>
          <w:t xml:space="preserve">Job Number and </w:t>
        </w:r>
      </w:ins>
      <w:ins w:id="49" w:author="Adam Wang" w:date="2017-05-23T15:21:00Z">
        <w:r>
          <w:t>UID.</w:t>
        </w:r>
      </w:ins>
    </w:p>
    <w:p w14:paraId="76BF44F7" w14:textId="3C6439BD" w:rsidR="00AA4CB0" w:rsidRDefault="00AA4CB0">
      <w:pPr>
        <w:pStyle w:val="ListParagraph"/>
        <w:numPr>
          <w:ilvl w:val="2"/>
          <w:numId w:val="9"/>
        </w:numPr>
        <w:rPr>
          <w:ins w:id="50" w:author="Adam Wang" w:date="2017-05-23T15:24:00Z"/>
        </w:rPr>
        <w:pPrChange w:id="51" w:author="Adam Wang" w:date="2017-05-23T15:22:00Z">
          <w:pPr>
            <w:pStyle w:val="ListParagraph"/>
            <w:numPr>
              <w:ilvl w:val="1"/>
              <w:numId w:val="9"/>
            </w:numPr>
            <w:ind w:left="1440" w:hanging="360"/>
          </w:pPr>
        </w:pPrChange>
      </w:pPr>
      <w:ins w:id="52" w:author="Adam Wang" w:date="2017-05-23T15:23:00Z">
        <w:r>
          <w:t xml:space="preserve">If the selected job package is not opened in eService, </w:t>
        </w:r>
      </w:ins>
      <w:ins w:id="53" w:author="Adam Wang" w:date="2017-05-23T15:22:00Z">
        <w:r>
          <w:t>Eservice Express web page are opened and shows service ticket pricing lines correct.</w:t>
        </w:r>
      </w:ins>
    </w:p>
    <w:p w14:paraId="6C07EC49" w14:textId="25742691" w:rsidR="00AA4CB0" w:rsidRDefault="00AA4CB0">
      <w:pPr>
        <w:pStyle w:val="ListParagraph"/>
        <w:numPr>
          <w:ilvl w:val="2"/>
          <w:numId w:val="9"/>
        </w:numPr>
        <w:rPr>
          <w:ins w:id="54" w:author="Adam Wang" w:date="2017-05-23T15:26:00Z"/>
        </w:rPr>
        <w:pPrChange w:id="55" w:author="Adam Wang" w:date="2017-05-23T15:22:00Z">
          <w:pPr>
            <w:pStyle w:val="ListParagraph"/>
            <w:numPr>
              <w:ilvl w:val="1"/>
              <w:numId w:val="9"/>
            </w:numPr>
            <w:ind w:left="1440" w:hanging="360"/>
          </w:pPr>
        </w:pPrChange>
      </w:pPr>
      <w:ins w:id="56" w:author="Adam Wang" w:date="2017-05-23T15:24:00Z">
        <w:r>
          <w:t>If the selected job package is opened in eService, pops up message box “Job</w:t>
        </w:r>
      </w:ins>
      <w:ins w:id="57" w:author="Adam Wang" w:date="2017-05-23T15:25:00Z">
        <w:r>
          <w:t xml:space="preserve"> Package 99999 is opened in eService Application, please close </w:t>
        </w:r>
      </w:ins>
      <w:ins w:id="58" w:author="Adam Wang" w:date="2017-05-23T15:56:00Z">
        <w:r w:rsidR="00741611">
          <w:t xml:space="preserve">it in eService application </w:t>
        </w:r>
      </w:ins>
      <w:ins w:id="59" w:author="Adam Wang" w:date="2017-05-23T15:25:00Z">
        <w:r>
          <w:t xml:space="preserve">and reload this </w:t>
        </w:r>
      </w:ins>
      <w:ins w:id="60" w:author="Adam Wang" w:date="2017-05-23T15:26:00Z">
        <w:r>
          <w:t>web page.”</w:t>
        </w:r>
      </w:ins>
    </w:p>
    <w:p w14:paraId="0C6CCBD3" w14:textId="081C0715" w:rsidR="00AA4CB0" w:rsidRDefault="00AA4CB0">
      <w:pPr>
        <w:pStyle w:val="ListParagraph"/>
        <w:numPr>
          <w:ilvl w:val="3"/>
          <w:numId w:val="9"/>
        </w:numPr>
        <w:rPr>
          <w:ins w:id="61" w:author="Adam Wang" w:date="2017-05-23T15:17:00Z"/>
        </w:rPr>
        <w:pPrChange w:id="62" w:author="Adam Wang" w:date="2017-05-23T15:26:00Z">
          <w:pPr>
            <w:pStyle w:val="ListParagraph"/>
            <w:numPr>
              <w:ilvl w:val="1"/>
              <w:numId w:val="9"/>
            </w:numPr>
            <w:ind w:left="1440" w:hanging="360"/>
          </w:pPr>
        </w:pPrChange>
      </w:pPr>
      <w:ins w:id="63" w:author="Adam Wang" w:date="2017-05-23T15:26:00Z">
        <w:r>
          <w:t>Click “OK” button, web page is closed.</w:t>
        </w:r>
      </w:ins>
    </w:p>
    <w:p w14:paraId="767A838D" w14:textId="7A04F0C8" w:rsidR="005A3CF5" w:rsidRDefault="005A3CF5" w:rsidP="006457BF">
      <w:pPr>
        <w:pStyle w:val="ListParagraph"/>
        <w:numPr>
          <w:ilvl w:val="1"/>
          <w:numId w:val="9"/>
        </w:numPr>
        <w:rPr>
          <w:ins w:id="64" w:author="Adam Wang" w:date="2017-05-23T14:56:00Z"/>
        </w:rPr>
      </w:pPr>
      <w:ins w:id="65" w:author="Adam Wang" w:date="2017-05-23T14:59:00Z">
        <w:r>
          <w:t xml:space="preserve">Update Adjusted Quantity in </w:t>
        </w:r>
      </w:ins>
      <w:ins w:id="66" w:author="Adam Wang" w:date="2017-05-23T14:57:00Z">
        <w:r>
          <w:t>Pricing Page</w:t>
        </w:r>
      </w:ins>
    </w:p>
    <w:p w14:paraId="55F45444" w14:textId="518856E6" w:rsidR="004730A5" w:rsidRDefault="004730A5">
      <w:pPr>
        <w:pStyle w:val="ListParagraph"/>
        <w:numPr>
          <w:ilvl w:val="2"/>
          <w:numId w:val="9"/>
        </w:numPr>
        <w:pPrChange w:id="67" w:author="Adam Wang" w:date="2017-05-23T14:59:00Z">
          <w:pPr>
            <w:pStyle w:val="ListParagraph"/>
            <w:numPr>
              <w:ilvl w:val="1"/>
              <w:numId w:val="9"/>
            </w:numPr>
            <w:ind w:left="1440" w:hanging="360"/>
          </w:pPr>
        </w:pPrChange>
      </w:pPr>
      <w:r>
        <w:t>When entering data into data cell in “Adj Quantity” column</w:t>
      </w:r>
    </w:p>
    <w:p w14:paraId="19519417" w14:textId="77777777" w:rsidR="004730A5" w:rsidRDefault="004730A5">
      <w:pPr>
        <w:pStyle w:val="ListParagraph"/>
        <w:numPr>
          <w:ilvl w:val="3"/>
          <w:numId w:val="9"/>
        </w:numPr>
        <w:pPrChange w:id="68" w:author="Adam Wang" w:date="2017-05-23T14:59:00Z">
          <w:pPr>
            <w:pStyle w:val="ListParagraph"/>
            <w:numPr>
              <w:ilvl w:val="2"/>
              <w:numId w:val="9"/>
            </w:numPr>
            <w:ind w:left="2160" w:hanging="180"/>
          </w:pPr>
        </w:pPrChange>
      </w:pPr>
      <w:r>
        <w:t>Only digits and decimal point is allowed.</w:t>
      </w:r>
    </w:p>
    <w:p w14:paraId="69AAF298" w14:textId="77777777" w:rsidR="004730A5" w:rsidRDefault="004730A5">
      <w:pPr>
        <w:pStyle w:val="ListParagraph"/>
        <w:numPr>
          <w:ilvl w:val="3"/>
          <w:numId w:val="9"/>
        </w:numPr>
        <w:pPrChange w:id="69" w:author="Adam Wang" w:date="2017-05-23T15:00:00Z">
          <w:pPr>
            <w:pStyle w:val="ListParagraph"/>
            <w:numPr>
              <w:ilvl w:val="2"/>
              <w:numId w:val="9"/>
            </w:numPr>
            <w:ind w:left="2160" w:hanging="180"/>
          </w:pPr>
        </w:pPrChange>
      </w:pPr>
      <w:r>
        <w:t>Entering Tab key, cursor is moved to next editable cell. If current cell is the last editable cell, cursor is moved to “Update”</w:t>
      </w:r>
      <w:r w:rsidR="00D54895">
        <w:t xml:space="preserve"> </w:t>
      </w:r>
      <w:r>
        <w:t>button.</w:t>
      </w:r>
    </w:p>
    <w:p w14:paraId="5E29B2EB" w14:textId="755A8931" w:rsidR="00D54895" w:rsidRDefault="00D54895">
      <w:pPr>
        <w:pStyle w:val="ListParagraph"/>
        <w:numPr>
          <w:ilvl w:val="2"/>
          <w:numId w:val="9"/>
        </w:numPr>
        <w:pPrChange w:id="70" w:author="Adam Wang" w:date="2017-05-23T15:00:00Z">
          <w:pPr>
            <w:pStyle w:val="ListParagraph"/>
            <w:numPr>
              <w:ilvl w:val="1"/>
              <w:numId w:val="9"/>
            </w:numPr>
            <w:ind w:left="1440" w:hanging="360"/>
          </w:pPr>
        </w:pPrChange>
      </w:pPr>
      <w:r>
        <w:t>When clicking “</w:t>
      </w:r>
      <w:del w:id="71" w:author="Adam Wang" w:date="2017-05-23T14:48:00Z">
        <w:r w:rsidDel="001613B3">
          <w:delText>Update</w:delText>
        </w:r>
      </w:del>
      <w:ins w:id="72" w:author="Adam Wang" w:date="2017-05-23T14:48:00Z">
        <w:r w:rsidR="001613B3">
          <w:t>Save</w:t>
        </w:r>
      </w:ins>
      <w:r>
        <w:t>” button</w:t>
      </w:r>
    </w:p>
    <w:p w14:paraId="00C1CB53" w14:textId="32CE3896" w:rsidR="00D54895" w:rsidDel="00741611" w:rsidRDefault="00D54895">
      <w:pPr>
        <w:pStyle w:val="ListParagraph"/>
        <w:numPr>
          <w:ilvl w:val="3"/>
          <w:numId w:val="9"/>
        </w:numPr>
        <w:rPr>
          <w:del w:id="73" w:author="Adam Wang" w:date="2017-05-23T15:51:00Z"/>
        </w:rPr>
        <w:pPrChange w:id="74" w:author="Adam Wang" w:date="2017-05-23T15:52:00Z">
          <w:pPr>
            <w:pStyle w:val="ListParagraph"/>
            <w:numPr>
              <w:ilvl w:val="2"/>
              <w:numId w:val="9"/>
            </w:numPr>
            <w:ind w:left="2160" w:hanging="180"/>
          </w:pPr>
        </w:pPrChange>
      </w:pPr>
      <w:r>
        <w:t>Confirmation Alert box pops up.</w:t>
      </w:r>
    </w:p>
    <w:p w14:paraId="1C6A7B70" w14:textId="77777777" w:rsidR="00741611" w:rsidRDefault="00741611">
      <w:pPr>
        <w:pStyle w:val="ListParagraph"/>
        <w:numPr>
          <w:ilvl w:val="3"/>
          <w:numId w:val="9"/>
        </w:numPr>
        <w:rPr>
          <w:ins w:id="75" w:author="Adam Wang" w:date="2017-05-23T15:51:00Z"/>
        </w:rPr>
        <w:pPrChange w:id="76" w:author="Adam Wang" w:date="2017-05-23T15:52:00Z">
          <w:pPr>
            <w:pStyle w:val="ListParagraph"/>
            <w:numPr>
              <w:numId w:val="14"/>
            </w:numPr>
            <w:ind w:left="3240" w:hanging="360"/>
          </w:pPr>
        </w:pPrChange>
      </w:pPr>
    </w:p>
    <w:p w14:paraId="25A1DC7C" w14:textId="2C5D9003" w:rsidR="00D54895" w:rsidDel="00741611" w:rsidRDefault="00D54895">
      <w:pPr>
        <w:pStyle w:val="ListParagraph"/>
        <w:numPr>
          <w:ilvl w:val="3"/>
          <w:numId w:val="9"/>
        </w:numPr>
        <w:rPr>
          <w:del w:id="77" w:author="Adam Wang" w:date="2017-05-23T15:50:00Z"/>
        </w:rPr>
        <w:pPrChange w:id="78" w:author="Adam Wang" w:date="2017-05-23T15:52:00Z">
          <w:pPr>
            <w:pStyle w:val="ListParagraph"/>
            <w:numPr>
              <w:ilvl w:val="2"/>
              <w:numId w:val="9"/>
            </w:numPr>
            <w:ind w:left="2160" w:hanging="180"/>
          </w:pPr>
        </w:pPrChange>
      </w:pPr>
      <w:r>
        <w:t>Click “OK”</w:t>
      </w:r>
      <w:ins w:id="79" w:author="Adam Wang" w:date="2017-05-23T15:50:00Z">
        <w:r w:rsidR="00741611">
          <w:t>,</w:t>
        </w:r>
      </w:ins>
    </w:p>
    <w:p w14:paraId="13ABA92F" w14:textId="368D0EF7" w:rsidR="00741611" w:rsidRDefault="00741611">
      <w:pPr>
        <w:pStyle w:val="ListParagraph"/>
        <w:numPr>
          <w:ilvl w:val="3"/>
          <w:numId w:val="9"/>
        </w:numPr>
        <w:rPr>
          <w:ins w:id="80" w:author="Adam Wang" w:date="2017-05-23T15:48:00Z"/>
        </w:rPr>
        <w:pPrChange w:id="81" w:author="Adam Wang" w:date="2017-05-23T15:52:00Z">
          <w:pPr>
            <w:pStyle w:val="ListParagraph"/>
            <w:numPr>
              <w:numId w:val="14"/>
            </w:numPr>
            <w:ind w:left="3240" w:hanging="360"/>
          </w:pPr>
        </w:pPrChange>
      </w:pPr>
      <w:ins w:id="82" w:author="Adam Wang" w:date="2017-05-23T15:51:00Z">
        <w:r>
          <w:t xml:space="preserve"> c</w:t>
        </w:r>
      </w:ins>
      <w:ins w:id="83" w:author="Adam Wang" w:date="2017-05-23T15:46:00Z">
        <w:r w:rsidR="00073B85">
          <w:t>heck</w:t>
        </w:r>
      </w:ins>
      <w:ins w:id="84" w:author="Adam Wang" w:date="2017-05-23T15:47:00Z">
        <w:r>
          <w:t xml:space="preserve"> editing data version </w:t>
        </w:r>
      </w:ins>
      <w:ins w:id="85" w:author="Adam Wang" w:date="2017-05-23T15:48:00Z">
        <w:r>
          <w:t xml:space="preserve">against </w:t>
        </w:r>
      </w:ins>
      <w:ins w:id="86" w:author="Adam Wang" w:date="2017-05-23T15:49:00Z">
        <w:r>
          <w:t>local job package</w:t>
        </w:r>
      </w:ins>
      <w:ins w:id="87" w:author="Adam Wang" w:date="2017-05-23T15:48:00Z">
        <w:r>
          <w:t xml:space="preserve"> version</w:t>
        </w:r>
      </w:ins>
      <w:ins w:id="88" w:author="Adam Wang" w:date="2017-05-23T15:49:00Z">
        <w:r>
          <w:t xml:space="preserve"> in local database</w:t>
        </w:r>
      </w:ins>
      <w:ins w:id="89" w:author="Adam Wang" w:date="2017-05-23T15:48:00Z">
        <w:r>
          <w:t>.</w:t>
        </w:r>
      </w:ins>
    </w:p>
    <w:p w14:paraId="12A57AE4" w14:textId="0FF8A837" w:rsidR="00815A04" w:rsidRDefault="00741611">
      <w:pPr>
        <w:pStyle w:val="ListParagraph"/>
        <w:numPr>
          <w:ilvl w:val="1"/>
          <w:numId w:val="14"/>
        </w:numPr>
        <w:rPr>
          <w:moveTo w:id="90" w:author="Adam Wang" w:date="2017-05-23T15:15:00Z"/>
        </w:rPr>
        <w:pPrChange w:id="91" w:author="Adam Wang" w:date="2017-05-23T15:52:00Z">
          <w:pPr>
            <w:pStyle w:val="ListParagraph"/>
            <w:numPr>
              <w:numId w:val="14"/>
            </w:numPr>
            <w:ind w:left="3240" w:hanging="360"/>
          </w:pPr>
        </w:pPrChange>
      </w:pPr>
      <w:ins w:id="92" w:author="Adam Wang" w:date="2017-05-23T15:48:00Z">
        <w:r>
          <w:t>If the data version</w:t>
        </w:r>
      </w:ins>
      <w:ins w:id="93" w:author="Adam Wang" w:date="2017-05-23T15:49:00Z">
        <w:r>
          <w:t>s</w:t>
        </w:r>
      </w:ins>
      <w:ins w:id="94" w:author="Adam Wang" w:date="2017-05-23T15:48:00Z">
        <w:r>
          <w:t xml:space="preserve"> are same</w:t>
        </w:r>
      </w:ins>
      <w:ins w:id="95" w:author="Adam Wang" w:date="2017-05-23T15:47:00Z">
        <w:r>
          <w:t>,</w:t>
        </w:r>
      </w:ins>
      <w:ins w:id="96" w:author="Adam Wang" w:date="2017-05-23T15:49:00Z">
        <w:r>
          <w:t xml:space="preserve"> increase job package version by one and </w:t>
        </w:r>
      </w:ins>
      <w:ins w:id="97" w:author="Adam Wang" w:date="2017-05-23T15:50:00Z">
        <w:r>
          <w:t xml:space="preserve">save </w:t>
        </w:r>
      </w:ins>
      <w:ins w:id="98" w:author="Adam Wang" w:date="2017-05-23T15:49:00Z">
        <w:r>
          <w:t>u</w:t>
        </w:r>
      </w:ins>
      <w:moveToRangeStart w:id="99" w:author="Adam Wang" w:date="2017-05-23T15:15:00Z" w:name="move483315849"/>
      <w:moveTo w:id="100" w:author="Adam Wang" w:date="2017-05-23T15:15:00Z">
        <w:del w:id="101" w:author="Adam Wang" w:date="2017-05-23T15:49:00Z">
          <w:r w:rsidR="00815A04" w:rsidDel="00741611">
            <w:delText>U</w:delText>
          </w:r>
        </w:del>
        <w:r w:rsidR="00815A04">
          <w:t xml:space="preserve">pdated values in data grid </w:t>
        </w:r>
        <w:del w:id="102" w:author="Adam Wang" w:date="2017-05-23T15:50:00Z">
          <w:r w:rsidR="00815A04" w:rsidDel="00741611">
            <w:delText xml:space="preserve">are saved </w:delText>
          </w:r>
        </w:del>
        <w:r w:rsidR="00815A04">
          <w:t>to database.</w:t>
        </w:r>
      </w:moveTo>
    </w:p>
    <w:moveToRangeEnd w:id="99"/>
    <w:p w14:paraId="4D9456C4" w14:textId="7A197748" w:rsidR="00D54895" w:rsidRDefault="00D54895">
      <w:pPr>
        <w:pStyle w:val="ListParagraph"/>
        <w:numPr>
          <w:ilvl w:val="2"/>
          <w:numId w:val="14"/>
        </w:numPr>
        <w:pPrChange w:id="103" w:author="Adam Wang" w:date="2017-05-23T15:54:00Z">
          <w:pPr>
            <w:pStyle w:val="ListParagraph"/>
            <w:numPr>
              <w:ilvl w:val="3"/>
              <w:numId w:val="9"/>
            </w:numPr>
            <w:ind w:left="2880" w:hanging="360"/>
          </w:pPr>
        </w:pPrChange>
      </w:pPr>
      <w:del w:id="104" w:author="Adam Wang" w:date="2017-05-23T14:53:00Z">
        <w:r w:rsidDel="001613B3">
          <w:delText>Web Page is closed.</w:delText>
        </w:r>
      </w:del>
      <w:ins w:id="105" w:author="Adam Wang" w:date="2017-05-23T14:52:00Z">
        <w:r w:rsidR="001613B3">
          <w:t>All editable cells show</w:t>
        </w:r>
      </w:ins>
      <w:ins w:id="106" w:author="Adam Wang" w:date="2017-05-23T14:54:00Z">
        <w:r w:rsidR="001613B3">
          <w:t xml:space="preserve"> latest updated values</w:t>
        </w:r>
      </w:ins>
      <w:ins w:id="107" w:author="Adam Wang" w:date="2017-05-23T14:52:00Z">
        <w:r w:rsidR="001613B3">
          <w:t xml:space="preserve"> as loaded status, </w:t>
        </w:r>
      </w:ins>
      <w:ins w:id="108" w:author="Adam Wang" w:date="2017-05-23T14:53:00Z">
        <w:r w:rsidR="001613B3">
          <w:t>“Save” and “Cancel” button</w:t>
        </w:r>
      </w:ins>
      <w:ins w:id="109" w:author="Adam Wang" w:date="2017-05-23T15:07:00Z">
        <w:r w:rsidR="00815A04">
          <w:t>s</w:t>
        </w:r>
      </w:ins>
      <w:ins w:id="110" w:author="Adam Wang" w:date="2017-05-23T14:53:00Z">
        <w:r w:rsidR="001613B3">
          <w:t xml:space="preserve"> </w:t>
        </w:r>
      </w:ins>
      <w:ins w:id="111" w:author="Adam Wang" w:date="2017-05-23T15:08:00Z">
        <w:r w:rsidR="00815A04">
          <w:t>are</w:t>
        </w:r>
      </w:ins>
      <w:ins w:id="112" w:author="Adam Wang" w:date="2017-05-23T14:53:00Z">
        <w:r w:rsidR="001613B3">
          <w:t xml:space="preserve"> disabled.</w:t>
        </w:r>
      </w:ins>
    </w:p>
    <w:p w14:paraId="4ED17AC0" w14:textId="54A9D6E2" w:rsidR="00D54895" w:rsidDel="00815A04" w:rsidRDefault="00D54895">
      <w:pPr>
        <w:pStyle w:val="ListParagraph"/>
        <w:numPr>
          <w:ilvl w:val="2"/>
          <w:numId w:val="14"/>
        </w:numPr>
        <w:rPr>
          <w:moveFrom w:id="113" w:author="Adam Wang" w:date="2017-05-23T15:15:00Z"/>
        </w:rPr>
        <w:pPrChange w:id="114" w:author="Adam Wang" w:date="2017-05-23T15:54:00Z">
          <w:pPr>
            <w:pStyle w:val="ListParagraph"/>
            <w:numPr>
              <w:ilvl w:val="3"/>
              <w:numId w:val="9"/>
            </w:numPr>
            <w:ind w:left="2880" w:hanging="360"/>
          </w:pPr>
        </w:pPrChange>
      </w:pPr>
      <w:moveFromRangeStart w:id="115" w:author="Adam Wang" w:date="2017-05-23T15:15:00Z" w:name="move483315849"/>
      <w:moveFrom w:id="116" w:author="Adam Wang" w:date="2017-05-23T15:15:00Z">
        <w:r w:rsidDel="00815A04">
          <w:t>Updated values in data grid are saved to database.</w:t>
        </w:r>
      </w:moveFrom>
    </w:p>
    <w:moveFromRangeEnd w:id="115"/>
    <w:p w14:paraId="555EFC4E" w14:textId="56B706AE" w:rsidR="00D54895" w:rsidRDefault="00D54895">
      <w:pPr>
        <w:pStyle w:val="ListParagraph"/>
        <w:numPr>
          <w:ilvl w:val="2"/>
          <w:numId w:val="14"/>
        </w:numPr>
        <w:rPr>
          <w:ins w:id="117" w:author="Adam Wang" w:date="2017-05-23T15:54:00Z"/>
        </w:rPr>
        <w:pPrChange w:id="118" w:author="Adam Wang" w:date="2017-05-23T15:54:00Z">
          <w:pPr>
            <w:pStyle w:val="ListParagraph"/>
            <w:numPr>
              <w:ilvl w:val="3"/>
              <w:numId w:val="9"/>
            </w:numPr>
            <w:ind w:left="2880" w:hanging="360"/>
          </w:pPr>
        </w:pPrChange>
      </w:pPr>
      <w:r>
        <w:t>Open the selected Job Package in Win Form application, the changed value shows in Service Ticket correctly.</w:t>
      </w:r>
    </w:p>
    <w:p w14:paraId="46881415" w14:textId="7B19B869" w:rsidR="00741611" w:rsidRDefault="00741611">
      <w:pPr>
        <w:pStyle w:val="ListParagraph"/>
        <w:numPr>
          <w:ilvl w:val="1"/>
          <w:numId w:val="14"/>
        </w:numPr>
        <w:rPr>
          <w:ins w:id="119" w:author="Adam Wang" w:date="2017-05-23T15:56:00Z"/>
        </w:rPr>
        <w:pPrChange w:id="120" w:author="Adam Wang" w:date="2017-05-23T15:54:00Z">
          <w:pPr>
            <w:pStyle w:val="ListParagraph"/>
            <w:numPr>
              <w:ilvl w:val="3"/>
              <w:numId w:val="9"/>
            </w:numPr>
            <w:ind w:left="2880" w:hanging="360"/>
          </w:pPr>
        </w:pPrChange>
      </w:pPr>
      <w:ins w:id="121" w:author="Adam Wang" w:date="2017-05-23T15:54:00Z">
        <w:r>
          <w:t xml:space="preserve">If the data versions are not same. </w:t>
        </w:r>
      </w:ins>
      <w:ins w:id="122" w:author="Adam Wang" w:date="2017-05-23T15:55:00Z">
        <w:r>
          <w:t xml:space="preserve">Message box pops up “Job 999999 is opened in eService Application while editing here, </w:t>
        </w:r>
      </w:ins>
      <w:ins w:id="123" w:author="Adam Wang" w:date="2017-05-23T15:56:00Z">
        <w:r>
          <w:t>please close it in eService application and reload this web page.</w:t>
        </w:r>
        <w:r w:rsidR="005F330A">
          <w:t>”</w:t>
        </w:r>
      </w:ins>
    </w:p>
    <w:p w14:paraId="24C49FAA" w14:textId="67C002A0" w:rsidR="005F330A" w:rsidRDefault="005F330A">
      <w:pPr>
        <w:pStyle w:val="ListParagraph"/>
        <w:numPr>
          <w:ilvl w:val="2"/>
          <w:numId w:val="14"/>
        </w:numPr>
        <w:pPrChange w:id="124" w:author="Adam Wang" w:date="2017-05-23T15:56:00Z">
          <w:pPr>
            <w:pStyle w:val="ListParagraph"/>
            <w:numPr>
              <w:ilvl w:val="3"/>
              <w:numId w:val="9"/>
            </w:numPr>
            <w:ind w:left="2880" w:hanging="360"/>
          </w:pPr>
        </w:pPrChange>
      </w:pPr>
      <w:ins w:id="125" w:author="Adam Wang" w:date="2017-05-23T15:56:00Z">
        <w:r>
          <w:t>Click “OK” button, web page is closed.</w:t>
        </w:r>
      </w:ins>
    </w:p>
    <w:p w14:paraId="38020D09" w14:textId="1A852135" w:rsidR="00D54895" w:rsidDel="00815A04" w:rsidRDefault="00D54895">
      <w:pPr>
        <w:pStyle w:val="ListParagraph"/>
        <w:numPr>
          <w:ilvl w:val="3"/>
          <w:numId w:val="9"/>
        </w:numPr>
        <w:rPr>
          <w:del w:id="126" w:author="Adam Wang" w:date="2017-05-23T15:06:00Z"/>
        </w:rPr>
        <w:pPrChange w:id="127" w:author="Adam Wang" w:date="2017-05-23T15:07:00Z">
          <w:pPr>
            <w:pStyle w:val="ListParagraph"/>
            <w:numPr>
              <w:ilvl w:val="2"/>
              <w:numId w:val="9"/>
            </w:numPr>
            <w:ind w:left="2160" w:hanging="180"/>
          </w:pPr>
        </w:pPrChange>
      </w:pPr>
      <w:r>
        <w:t>Click “Cancel”</w:t>
      </w:r>
      <w:del w:id="128" w:author="Adam Wang" w:date="2017-05-23T15:06:00Z">
        <w:r w:rsidDel="00815A04">
          <w:delText xml:space="preserve"> </w:delText>
        </w:r>
      </w:del>
      <w:ins w:id="129" w:author="Adam Wang" w:date="2017-05-23T15:06:00Z">
        <w:r w:rsidR="00815A04">
          <w:t>,</w:t>
        </w:r>
      </w:ins>
    </w:p>
    <w:p w14:paraId="41BADDCC" w14:textId="0057B344" w:rsidR="00D54895" w:rsidRDefault="00815A04" w:rsidP="00AA4CB0">
      <w:pPr>
        <w:pStyle w:val="ListParagraph"/>
        <w:numPr>
          <w:ilvl w:val="3"/>
          <w:numId w:val="9"/>
        </w:numPr>
      </w:pPr>
      <w:ins w:id="130" w:author="Adam Wang" w:date="2017-05-23T15:06:00Z">
        <w:r>
          <w:t xml:space="preserve"> </w:t>
        </w:r>
      </w:ins>
      <w:ins w:id="131" w:author="Adam Wang" w:date="2017-05-23T14:56:00Z">
        <w:r w:rsidR="005A3CF5">
          <w:t xml:space="preserve">Web page stays as editing status. </w:t>
        </w:r>
      </w:ins>
      <w:del w:id="132" w:author="Adam Wang" w:date="2017-05-23T14:54:00Z">
        <w:r w:rsidR="00D54895" w:rsidDel="001613B3">
          <w:delText xml:space="preserve">Web Page is closed. </w:delText>
        </w:r>
      </w:del>
    </w:p>
    <w:p w14:paraId="38DBB88C" w14:textId="77777777" w:rsidR="000B6490" w:rsidRDefault="000B6490">
      <w:pPr>
        <w:pStyle w:val="ListParagraph"/>
        <w:ind w:left="2700"/>
        <w:pPrChange w:id="133" w:author="Adam Wang" w:date="2017-05-23T14:57:00Z">
          <w:pPr>
            <w:pStyle w:val="ListParagraph"/>
            <w:ind w:left="2340"/>
          </w:pPr>
        </w:pPrChange>
      </w:pPr>
    </w:p>
    <w:p w14:paraId="604399BD" w14:textId="77777777" w:rsidR="00D54895" w:rsidRDefault="00D54895">
      <w:pPr>
        <w:pStyle w:val="ListParagraph"/>
        <w:numPr>
          <w:ilvl w:val="2"/>
          <w:numId w:val="9"/>
        </w:numPr>
        <w:pPrChange w:id="134" w:author="Adam Wang" w:date="2017-05-23T15:16:00Z">
          <w:pPr>
            <w:pStyle w:val="ListParagraph"/>
            <w:numPr>
              <w:ilvl w:val="1"/>
              <w:numId w:val="9"/>
            </w:numPr>
            <w:ind w:left="1440" w:hanging="360"/>
          </w:pPr>
        </w:pPrChange>
      </w:pPr>
      <w:r>
        <w:t>When clicking “Cancel” button</w:t>
      </w:r>
    </w:p>
    <w:p w14:paraId="1C6DE16C" w14:textId="58175E01" w:rsidR="00D54895" w:rsidRDefault="001613B3">
      <w:pPr>
        <w:pStyle w:val="ListParagraph"/>
        <w:numPr>
          <w:ilvl w:val="3"/>
          <w:numId w:val="9"/>
        </w:numPr>
        <w:pPrChange w:id="135" w:author="Adam Wang" w:date="2017-05-23T15:16:00Z">
          <w:pPr>
            <w:pStyle w:val="ListParagraph"/>
            <w:numPr>
              <w:ilvl w:val="2"/>
              <w:numId w:val="9"/>
            </w:numPr>
            <w:ind w:left="2160" w:hanging="180"/>
          </w:pPr>
        </w:pPrChange>
      </w:pPr>
      <w:ins w:id="136" w:author="Adam Wang" w:date="2017-05-23T14:55:00Z">
        <w:r>
          <w:t>All editable cells clear all updated values and show original values as loaded status, “Save” and “Cancel” button</w:t>
        </w:r>
      </w:ins>
      <w:ins w:id="137" w:author="Adam Wang" w:date="2017-05-23T15:07:00Z">
        <w:r w:rsidR="00815A04">
          <w:t>s</w:t>
        </w:r>
      </w:ins>
      <w:ins w:id="138" w:author="Adam Wang" w:date="2017-05-23T14:55:00Z">
        <w:r>
          <w:t xml:space="preserve"> are disabled.</w:t>
        </w:r>
      </w:ins>
      <w:del w:id="139" w:author="Adam Wang" w:date="2017-05-23T14:55:00Z">
        <w:r w:rsidR="00D54895" w:rsidDel="001613B3">
          <w:delText>Web Page is closed.</w:delText>
        </w:r>
      </w:del>
    </w:p>
    <w:p w14:paraId="3E6DA614" w14:textId="3BDA3B15" w:rsidR="00D54895" w:rsidDel="001613B3" w:rsidRDefault="000B6490">
      <w:pPr>
        <w:pStyle w:val="ListParagraph"/>
        <w:numPr>
          <w:ilvl w:val="2"/>
          <w:numId w:val="9"/>
        </w:numPr>
        <w:ind w:left="2520"/>
        <w:rPr>
          <w:del w:id="140" w:author="Adam Wang" w:date="2017-05-23T14:55:00Z"/>
        </w:rPr>
        <w:pPrChange w:id="141" w:author="Adam Wang" w:date="2017-05-23T14:57:00Z">
          <w:pPr>
            <w:pStyle w:val="ListParagraph"/>
            <w:numPr>
              <w:ilvl w:val="2"/>
              <w:numId w:val="9"/>
            </w:numPr>
            <w:ind w:left="2160" w:hanging="180"/>
          </w:pPr>
        </w:pPrChange>
      </w:pPr>
      <w:del w:id="142" w:author="Adam Wang" w:date="2017-05-23T14:55:00Z">
        <w:r w:rsidDel="001613B3">
          <w:delText>Updated</w:delText>
        </w:r>
        <w:r w:rsidR="00D54895" w:rsidDel="001613B3">
          <w:delText xml:space="preserve"> values in data grid are discarded</w:delText>
        </w:r>
      </w:del>
    </w:p>
    <w:p w14:paraId="0F892FCD" w14:textId="77777777" w:rsidR="00047367" w:rsidRDefault="00047367" w:rsidP="00047367"/>
    <w:p w14:paraId="1CFB797B" w14:textId="77777777" w:rsidR="00047367" w:rsidRDefault="00047367" w:rsidP="00047367">
      <w:pPr>
        <w:pStyle w:val="Heading2"/>
      </w:pPr>
      <w:r>
        <w:t>Technical Specification.</w:t>
      </w:r>
    </w:p>
    <w:p w14:paraId="76702B63" w14:textId="77777777" w:rsidR="00047367" w:rsidRDefault="00047367" w:rsidP="00047367"/>
    <w:p w14:paraId="483D6EA6" w14:textId="77777777" w:rsidR="00047367" w:rsidRDefault="00047367" w:rsidP="00047367">
      <w:r>
        <w:t>Computer monitor resolution: 1024 X 768</w:t>
      </w:r>
    </w:p>
    <w:p w14:paraId="77CAAF8B" w14:textId="77777777" w:rsidR="00047367" w:rsidRDefault="00047367" w:rsidP="00047367">
      <w:r>
        <w:t>Web Page working area maximum width: 1007 pixels</w:t>
      </w:r>
    </w:p>
    <w:p w14:paraId="35BD4E26" w14:textId="77777777" w:rsidR="00047367" w:rsidRDefault="00047367" w:rsidP="00047367"/>
    <w:p w14:paraId="3A6BDBF3" w14:textId="77777777" w:rsidR="007C21F9" w:rsidRDefault="007C21F9" w:rsidP="00301651">
      <w:pPr>
        <w:pStyle w:val="Heading2"/>
      </w:pPr>
      <w:r>
        <w:t>UI Mockup</w:t>
      </w:r>
    </w:p>
    <w:p w14:paraId="56E1D271" w14:textId="77777777" w:rsidR="00F5514C" w:rsidRPr="00F5514C" w:rsidRDefault="007C21F9" w:rsidP="00301651">
      <w:r>
        <w:rPr>
          <w:noProof/>
        </w:rPr>
        <w:drawing>
          <wp:inline distT="0" distB="0" distL="0" distR="0" wp14:anchorId="305318BC" wp14:editId="7EE8BC69">
            <wp:extent cx="594360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3760"/>
                    </a:xfrm>
                    <a:prstGeom prst="rect">
                      <a:avLst/>
                    </a:prstGeom>
                  </pic:spPr>
                </pic:pic>
              </a:graphicData>
            </a:graphic>
          </wp:inline>
        </w:drawing>
      </w:r>
    </w:p>
    <w:sectPr w:rsidR="00F5514C" w:rsidRPr="00F55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lla Bi" w:date="2017-05-23T18:19:00Z" w:initials="BB">
    <w:p w14:paraId="191E10E7" w14:textId="18A8DF05" w:rsidR="005D68B8" w:rsidRDefault="005D68B8">
      <w:pPr>
        <w:pStyle w:val="CommentText"/>
      </w:pPr>
      <w:r>
        <w:rPr>
          <w:rStyle w:val="CommentReference"/>
        </w:rPr>
        <w:annotationRef/>
      </w:r>
      <w:r>
        <w:t>这里要不要考虑对历史数据的处理</w:t>
      </w:r>
      <w:r>
        <w:rPr>
          <w:rFonts w:hint="eastAsia"/>
        </w:rPr>
        <w:t>，</w:t>
      </w:r>
      <w:r>
        <w:t>历史数据状态是</w:t>
      </w:r>
      <w:r>
        <w:t>empty</w:t>
      </w:r>
      <w:r>
        <w:t>的话那么在</w:t>
      </w:r>
      <w:r>
        <w:t>update</w:t>
      </w:r>
      <w:r>
        <w:t>页面就不显示</w:t>
      </w:r>
      <w:r w:rsidR="004908CF">
        <w:rPr>
          <w:rFonts w:hint="eastAsia"/>
        </w:rPr>
        <w:t>，那么这俩按钮去掉后就无法编辑</w:t>
      </w:r>
      <w:r w:rsidR="004908CF">
        <w:rPr>
          <w:rFonts w:hint="eastAsia"/>
        </w:rPr>
        <w:t>Ticket</w:t>
      </w:r>
      <w:r w:rsidR="004908CF">
        <w:rPr>
          <w:rFonts w:hint="eastAsia"/>
        </w:rPr>
        <w:t>和</w:t>
      </w:r>
      <w:r w:rsidR="004908CF">
        <w:rPr>
          <w:rFonts w:hint="eastAsia"/>
        </w:rPr>
        <w:t>Report</w:t>
      </w:r>
    </w:p>
  </w:comment>
  <w:comment w:id="2" w:author="Adam Wang" w:date="2017-05-23T09:27:00Z" w:initials="AW">
    <w:p w14:paraId="47F64189" w14:textId="6C74644F" w:rsidR="00FE718F" w:rsidRDefault="00FE718F">
      <w:pPr>
        <w:pStyle w:val="CommentText"/>
      </w:pPr>
      <w:r>
        <w:rPr>
          <w:rStyle w:val="CommentReference"/>
        </w:rPr>
        <w:annotationRef/>
      </w:r>
      <w:r>
        <w:rPr>
          <w:rFonts w:hint="eastAsia"/>
        </w:rPr>
        <w:t>考虑，</w:t>
      </w:r>
      <w:r>
        <w:t xml:space="preserve"> </w:t>
      </w:r>
      <w:r>
        <w:rPr>
          <w:rFonts w:hint="eastAsia"/>
        </w:rPr>
        <w:t>当</w:t>
      </w:r>
      <w:r>
        <w:t>update job</w:t>
      </w:r>
      <w:r>
        <w:rPr>
          <w:rFonts w:hint="eastAsia"/>
        </w:rPr>
        <w:t>的时候，如果</w:t>
      </w:r>
      <w:r>
        <w:t>job</w:t>
      </w:r>
      <w:r>
        <w:rPr>
          <w:rFonts w:hint="eastAsia"/>
        </w:rPr>
        <w:t>的</w:t>
      </w:r>
      <w:r>
        <w:rPr>
          <w:rFonts w:ascii="Consolas" w:hAnsi="Consolas" w:cs="Consolas"/>
          <w:color w:val="000000"/>
          <w:sz w:val="19"/>
          <w:szCs w:val="19"/>
          <w:highlight w:val="white"/>
        </w:rPr>
        <w:t>ClientVersionStamp</w:t>
      </w:r>
      <w:r>
        <w:rPr>
          <w:rFonts w:ascii="Consolas" w:hAnsi="Consolas" w:cs="Consolas" w:hint="eastAsia"/>
          <w:color w:val="000000"/>
          <w:sz w:val="19"/>
          <w:szCs w:val="19"/>
        </w:rPr>
        <w:t>小于当前版本，自动将</w:t>
      </w:r>
      <w:r>
        <w:rPr>
          <w:rFonts w:ascii="Consolas" w:hAnsi="Consolas" w:cs="Consolas"/>
          <w:color w:val="000000"/>
          <w:sz w:val="19"/>
          <w:szCs w:val="19"/>
        </w:rPr>
        <w:t>ticket</w:t>
      </w:r>
      <w:r>
        <w:rPr>
          <w:rFonts w:ascii="Consolas" w:hAnsi="Consolas" w:cs="Consolas" w:hint="eastAsia"/>
          <w:color w:val="000000"/>
          <w:sz w:val="19"/>
          <w:szCs w:val="19"/>
        </w:rPr>
        <w:t>和</w:t>
      </w:r>
      <w:r>
        <w:rPr>
          <w:rFonts w:ascii="Consolas" w:hAnsi="Consolas" w:cs="Consolas"/>
          <w:color w:val="000000"/>
          <w:sz w:val="19"/>
          <w:szCs w:val="19"/>
        </w:rPr>
        <w:t>report</w:t>
      </w:r>
      <w:r>
        <w:rPr>
          <w:rFonts w:ascii="Consolas" w:hAnsi="Consolas" w:cs="Consolas" w:hint="eastAsia"/>
          <w:color w:val="000000"/>
          <w:sz w:val="19"/>
          <w:szCs w:val="19"/>
        </w:rPr>
        <w:t>的状态改为</w:t>
      </w:r>
      <w:r>
        <w:rPr>
          <w:rFonts w:ascii="Consolas" w:hAnsi="Consolas" w:cs="Consolas"/>
          <w:color w:val="000000"/>
          <w:sz w:val="19"/>
          <w:szCs w:val="19"/>
        </w:rPr>
        <w:t>Inprogress</w:t>
      </w:r>
      <w:r>
        <w:rPr>
          <w:rFonts w:ascii="Consolas" w:hAnsi="Consolas" w:cs="Consolas" w:hint="eastAsia"/>
          <w:color w:val="000000"/>
          <w:sz w:val="19"/>
          <w:szCs w:val="19"/>
        </w:rPr>
        <w:t>，并加载。</w:t>
      </w:r>
    </w:p>
  </w:comment>
  <w:comment w:id="14" w:author="Adam Wang" w:date="2017-06-19T17:08:00Z" w:initials="AW">
    <w:p w14:paraId="7492639C" w14:textId="73E331EE" w:rsidR="00BD06CE" w:rsidRDefault="00BD06CE">
      <w:pPr>
        <w:pStyle w:val="CommentText"/>
        <w:rPr>
          <w:rFonts w:hint="eastAsia"/>
        </w:rPr>
      </w:pPr>
      <w:r>
        <w:rPr>
          <w:rStyle w:val="CommentReference"/>
        </w:rPr>
        <w:annotationRef/>
      </w:r>
      <w:r>
        <w:rPr>
          <w:rFonts w:hint="eastAsia"/>
        </w:rPr>
        <w:t>这</w:t>
      </w:r>
      <w:r>
        <w:t>个已经改掉的按</w:t>
      </w:r>
      <w:r>
        <w:rPr>
          <w:rFonts w:hint="eastAsia"/>
        </w:rPr>
        <w:t>钮要</w:t>
      </w:r>
      <w:r>
        <w:t>暂时加回去。</w:t>
      </w:r>
      <w:r>
        <w:rPr>
          <w:rFonts w:hint="eastAsia"/>
        </w:rPr>
        <w:t>因</w:t>
      </w:r>
      <w:r>
        <w:t>为</w:t>
      </w:r>
      <w:r>
        <w:rPr>
          <w:rFonts w:hint="eastAsia"/>
        </w:rPr>
        <w:t>Service Report</w:t>
      </w:r>
      <w:r>
        <w:rPr>
          <w:rFonts w:hint="eastAsia"/>
        </w:rPr>
        <w:t>的</w:t>
      </w:r>
      <w:r>
        <w:t>功能还没有在</w:t>
      </w:r>
      <w:r>
        <w:t>Express</w:t>
      </w:r>
      <w:r>
        <w:t>中实现。等以</w:t>
      </w:r>
      <w:r>
        <w:rPr>
          <w:rFonts w:hint="eastAsia"/>
        </w:rPr>
        <w:t>后实</w:t>
      </w:r>
      <w:r>
        <w:t>现时，再去掉这个按钮。</w:t>
      </w:r>
      <w:bookmarkStart w:id="15" w:name="_GoBack"/>
      <w:bookmarkEnd w:id="15"/>
    </w:p>
  </w:comment>
  <w:comment w:id="36" w:author="Bella Bi" w:date="2017-05-18T18:00:00Z" w:initials="BB">
    <w:p w14:paraId="71BB29F1" w14:textId="77777777" w:rsidR="00CB4264" w:rsidRDefault="00CB4264">
      <w:pPr>
        <w:pStyle w:val="CommentText"/>
      </w:pPr>
      <w:r>
        <w:rPr>
          <w:rStyle w:val="CommentReference"/>
        </w:rPr>
        <w:annotationRef/>
      </w:r>
      <w:r>
        <w:rPr>
          <w:rFonts w:hint="eastAsia"/>
        </w:rPr>
        <w:t>0518</w:t>
      </w:r>
      <w:r>
        <w:t>这里的</w:t>
      </w:r>
      <w:r>
        <w:rPr>
          <w:rFonts w:hint="eastAsia"/>
        </w:rPr>
        <w:t>Save</w:t>
      </w:r>
      <w:r>
        <w:rPr>
          <w:rFonts w:hint="eastAsia"/>
        </w:rPr>
        <w:t>按钮和下面提到的</w:t>
      </w:r>
      <w:r>
        <w:rPr>
          <w:rFonts w:hint="eastAsia"/>
        </w:rPr>
        <w:t>Update</w:t>
      </w:r>
      <w:r>
        <w:rPr>
          <w:rFonts w:hint="eastAsia"/>
        </w:rPr>
        <w:t>按钮是两个不同的操作吗？他们的区别是什么？</w:t>
      </w:r>
      <w:r>
        <w:rPr>
          <w:rFonts w:hint="eastAsia"/>
        </w:rPr>
        <w:t>UI</w:t>
      </w:r>
      <w:r>
        <w:rPr>
          <w:rFonts w:hint="eastAsia"/>
        </w:rPr>
        <w:t>上只看到</w:t>
      </w:r>
      <w:r>
        <w:rPr>
          <w:rFonts w:hint="eastAsia"/>
        </w:rPr>
        <w:t>Save</w:t>
      </w:r>
      <w:r>
        <w:rPr>
          <w:rFonts w:hint="eastAsia"/>
        </w:rPr>
        <w:t>按钮。</w:t>
      </w:r>
    </w:p>
    <w:p w14:paraId="3444F57E" w14:textId="77777777" w:rsidR="00CB4264" w:rsidRDefault="00CB4264">
      <w:pPr>
        <w:pStyle w:val="CommentText"/>
      </w:pPr>
      <w:r w:rsidRPr="00CB4264">
        <w:rPr>
          <w:rFonts w:hint="eastAsia"/>
        </w:rPr>
        <w:t>我们理解的是</w:t>
      </w:r>
      <w:r w:rsidRPr="00CB4264">
        <w:rPr>
          <w:rFonts w:hint="eastAsia"/>
        </w:rPr>
        <w:t>save</w:t>
      </w:r>
      <w:r w:rsidRPr="00CB4264">
        <w:rPr>
          <w:rFonts w:hint="eastAsia"/>
        </w:rPr>
        <w:t>和</w:t>
      </w:r>
      <w:r w:rsidRPr="00CB4264">
        <w:rPr>
          <w:rFonts w:hint="eastAsia"/>
        </w:rPr>
        <w:t>update</w:t>
      </w:r>
      <w:r w:rsidRPr="00CB4264">
        <w:rPr>
          <w:rFonts w:hint="eastAsia"/>
        </w:rPr>
        <w:t>只有一个</w:t>
      </w:r>
      <w:r>
        <w:rPr>
          <w:rFonts w:hint="eastAsia"/>
        </w:rPr>
        <w:t>。</w:t>
      </w:r>
    </w:p>
  </w:comment>
  <w:comment w:id="37" w:author="Adam Wang" w:date="2017-05-23T09:27:00Z" w:initials="AW">
    <w:p w14:paraId="48391014" w14:textId="12FD66A3" w:rsidR="00FE718F" w:rsidRDefault="00FE718F">
      <w:pPr>
        <w:pStyle w:val="CommentText"/>
      </w:pPr>
      <w:r>
        <w:rPr>
          <w:rStyle w:val="CommentReference"/>
        </w:rPr>
        <w:annotationRef/>
      </w:r>
      <w:r>
        <w:rPr>
          <w:rFonts w:hint="eastAsia"/>
        </w:rPr>
        <w:t>是同</w:t>
      </w:r>
      <w:r>
        <w:t>一个，我把后面改过来了。</w:t>
      </w:r>
    </w:p>
  </w:comment>
  <w:comment w:id="40" w:author="Bella Bi" w:date="2017-05-18T18:01:00Z" w:initials="BB">
    <w:p w14:paraId="6761BC80" w14:textId="77777777" w:rsidR="00CB4264" w:rsidRDefault="00CB4264">
      <w:pPr>
        <w:pStyle w:val="CommentText"/>
      </w:pPr>
      <w:r>
        <w:rPr>
          <w:rStyle w:val="CommentReference"/>
        </w:rPr>
        <w:annotationRef/>
      </w:r>
      <w:r>
        <w:t>与上面提到的</w:t>
      </w:r>
      <w:r>
        <w:rPr>
          <w:rFonts w:hint="eastAsia"/>
        </w:rPr>
        <w:t>Save</w:t>
      </w:r>
      <w:r w:rsidR="00735FFA">
        <w:rPr>
          <w:rFonts w:hint="eastAsia"/>
        </w:rPr>
        <w:t>按钮是不是同一个？</w:t>
      </w:r>
    </w:p>
  </w:comment>
  <w:comment w:id="41" w:author="Adam Wang" w:date="2017-05-23T11:47:00Z" w:initials="AW">
    <w:p w14:paraId="3E33E0A7" w14:textId="336B4084" w:rsidR="00F06535" w:rsidRDefault="00F06535">
      <w:pPr>
        <w:pStyle w:val="CommentText"/>
      </w:pPr>
      <w:r>
        <w:rPr>
          <w:rStyle w:val="CommentReference"/>
        </w:rPr>
        <w:annotationRef/>
      </w:r>
      <w:r w:rsidR="002917A1">
        <w:rPr>
          <w:rFonts w:hint="eastAsia"/>
        </w:rPr>
        <w:t>已</w:t>
      </w:r>
      <w:r w:rsidR="002917A1">
        <w:t>更新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1E10E7" w15:done="0"/>
  <w15:commentEx w15:paraId="47F64189" w15:paraIdParent="191E10E7" w15:done="0"/>
  <w15:commentEx w15:paraId="7492639C" w15:done="0"/>
  <w15:commentEx w15:paraId="3444F57E" w15:done="0"/>
  <w15:commentEx w15:paraId="48391014" w15:paraIdParent="3444F57E" w15:done="0"/>
  <w15:commentEx w15:paraId="6761BC80" w15:done="0"/>
  <w15:commentEx w15:paraId="3E33E0A7" w15:paraIdParent="6761BC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F84"/>
    <w:multiLevelType w:val="multilevel"/>
    <w:tmpl w:val="2BA25C68"/>
    <w:lvl w:ilvl="0">
      <w:start w:val="2"/>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abstractNum w:abstractNumId="1" w15:restartNumberingAfterBreak="0">
    <w:nsid w:val="21D8187C"/>
    <w:multiLevelType w:val="hybridMultilevel"/>
    <w:tmpl w:val="D1F68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3">
      <w:start w:val="1"/>
      <w:numFmt w:val="upperRoman"/>
      <w:lvlText w:val="%3."/>
      <w:lvlJc w:val="right"/>
      <w:pPr>
        <w:ind w:left="2160" w:hanging="180"/>
      </w:pPr>
    </w:lvl>
    <w:lvl w:ilvl="3" w:tplc="AE7AFC58">
      <w:start w:val="1"/>
      <w:numFmt w:val="lowerRoman"/>
      <w:lvlText w:val="%4."/>
      <w:lvlJc w:val="left"/>
      <w:pPr>
        <w:ind w:left="2880" w:hanging="360"/>
      </w:pPr>
      <w:rPr>
        <w:rFonts w:asciiTheme="minorHAnsi" w:eastAsiaTheme="minorEastAsia"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26533"/>
    <w:multiLevelType w:val="hybridMultilevel"/>
    <w:tmpl w:val="8C16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13469"/>
    <w:multiLevelType w:val="hybridMultilevel"/>
    <w:tmpl w:val="1CE4C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D65DC"/>
    <w:multiLevelType w:val="multilevel"/>
    <w:tmpl w:val="1414BED2"/>
    <w:lvl w:ilvl="0">
      <w:start w:val="2"/>
      <w:numFmt w:val="decimal"/>
      <w:lvlText w:val="%1."/>
      <w:lvlJc w:val="left"/>
      <w:pPr>
        <w:ind w:left="360" w:hanging="360"/>
      </w:pPr>
      <w:rPr>
        <w:rFonts w:hint="default"/>
      </w:rPr>
    </w:lvl>
    <w:lvl w:ilvl="1">
      <w:start w:val="1"/>
      <w:numFmt w:val="decimal"/>
      <w:lvlText w:val="3%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abstractNum w:abstractNumId="5" w15:restartNumberingAfterBreak="0">
    <w:nsid w:val="354A1139"/>
    <w:multiLevelType w:val="multilevel"/>
    <w:tmpl w:val="70328DFC"/>
    <w:lvl w:ilvl="0">
      <w:start w:val="2"/>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abstractNum w:abstractNumId="6" w15:restartNumberingAfterBreak="0">
    <w:nsid w:val="4724697A"/>
    <w:multiLevelType w:val="hybridMultilevel"/>
    <w:tmpl w:val="C2605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C4977"/>
    <w:multiLevelType w:val="hybridMultilevel"/>
    <w:tmpl w:val="A96E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94DFD"/>
    <w:multiLevelType w:val="hybridMultilevel"/>
    <w:tmpl w:val="7A161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262E3"/>
    <w:multiLevelType w:val="hybridMultilevel"/>
    <w:tmpl w:val="68D8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54DEE"/>
    <w:multiLevelType w:val="multilevel"/>
    <w:tmpl w:val="2BA25C68"/>
    <w:lvl w:ilvl="0">
      <w:start w:val="3"/>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abstractNum w:abstractNumId="11" w15:restartNumberingAfterBreak="0">
    <w:nsid w:val="6889115A"/>
    <w:multiLevelType w:val="hybridMultilevel"/>
    <w:tmpl w:val="8C74D288"/>
    <w:lvl w:ilvl="0" w:tplc="04090011">
      <w:start w:val="1"/>
      <w:numFmt w:val="decimal"/>
      <w:lvlText w:val="%1)"/>
      <w:lvlJc w:val="left"/>
      <w:pPr>
        <w:ind w:left="3240" w:hanging="360"/>
      </w:pPr>
      <w:rPr>
        <w:rFonts w:hint="default"/>
      </w:rPr>
    </w:lvl>
    <w:lvl w:ilvl="1" w:tplc="04090017">
      <w:start w:val="1"/>
      <w:numFmt w:val="lowerLetter"/>
      <w:lvlText w:val="%2)"/>
      <w:lvlJc w:val="left"/>
      <w:pPr>
        <w:ind w:left="3960" w:hanging="360"/>
      </w:pPr>
    </w:lvl>
    <w:lvl w:ilvl="2" w:tplc="04090011">
      <w:start w:val="1"/>
      <w:numFmt w:val="decimal"/>
      <w:lvlText w:val="%3)"/>
      <w:lvlJc w:val="left"/>
      <w:pPr>
        <w:ind w:left="4680" w:hanging="180"/>
      </w:pPr>
      <w:rPr>
        <w:rFonts w:hint="default"/>
      </w:r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689605D6"/>
    <w:multiLevelType w:val="hybridMultilevel"/>
    <w:tmpl w:val="599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24AF3"/>
    <w:multiLevelType w:val="hybridMultilevel"/>
    <w:tmpl w:val="D126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A1EC2"/>
    <w:multiLevelType w:val="hybridMultilevel"/>
    <w:tmpl w:val="1E946136"/>
    <w:lvl w:ilvl="0" w:tplc="C85E7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3"/>
  </w:num>
  <w:num w:numId="4">
    <w:abstractNumId w:val="2"/>
  </w:num>
  <w:num w:numId="5">
    <w:abstractNumId w:val="7"/>
  </w:num>
  <w:num w:numId="6">
    <w:abstractNumId w:val="6"/>
  </w:num>
  <w:num w:numId="7">
    <w:abstractNumId w:val="12"/>
  </w:num>
  <w:num w:numId="8">
    <w:abstractNumId w:val="3"/>
  </w:num>
  <w:num w:numId="9">
    <w:abstractNumId w:val="1"/>
  </w:num>
  <w:num w:numId="10">
    <w:abstractNumId w:val="0"/>
  </w:num>
  <w:num w:numId="11">
    <w:abstractNumId w:val="5"/>
  </w:num>
  <w:num w:numId="12">
    <w:abstractNumId w:val="4"/>
  </w:num>
  <w:num w:numId="13">
    <w:abstractNumId w:val="10"/>
  </w:num>
  <w:num w:numId="14">
    <w:abstractNumId w:val="11"/>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Wang">
    <w15:presenceInfo w15:providerId="AD" w15:userId="S-1-5-21-907511826-1976087689-3935775728-1132"/>
  </w15:person>
  <w15:person w15:author="Bella Bi">
    <w15:presenceInfo w15:providerId="AD" w15:userId="S-1-5-21-72862756-1288690389-733424368-1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D8"/>
    <w:rsid w:val="00046913"/>
    <w:rsid w:val="00047367"/>
    <w:rsid w:val="00073B85"/>
    <w:rsid w:val="000B25B6"/>
    <w:rsid w:val="000B6490"/>
    <w:rsid w:val="000D162D"/>
    <w:rsid w:val="0012054F"/>
    <w:rsid w:val="0015103F"/>
    <w:rsid w:val="001613B3"/>
    <w:rsid w:val="00224A83"/>
    <w:rsid w:val="002419A0"/>
    <w:rsid w:val="002917A1"/>
    <w:rsid w:val="002D4887"/>
    <w:rsid w:val="00301651"/>
    <w:rsid w:val="00377AFD"/>
    <w:rsid w:val="00394A7A"/>
    <w:rsid w:val="003B53CF"/>
    <w:rsid w:val="003D4F7A"/>
    <w:rsid w:val="00405BA8"/>
    <w:rsid w:val="00415031"/>
    <w:rsid w:val="004730A5"/>
    <w:rsid w:val="004908CF"/>
    <w:rsid w:val="00553C8C"/>
    <w:rsid w:val="00565C0A"/>
    <w:rsid w:val="005A3CF5"/>
    <w:rsid w:val="005D68B8"/>
    <w:rsid w:val="005F330A"/>
    <w:rsid w:val="0062214A"/>
    <w:rsid w:val="006457BF"/>
    <w:rsid w:val="0064598D"/>
    <w:rsid w:val="00670849"/>
    <w:rsid w:val="00735FFA"/>
    <w:rsid w:val="00741611"/>
    <w:rsid w:val="007606F1"/>
    <w:rsid w:val="007A251D"/>
    <w:rsid w:val="007C21F9"/>
    <w:rsid w:val="00815A04"/>
    <w:rsid w:val="00837883"/>
    <w:rsid w:val="00850E5C"/>
    <w:rsid w:val="008A6F34"/>
    <w:rsid w:val="009C4379"/>
    <w:rsid w:val="00A13E5C"/>
    <w:rsid w:val="00A50E18"/>
    <w:rsid w:val="00A51458"/>
    <w:rsid w:val="00AA4CB0"/>
    <w:rsid w:val="00B821F7"/>
    <w:rsid w:val="00B95D49"/>
    <w:rsid w:val="00BD06CE"/>
    <w:rsid w:val="00BF0C2B"/>
    <w:rsid w:val="00BF515D"/>
    <w:rsid w:val="00C45505"/>
    <w:rsid w:val="00C722B8"/>
    <w:rsid w:val="00CB4264"/>
    <w:rsid w:val="00CF6F98"/>
    <w:rsid w:val="00D44F7C"/>
    <w:rsid w:val="00D54895"/>
    <w:rsid w:val="00D72AA9"/>
    <w:rsid w:val="00DD161F"/>
    <w:rsid w:val="00DE04F7"/>
    <w:rsid w:val="00E866D8"/>
    <w:rsid w:val="00EF524D"/>
    <w:rsid w:val="00F06535"/>
    <w:rsid w:val="00F5514C"/>
    <w:rsid w:val="00FC1A85"/>
    <w:rsid w:val="00FE7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A9FA"/>
  <w15:chartTrackingRefBased/>
  <w15:docId w15:val="{E23D24EB-DDEA-43BD-AC89-36389786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E5C"/>
    <w:pPr>
      <w:ind w:left="720"/>
      <w:contextualSpacing/>
    </w:pPr>
  </w:style>
  <w:style w:type="paragraph" w:styleId="Title">
    <w:name w:val="Title"/>
    <w:basedOn w:val="Normal"/>
    <w:next w:val="Normal"/>
    <w:link w:val="TitleChar"/>
    <w:uiPriority w:val="10"/>
    <w:qFormat/>
    <w:rsid w:val="00670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8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0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84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B4264"/>
    <w:rPr>
      <w:sz w:val="16"/>
      <w:szCs w:val="16"/>
    </w:rPr>
  </w:style>
  <w:style w:type="paragraph" w:styleId="CommentText">
    <w:name w:val="annotation text"/>
    <w:basedOn w:val="Normal"/>
    <w:link w:val="CommentTextChar"/>
    <w:uiPriority w:val="99"/>
    <w:semiHidden/>
    <w:unhideWhenUsed/>
    <w:rsid w:val="00CB4264"/>
    <w:pPr>
      <w:spacing w:line="240" w:lineRule="auto"/>
    </w:pPr>
    <w:rPr>
      <w:sz w:val="20"/>
      <w:szCs w:val="20"/>
    </w:rPr>
  </w:style>
  <w:style w:type="character" w:customStyle="1" w:styleId="CommentTextChar">
    <w:name w:val="Comment Text Char"/>
    <w:basedOn w:val="DefaultParagraphFont"/>
    <w:link w:val="CommentText"/>
    <w:uiPriority w:val="99"/>
    <w:semiHidden/>
    <w:rsid w:val="00CB4264"/>
    <w:rPr>
      <w:sz w:val="20"/>
      <w:szCs w:val="20"/>
    </w:rPr>
  </w:style>
  <w:style w:type="paragraph" w:styleId="CommentSubject">
    <w:name w:val="annotation subject"/>
    <w:basedOn w:val="CommentText"/>
    <w:next w:val="CommentText"/>
    <w:link w:val="CommentSubjectChar"/>
    <w:uiPriority w:val="99"/>
    <w:semiHidden/>
    <w:unhideWhenUsed/>
    <w:rsid w:val="00CB4264"/>
    <w:rPr>
      <w:b/>
      <w:bCs/>
    </w:rPr>
  </w:style>
  <w:style w:type="character" w:customStyle="1" w:styleId="CommentSubjectChar">
    <w:name w:val="Comment Subject Char"/>
    <w:basedOn w:val="CommentTextChar"/>
    <w:link w:val="CommentSubject"/>
    <w:uiPriority w:val="99"/>
    <w:semiHidden/>
    <w:rsid w:val="00CB4264"/>
    <w:rPr>
      <w:b/>
      <w:bCs/>
      <w:sz w:val="20"/>
      <w:szCs w:val="20"/>
    </w:rPr>
  </w:style>
  <w:style w:type="paragraph" w:styleId="BalloonText">
    <w:name w:val="Balloon Text"/>
    <w:basedOn w:val="Normal"/>
    <w:link w:val="BalloonTextChar"/>
    <w:uiPriority w:val="99"/>
    <w:semiHidden/>
    <w:unhideWhenUsed/>
    <w:rsid w:val="00CB4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49293">
      <w:bodyDiv w:val="1"/>
      <w:marLeft w:val="0"/>
      <w:marRight w:val="0"/>
      <w:marTop w:val="0"/>
      <w:marBottom w:val="0"/>
      <w:divBdr>
        <w:top w:val="none" w:sz="0" w:space="0" w:color="auto"/>
        <w:left w:val="none" w:sz="0" w:space="0" w:color="auto"/>
        <w:bottom w:val="none" w:sz="0" w:space="0" w:color="auto"/>
        <w:right w:val="none" w:sz="0" w:space="0" w:color="auto"/>
      </w:divBdr>
    </w:div>
    <w:div w:id="849639902">
      <w:bodyDiv w:val="1"/>
      <w:marLeft w:val="0"/>
      <w:marRight w:val="0"/>
      <w:marTop w:val="0"/>
      <w:marBottom w:val="0"/>
      <w:divBdr>
        <w:top w:val="none" w:sz="0" w:space="0" w:color="auto"/>
        <w:left w:val="none" w:sz="0" w:space="0" w:color="auto"/>
        <w:bottom w:val="none" w:sz="0" w:space="0" w:color="auto"/>
        <w:right w:val="none" w:sz="0" w:space="0" w:color="auto"/>
      </w:divBdr>
    </w:div>
    <w:div w:id="119080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8208</TotalTime>
  <Pages>5</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21</cp:revision>
  <dcterms:created xsi:type="dcterms:W3CDTF">2017-05-08T22:50:00Z</dcterms:created>
  <dcterms:modified xsi:type="dcterms:W3CDTF">2017-06-19T23:10:00Z</dcterms:modified>
</cp:coreProperties>
</file>