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14169101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2852843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023EC8" w14:textId="64DAC0F6" w:rsidR="00BD58CF" w:rsidRDefault="00BD58CF">
          <w:pPr>
            <w:pStyle w:val="TOCHeading"/>
          </w:pPr>
          <w:r>
            <w:t>Contents</w:t>
          </w:r>
        </w:p>
        <w:p w14:paraId="44EDD9BD" w14:textId="6E7955E5" w:rsidR="004B7E59" w:rsidRDefault="00BD58C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235390" w:history="1">
            <w:r w:rsidR="004B7E59" w:rsidRPr="00604626">
              <w:rPr>
                <w:rStyle w:val="Hyperlink"/>
                <w:noProof/>
              </w:rPr>
              <w:t>Introduction</w:t>
            </w:r>
            <w:r w:rsidR="004B7E59">
              <w:rPr>
                <w:noProof/>
                <w:webHidden/>
              </w:rPr>
              <w:tab/>
            </w:r>
            <w:r w:rsidR="004B7E59">
              <w:rPr>
                <w:noProof/>
                <w:webHidden/>
              </w:rPr>
              <w:fldChar w:fldCharType="begin"/>
            </w:r>
            <w:r w:rsidR="004B7E59">
              <w:rPr>
                <w:noProof/>
                <w:webHidden/>
              </w:rPr>
              <w:instrText xml:space="preserve"> PAGEREF _Toc514235390 \h </w:instrText>
            </w:r>
            <w:r w:rsidR="004B7E59">
              <w:rPr>
                <w:noProof/>
                <w:webHidden/>
              </w:rPr>
            </w:r>
            <w:r w:rsidR="004B7E59">
              <w:rPr>
                <w:noProof/>
                <w:webHidden/>
              </w:rPr>
              <w:fldChar w:fldCharType="separate"/>
            </w:r>
            <w:r w:rsidR="004B7E59">
              <w:rPr>
                <w:noProof/>
                <w:webHidden/>
              </w:rPr>
              <w:t>2</w:t>
            </w:r>
            <w:r w:rsidR="004B7E59">
              <w:rPr>
                <w:noProof/>
                <w:webHidden/>
              </w:rPr>
              <w:fldChar w:fldCharType="end"/>
            </w:r>
          </w:hyperlink>
        </w:p>
        <w:p w14:paraId="73C6F6A2" w14:textId="5338DE34" w:rsidR="004B7E59" w:rsidRDefault="00C53D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4235391" w:history="1">
            <w:r w:rsidR="004B7E59" w:rsidRPr="00604626">
              <w:rPr>
                <w:rStyle w:val="Hyperlink"/>
                <w:noProof/>
              </w:rPr>
              <w:t>System Overview</w:t>
            </w:r>
            <w:r w:rsidR="004B7E59">
              <w:rPr>
                <w:noProof/>
                <w:webHidden/>
              </w:rPr>
              <w:tab/>
            </w:r>
            <w:r w:rsidR="004B7E59">
              <w:rPr>
                <w:noProof/>
                <w:webHidden/>
              </w:rPr>
              <w:fldChar w:fldCharType="begin"/>
            </w:r>
            <w:r w:rsidR="004B7E59">
              <w:rPr>
                <w:noProof/>
                <w:webHidden/>
              </w:rPr>
              <w:instrText xml:space="preserve"> PAGEREF _Toc514235391 \h </w:instrText>
            </w:r>
            <w:r w:rsidR="004B7E59">
              <w:rPr>
                <w:noProof/>
                <w:webHidden/>
              </w:rPr>
            </w:r>
            <w:r w:rsidR="004B7E59">
              <w:rPr>
                <w:noProof/>
                <w:webHidden/>
              </w:rPr>
              <w:fldChar w:fldCharType="separate"/>
            </w:r>
            <w:r w:rsidR="004B7E59">
              <w:rPr>
                <w:noProof/>
                <w:webHidden/>
              </w:rPr>
              <w:t>2</w:t>
            </w:r>
            <w:r w:rsidR="004B7E59">
              <w:rPr>
                <w:noProof/>
                <w:webHidden/>
              </w:rPr>
              <w:fldChar w:fldCharType="end"/>
            </w:r>
          </w:hyperlink>
        </w:p>
        <w:p w14:paraId="32F08FED" w14:textId="489A7F2E" w:rsidR="004B7E59" w:rsidRDefault="00C53D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4235392" w:history="1">
            <w:r w:rsidR="004B7E59" w:rsidRPr="00604626">
              <w:rPr>
                <w:rStyle w:val="Hyperlink"/>
                <w:noProof/>
              </w:rPr>
              <w:t>Design Consideration</w:t>
            </w:r>
            <w:r w:rsidR="004B7E59">
              <w:rPr>
                <w:noProof/>
                <w:webHidden/>
              </w:rPr>
              <w:tab/>
            </w:r>
            <w:r w:rsidR="004B7E59">
              <w:rPr>
                <w:noProof/>
                <w:webHidden/>
              </w:rPr>
              <w:fldChar w:fldCharType="begin"/>
            </w:r>
            <w:r w:rsidR="004B7E59">
              <w:rPr>
                <w:noProof/>
                <w:webHidden/>
              </w:rPr>
              <w:instrText xml:space="preserve"> PAGEREF _Toc514235392 \h </w:instrText>
            </w:r>
            <w:r w:rsidR="004B7E59">
              <w:rPr>
                <w:noProof/>
                <w:webHidden/>
              </w:rPr>
            </w:r>
            <w:r w:rsidR="004B7E59">
              <w:rPr>
                <w:noProof/>
                <w:webHidden/>
              </w:rPr>
              <w:fldChar w:fldCharType="separate"/>
            </w:r>
            <w:r w:rsidR="004B7E59">
              <w:rPr>
                <w:noProof/>
                <w:webHidden/>
              </w:rPr>
              <w:t>2</w:t>
            </w:r>
            <w:r w:rsidR="004B7E59">
              <w:rPr>
                <w:noProof/>
                <w:webHidden/>
              </w:rPr>
              <w:fldChar w:fldCharType="end"/>
            </w:r>
          </w:hyperlink>
        </w:p>
        <w:p w14:paraId="51CE404D" w14:textId="7B892DCF" w:rsidR="004B7E59" w:rsidRDefault="00C53D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4235393" w:history="1">
            <w:r w:rsidR="004B7E59" w:rsidRPr="00604626">
              <w:rPr>
                <w:rStyle w:val="Hyperlink"/>
                <w:noProof/>
              </w:rPr>
              <w:t>Assumption and Dependencies</w:t>
            </w:r>
            <w:r w:rsidR="004B7E59">
              <w:rPr>
                <w:noProof/>
                <w:webHidden/>
              </w:rPr>
              <w:tab/>
            </w:r>
            <w:r w:rsidR="004B7E59">
              <w:rPr>
                <w:noProof/>
                <w:webHidden/>
              </w:rPr>
              <w:fldChar w:fldCharType="begin"/>
            </w:r>
            <w:r w:rsidR="004B7E59">
              <w:rPr>
                <w:noProof/>
                <w:webHidden/>
              </w:rPr>
              <w:instrText xml:space="preserve"> PAGEREF _Toc514235393 \h </w:instrText>
            </w:r>
            <w:r w:rsidR="004B7E59">
              <w:rPr>
                <w:noProof/>
                <w:webHidden/>
              </w:rPr>
            </w:r>
            <w:r w:rsidR="004B7E59">
              <w:rPr>
                <w:noProof/>
                <w:webHidden/>
              </w:rPr>
              <w:fldChar w:fldCharType="separate"/>
            </w:r>
            <w:r w:rsidR="004B7E59">
              <w:rPr>
                <w:noProof/>
                <w:webHidden/>
              </w:rPr>
              <w:t>3</w:t>
            </w:r>
            <w:r w:rsidR="004B7E59">
              <w:rPr>
                <w:noProof/>
                <w:webHidden/>
              </w:rPr>
              <w:fldChar w:fldCharType="end"/>
            </w:r>
          </w:hyperlink>
        </w:p>
        <w:p w14:paraId="7085B591" w14:textId="7B38CEED" w:rsidR="004B7E59" w:rsidRDefault="00C53D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4235394" w:history="1">
            <w:r w:rsidR="004B7E59" w:rsidRPr="00604626">
              <w:rPr>
                <w:rStyle w:val="Hyperlink"/>
                <w:noProof/>
              </w:rPr>
              <w:t>Goals and Guidelines</w:t>
            </w:r>
            <w:r w:rsidR="004B7E59">
              <w:rPr>
                <w:noProof/>
                <w:webHidden/>
              </w:rPr>
              <w:tab/>
            </w:r>
            <w:r w:rsidR="004B7E59">
              <w:rPr>
                <w:noProof/>
                <w:webHidden/>
              </w:rPr>
              <w:fldChar w:fldCharType="begin"/>
            </w:r>
            <w:r w:rsidR="004B7E59">
              <w:rPr>
                <w:noProof/>
                <w:webHidden/>
              </w:rPr>
              <w:instrText xml:space="preserve"> PAGEREF _Toc514235394 \h </w:instrText>
            </w:r>
            <w:r w:rsidR="004B7E59">
              <w:rPr>
                <w:noProof/>
                <w:webHidden/>
              </w:rPr>
            </w:r>
            <w:r w:rsidR="004B7E59">
              <w:rPr>
                <w:noProof/>
                <w:webHidden/>
              </w:rPr>
              <w:fldChar w:fldCharType="separate"/>
            </w:r>
            <w:r w:rsidR="004B7E59">
              <w:rPr>
                <w:noProof/>
                <w:webHidden/>
              </w:rPr>
              <w:t>3</w:t>
            </w:r>
            <w:r w:rsidR="004B7E59">
              <w:rPr>
                <w:noProof/>
                <w:webHidden/>
              </w:rPr>
              <w:fldChar w:fldCharType="end"/>
            </w:r>
          </w:hyperlink>
        </w:p>
        <w:p w14:paraId="54937595" w14:textId="30A8ECD1" w:rsidR="004B7E59" w:rsidRDefault="00C53D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4235395" w:history="1">
            <w:r w:rsidR="004B7E59" w:rsidRPr="00604626">
              <w:rPr>
                <w:rStyle w:val="Hyperlink"/>
                <w:noProof/>
              </w:rPr>
              <w:t>Architecture Strategies</w:t>
            </w:r>
            <w:r w:rsidR="004B7E59">
              <w:rPr>
                <w:noProof/>
                <w:webHidden/>
              </w:rPr>
              <w:tab/>
            </w:r>
            <w:r w:rsidR="004B7E59">
              <w:rPr>
                <w:noProof/>
                <w:webHidden/>
              </w:rPr>
              <w:fldChar w:fldCharType="begin"/>
            </w:r>
            <w:r w:rsidR="004B7E59">
              <w:rPr>
                <w:noProof/>
                <w:webHidden/>
              </w:rPr>
              <w:instrText xml:space="preserve"> PAGEREF _Toc514235395 \h </w:instrText>
            </w:r>
            <w:r w:rsidR="004B7E59">
              <w:rPr>
                <w:noProof/>
                <w:webHidden/>
              </w:rPr>
            </w:r>
            <w:r w:rsidR="004B7E59">
              <w:rPr>
                <w:noProof/>
                <w:webHidden/>
              </w:rPr>
              <w:fldChar w:fldCharType="separate"/>
            </w:r>
            <w:r w:rsidR="004B7E59">
              <w:rPr>
                <w:noProof/>
                <w:webHidden/>
              </w:rPr>
              <w:t>3</w:t>
            </w:r>
            <w:r w:rsidR="004B7E59">
              <w:rPr>
                <w:noProof/>
                <w:webHidden/>
              </w:rPr>
              <w:fldChar w:fldCharType="end"/>
            </w:r>
          </w:hyperlink>
        </w:p>
        <w:p w14:paraId="3812C359" w14:textId="4CA18E55" w:rsidR="004B7E59" w:rsidRDefault="00C53D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4235396" w:history="1">
            <w:r w:rsidR="004B7E59" w:rsidRPr="00604626">
              <w:rPr>
                <w:rStyle w:val="Hyperlink"/>
                <w:noProof/>
              </w:rPr>
              <w:t>System Architecture</w:t>
            </w:r>
            <w:r w:rsidR="004B7E59">
              <w:rPr>
                <w:noProof/>
                <w:webHidden/>
              </w:rPr>
              <w:tab/>
            </w:r>
            <w:r w:rsidR="004B7E59">
              <w:rPr>
                <w:noProof/>
                <w:webHidden/>
              </w:rPr>
              <w:fldChar w:fldCharType="begin"/>
            </w:r>
            <w:r w:rsidR="004B7E59">
              <w:rPr>
                <w:noProof/>
                <w:webHidden/>
              </w:rPr>
              <w:instrText xml:space="preserve"> PAGEREF _Toc514235396 \h </w:instrText>
            </w:r>
            <w:r w:rsidR="004B7E59">
              <w:rPr>
                <w:noProof/>
                <w:webHidden/>
              </w:rPr>
            </w:r>
            <w:r w:rsidR="004B7E59">
              <w:rPr>
                <w:noProof/>
                <w:webHidden/>
              </w:rPr>
              <w:fldChar w:fldCharType="separate"/>
            </w:r>
            <w:r w:rsidR="004B7E59">
              <w:rPr>
                <w:noProof/>
                <w:webHidden/>
              </w:rPr>
              <w:t>3</w:t>
            </w:r>
            <w:r w:rsidR="004B7E59">
              <w:rPr>
                <w:noProof/>
                <w:webHidden/>
              </w:rPr>
              <w:fldChar w:fldCharType="end"/>
            </w:r>
          </w:hyperlink>
        </w:p>
        <w:p w14:paraId="42DD0E97" w14:textId="137F4FC4" w:rsidR="004B7E59" w:rsidRDefault="00C53D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4235397" w:history="1">
            <w:r w:rsidR="004B7E59" w:rsidRPr="00604626">
              <w:rPr>
                <w:rStyle w:val="Hyperlink"/>
                <w:noProof/>
              </w:rPr>
              <w:t>Architecture Template</w:t>
            </w:r>
            <w:r w:rsidR="004B7E59">
              <w:rPr>
                <w:noProof/>
                <w:webHidden/>
              </w:rPr>
              <w:tab/>
            </w:r>
            <w:r w:rsidR="004B7E59">
              <w:rPr>
                <w:noProof/>
                <w:webHidden/>
              </w:rPr>
              <w:fldChar w:fldCharType="begin"/>
            </w:r>
            <w:r w:rsidR="004B7E59">
              <w:rPr>
                <w:noProof/>
                <w:webHidden/>
              </w:rPr>
              <w:instrText xml:space="preserve"> PAGEREF _Toc514235397 \h </w:instrText>
            </w:r>
            <w:r w:rsidR="004B7E59">
              <w:rPr>
                <w:noProof/>
                <w:webHidden/>
              </w:rPr>
            </w:r>
            <w:r w:rsidR="004B7E59">
              <w:rPr>
                <w:noProof/>
                <w:webHidden/>
              </w:rPr>
              <w:fldChar w:fldCharType="separate"/>
            </w:r>
            <w:r w:rsidR="004B7E59">
              <w:rPr>
                <w:noProof/>
                <w:webHidden/>
              </w:rPr>
              <w:t>3</w:t>
            </w:r>
            <w:r w:rsidR="004B7E59">
              <w:rPr>
                <w:noProof/>
                <w:webHidden/>
              </w:rPr>
              <w:fldChar w:fldCharType="end"/>
            </w:r>
          </w:hyperlink>
        </w:p>
        <w:p w14:paraId="358587DB" w14:textId="4A8BD826" w:rsidR="004B7E59" w:rsidRDefault="00C53D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4235398" w:history="1">
            <w:r w:rsidR="004B7E59" w:rsidRPr="00604626">
              <w:rPr>
                <w:rStyle w:val="Hyperlink"/>
                <w:noProof/>
              </w:rPr>
              <w:t>Component View</w:t>
            </w:r>
            <w:r w:rsidR="004B7E59">
              <w:rPr>
                <w:noProof/>
                <w:webHidden/>
              </w:rPr>
              <w:tab/>
            </w:r>
            <w:r w:rsidR="004B7E59">
              <w:rPr>
                <w:noProof/>
                <w:webHidden/>
              </w:rPr>
              <w:fldChar w:fldCharType="begin"/>
            </w:r>
            <w:r w:rsidR="004B7E59">
              <w:rPr>
                <w:noProof/>
                <w:webHidden/>
              </w:rPr>
              <w:instrText xml:space="preserve"> PAGEREF _Toc514235398 \h </w:instrText>
            </w:r>
            <w:r w:rsidR="004B7E59">
              <w:rPr>
                <w:noProof/>
                <w:webHidden/>
              </w:rPr>
            </w:r>
            <w:r w:rsidR="004B7E59">
              <w:rPr>
                <w:noProof/>
                <w:webHidden/>
              </w:rPr>
              <w:fldChar w:fldCharType="separate"/>
            </w:r>
            <w:r w:rsidR="004B7E59">
              <w:rPr>
                <w:noProof/>
                <w:webHidden/>
              </w:rPr>
              <w:t>4</w:t>
            </w:r>
            <w:r w:rsidR="004B7E59">
              <w:rPr>
                <w:noProof/>
                <w:webHidden/>
              </w:rPr>
              <w:fldChar w:fldCharType="end"/>
            </w:r>
          </w:hyperlink>
        </w:p>
        <w:p w14:paraId="5EB99D98" w14:textId="6C4C393E" w:rsidR="004B7E59" w:rsidRDefault="00C53D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4235399" w:history="1">
            <w:r w:rsidR="004B7E59" w:rsidRPr="00604626">
              <w:rPr>
                <w:rStyle w:val="Hyperlink"/>
                <w:noProof/>
              </w:rPr>
              <w:t>Team Responsibilities</w:t>
            </w:r>
            <w:r w:rsidR="004B7E59">
              <w:rPr>
                <w:noProof/>
                <w:webHidden/>
              </w:rPr>
              <w:tab/>
            </w:r>
            <w:r w:rsidR="004B7E59">
              <w:rPr>
                <w:noProof/>
                <w:webHidden/>
              </w:rPr>
              <w:fldChar w:fldCharType="begin"/>
            </w:r>
            <w:r w:rsidR="004B7E59">
              <w:rPr>
                <w:noProof/>
                <w:webHidden/>
              </w:rPr>
              <w:instrText xml:space="preserve"> PAGEREF _Toc514235399 \h </w:instrText>
            </w:r>
            <w:r w:rsidR="004B7E59">
              <w:rPr>
                <w:noProof/>
                <w:webHidden/>
              </w:rPr>
            </w:r>
            <w:r w:rsidR="004B7E59">
              <w:rPr>
                <w:noProof/>
                <w:webHidden/>
              </w:rPr>
              <w:fldChar w:fldCharType="separate"/>
            </w:r>
            <w:r w:rsidR="004B7E59">
              <w:rPr>
                <w:noProof/>
                <w:webHidden/>
              </w:rPr>
              <w:t>5</w:t>
            </w:r>
            <w:r w:rsidR="004B7E59">
              <w:rPr>
                <w:noProof/>
                <w:webHidden/>
              </w:rPr>
              <w:fldChar w:fldCharType="end"/>
            </w:r>
          </w:hyperlink>
        </w:p>
        <w:p w14:paraId="11DFC389" w14:textId="392CCDA7" w:rsidR="004B7E59" w:rsidRDefault="00C53D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4235400" w:history="1">
            <w:r w:rsidR="004B7E59" w:rsidRPr="00604626">
              <w:rPr>
                <w:rStyle w:val="Hyperlink"/>
                <w:noProof/>
              </w:rPr>
              <w:t>Requirement Summary</w:t>
            </w:r>
            <w:r w:rsidR="004B7E59">
              <w:rPr>
                <w:noProof/>
                <w:webHidden/>
              </w:rPr>
              <w:tab/>
            </w:r>
            <w:r w:rsidR="004B7E59">
              <w:rPr>
                <w:noProof/>
                <w:webHidden/>
              </w:rPr>
              <w:fldChar w:fldCharType="begin"/>
            </w:r>
            <w:r w:rsidR="004B7E59">
              <w:rPr>
                <w:noProof/>
                <w:webHidden/>
              </w:rPr>
              <w:instrText xml:space="preserve"> PAGEREF _Toc514235400 \h </w:instrText>
            </w:r>
            <w:r w:rsidR="004B7E59">
              <w:rPr>
                <w:noProof/>
                <w:webHidden/>
              </w:rPr>
            </w:r>
            <w:r w:rsidR="004B7E59">
              <w:rPr>
                <w:noProof/>
                <w:webHidden/>
              </w:rPr>
              <w:fldChar w:fldCharType="separate"/>
            </w:r>
            <w:r w:rsidR="004B7E59">
              <w:rPr>
                <w:noProof/>
                <w:webHidden/>
              </w:rPr>
              <w:t>5</w:t>
            </w:r>
            <w:r w:rsidR="004B7E59">
              <w:rPr>
                <w:noProof/>
                <w:webHidden/>
              </w:rPr>
              <w:fldChar w:fldCharType="end"/>
            </w:r>
          </w:hyperlink>
        </w:p>
        <w:p w14:paraId="505D2726" w14:textId="75B2599E" w:rsidR="004B7E59" w:rsidRDefault="00C53D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4235401" w:history="1">
            <w:r w:rsidR="004B7E59" w:rsidRPr="00604626">
              <w:rPr>
                <w:rStyle w:val="Hyperlink"/>
                <w:noProof/>
              </w:rPr>
              <w:t>Technical Design Specifications</w:t>
            </w:r>
            <w:r w:rsidR="004B7E59">
              <w:rPr>
                <w:noProof/>
                <w:webHidden/>
              </w:rPr>
              <w:tab/>
            </w:r>
            <w:r w:rsidR="004B7E59">
              <w:rPr>
                <w:noProof/>
                <w:webHidden/>
              </w:rPr>
              <w:fldChar w:fldCharType="begin"/>
            </w:r>
            <w:r w:rsidR="004B7E59">
              <w:rPr>
                <w:noProof/>
                <w:webHidden/>
              </w:rPr>
              <w:instrText xml:space="preserve"> PAGEREF _Toc514235401 \h </w:instrText>
            </w:r>
            <w:r w:rsidR="004B7E59">
              <w:rPr>
                <w:noProof/>
                <w:webHidden/>
              </w:rPr>
            </w:r>
            <w:r w:rsidR="004B7E59">
              <w:rPr>
                <w:noProof/>
                <w:webHidden/>
              </w:rPr>
              <w:fldChar w:fldCharType="separate"/>
            </w:r>
            <w:r w:rsidR="004B7E59">
              <w:rPr>
                <w:noProof/>
                <w:webHidden/>
              </w:rPr>
              <w:t>5</w:t>
            </w:r>
            <w:r w:rsidR="004B7E59">
              <w:rPr>
                <w:noProof/>
                <w:webHidden/>
              </w:rPr>
              <w:fldChar w:fldCharType="end"/>
            </w:r>
          </w:hyperlink>
        </w:p>
        <w:p w14:paraId="20B3C87B" w14:textId="51FB0C90" w:rsidR="004B7E59" w:rsidRDefault="00C53D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4235402" w:history="1">
            <w:r w:rsidR="004B7E59" w:rsidRPr="00604626">
              <w:rPr>
                <w:rStyle w:val="Hyperlink"/>
                <w:noProof/>
              </w:rPr>
              <w:t>Data Flow</w:t>
            </w:r>
            <w:r w:rsidR="004B7E59">
              <w:rPr>
                <w:noProof/>
                <w:webHidden/>
              </w:rPr>
              <w:tab/>
            </w:r>
            <w:r w:rsidR="004B7E59">
              <w:rPr>
                <w:noProof/>
                <w:webHidden/>
              </w:rPr>
              <w:fldChar w:fldCharType="begin"/>
            </w:r>
            <w:r w:rsidR="004B7E59">
              <w:rPr>
                <w:noProof/>
                <w:webHidden/>
              </w:rPr>
              <w:instrText xml:space="preserve"> PAGEREF _Toc514235402 \h </w:instrText>
            </w:r>
            <w:r w:rsidR="004B7E59">
              <w:rPr>
                <w:noProof/>
                <w:webHidden/>
              </w:rPr>
            </w:r>
            <w:r w:rsidR="004B7E59">
              <w:rPr>
                <w:noProof/>
                <w:webHidden/>
              </w:rPr>
              <w:fldChar w:fldCharType="separate"/>
            </w:r>
            <w:r w:rsidR="004B7E59">
              <w:rPr>
                <w:noProof/>
                <w:webHidden/>
              </w:rPr>
              <w:t>5</w:t>
            </w:r>
            <w:r w:rsidR="004B7E59">
              <w:rPr>
                <w:noProof/>
                <w:webHidden/>
              </w:rPr>
              <w:fldChar w:fldCharType="end"/>
            </w:r>
          </w:hyperlink>
        </w:p>
        <w:p w14:paraId="2C1ECAD6" w14:textId="1CDC2974" w:rsidR="004B7E59" w:rsidRDefault="00C53D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4235403" w:history="1">
            <w:r w:rsidR="004B7E59" w:rsidRPr="00604626">
              <w:rPr>
                <w:rStyle w:val="Hyperlink"/>
                <w:noProof/>
              </w:rPr>
              <w:t>System Operation Procedure</w:t>
            </w:r>
            <w:r w:rsidR="004B7E59">
              <w:rPr>
                <w:noProof/>
                <w:webHidden/>
              </w:rPr>
              <w:tab/>
            </w:r>
            <w:r w:rsidR="004B7E59">
              <w:rPr>
                <w:noProof/>
                <w:webHidden/>
              </w:rPr>
              <w:fldChar w:fldCharType="begin"/>
            </w:r>
            <w:r w:rsidR="004B7E59">
              <w:rPr>
                <w:noProof/>
                <w:webHidden/>
              </w:rPr>
              <w:instrText xml:space="preserve"> PAGEREF _Toc514235403 \h </w:instrText>
            </w:r>
            <w:r w:rsidR="004B7E59">
              <w:rPr>
                <w:noProof/>
                <w:webHidden/>
              </w:rPr>
            </w:r>
            <w:r w:rsidR="004B7E59">
              <w:rPr>
                <w:noProof/>
                <w:webHidden/>
              </w:rPr>
              <w:fldChar w:fldCharType="separate"/>
            </w:r>
            <w:r w:rsidR="004B7E59">
              <w:rPr>
                <w:noProof/>
                <w:webHidden/>
              </w:rPr>
              <w:t>6</w:t>
            </w:r>
            <w:r w:rsidR="004B7E59">
              <w:rPr>
                <w:noProof/>
                <w:webHidden/>
              </w:rPr>
              <w:fldChar w:fldCharType="end"/>
            </w:r>
          </w:hyperlink>
        </w:p>
        <w:p w14:paraId="34583767" w14:textId="291CC976" w:rsidR="004B7E59" w:rsidRDefault="00C53D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4235404" w:history="1">
            <w:r w:rsidR="004B7E59" w:rsidRPr="00604626">
              <w:rPr>
                <w:rStyle w:val="Hyperlink"/>
                <w:noProof/>
              </w:rPr>
              <w:t>Data Dictionary</w:t>
            </w:r>
            <w:r w:rsidR="004B7E59">
              <w:rPr>
                <w:noProof/>
                <w:webHidden/>
              </w:rPr>
              <w:tab/>
            </w:r>
            <w:r w:rsidR="004B7E59">
              <w:rPr>
                <w:noProof/>
                <w:webHidden/>
              </w:rPr>
              <w:fldChar w:fldCharType="begin"/>
            </w:r>
            <w:r w:rsidR="004B7E59">
              <w:rPr>
                <w:noProof/>
                <w:webHidden/>
              </w:rPr>
              <w:instrText xml:space="preserve"> PAGEREF _Toc514235404 \h </w:instrText>
            </w:r>
            <w:r w:rsidR="004B7E59">
              <w:rPr>
                <w:noProof/>
                <w:webHidden/>
              </w:rPr>
            </w:r>
            <w:r w:rsidR="004B7E59">
              <w:rPr>
                <w:noProof/>
                <w:webHidden/>
              </w:rPr>
              <w:fldChar w:fldCharType="separate"/>
            </w:r>
            <w:r w:rsidR="004B7E59">
              <w:rPr>
                <w:noProof/>
                <w:webHidden/>
              </w:rPr>
              <w:t>7</w:t>
            </w:r>
            <w:r w:rsidR="004B7E59">
              <w:rPr>
                <w:noProof/>
                <w:webHidden/>
              </w:rPr>
              <w:fldChar w:fldCharType="end"/>
            </w:r>
          </w:hyperlink>
        </w:p>
        <w:p w14:paraId="37524515" w14:textId="3ED5C1D5" w:rsidR="004B7E59" w:rsidRDefault="00C53DA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4235405" w:history="1">
            <w:r w:rsidR="004B7E59" w:rsidRPr="00604626">
              <w:rPr>
                <w:rStyle w:val="Hyperlink"/>
                <w:noProof/>
              </w:rPr>
              <w:t>TDMS Database</w:t>
            </w:r>
            <w:r w:rsidR="004B7E59">
              <w:rPr>
                <w:noProof/>
                <w:webHidden/>
              </w:rPr>
              <w:tab/>
            </w:r>
            <w:r w:rsidR="004B7E59">
              <w:rPr>
                <w:noProof/>
                <w:webHidden/>
              </w:rPr>
              <w:fldChar w:fldCharType="begin"/>
            </w:r>
            <w:r w:rsidR="004B7E59">
              <w:rPr>
                <w:noProof/>
                <w:webHidden/>
              </w:rPr>
              <w:instrText xml:space="preserve"> PAGEREF _Toc514235405 \h </w:instrText>
            </w:r>
            <w:r w:rsidR="004B7E59">
              <w:rPr>
                <w:noProof/>
                <w:webHidden/>
              </w:rPr>
            </w:r>
            <w:r w:rsidR="004B7E59">
              <w:rPr>
                <w:noProof/>
                <w:webHidden/>
              </w:rPr>
              <w:fldChar w:fldCharType="separate"/>
            </w:r>
            <w:r w:rsidR="004B7E59">
              <w:rPr>
                <w:noProof/>
                <w:webHidden/>
              </w:rPr>
              <w:t>7</w:t>
            </w:r>
            <w:r w:rsidR="004B7E59">
              <w:rPr>
                <w:noProof/>
                <w:webHidden/>
              </w:rPr>
              <w:fldChar w:fldCharType="end"/>
            </w:r>
          </w:hyperlink>
        </w:p>
        <w:p w14:paraId="6A310839" w14:textId="7CA31004" w:rsidR="004B7E59" w:rsidRDefault="00C53DA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4235406" w:history="1">
            <w:r w:rsidR="004B7E59" w:rsidRPr="00604626">
              <w:rPr>
                <w:rStyle w:val="Hyperlink"/>
                <w:noProof/>
              </w:rPr>
              <w:t>Config Database</w:t>
            </w:r>
            <w:r w:rsidR="004B7E59">
              <w:rPr>
                <w:noProof/>
                <w:webHidden/>
              </w:rPr>
              <w:tab/>
            </w:r>
            <w:r w:rsidR="004B7E59">
              <w:rPr>
                <w:noProof/>
                <w:webHidden/>
              </w:rPr>
              <w:fldChar w:fldCharType="begin"/>
            </w:r>
            <w:r w:rsidR="004B7E59">
              <w:rPr>
                <w:noProof/>
                <w:webHidden/>
              </w:rPr>
              <w:instrText xml:space="preserve"> PAGEREF _Toc514235406 \h </w:instrText>
            </w:r>
            <w:r w:rsidR="004B7E59">
              <w:rPr>
                <w:noProof/>
                <w:webHidden/>
              </w:rPr>
            </w:r>
            <w:r w:rsidR="004B7E59">
              <w:rPr>
                <w:noProof/>
                <w:webHidden/>
              </w:rPr>
              <w:fldChar w:fldCharType="separate"/>
            </w:r>
            <w:r w:rsidR="004B7E59">
              <w:rPr>
                <w:noProof/>
                <w:webHidden/>
              </w:rPr>
              <w:t>7</w:t>
            </w:r>
            <w:r w:rsidR="004B7E59">
              <w:rPr>
                <w:noProof/>
                <w:webHidden/>
              </w:rPr>
              <w:fldChar w:fldCharType="end"/>
            </w:r>
          </w:hyperlink>
        </w:p>
        <w:p w14:paraId="76156B7D" w14:textId="436F9E83" w:rsidR="004B7E59" w:rsidRDefault="00C53DA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4235407" w:history="1">
            <w:r w:rsidR="004B7E59" w:rsidRPr="00604626">
              <w:rPr>
                <w:rStyle w:val="Hyperlink"/>
                <w:noProof/>
              </w:rPr>
              <w:t>Job Database</w:t>
            </w:r>
            <w:r w:rsidR="004B7E59">
              <w:rPr>
                <w:noProof/>
                <w:webHidden/>
              </w:rPr>
              <w:tab/>
            </w:r>
            <w:r w:rsidR="004B7E59">
              <w:rPr>
                <w:noProof/>
                <w:webHidden/>
              </w:rPr>
              <w:fldChar w:fldCharType="begin"/>
            </w:r>
            <w:r w:rsidR="004B7E59">
              <w:rPr>
                <w:noProof/>
                <w:webHidden/>
              </w:rPr>
              <w:instrText xml:space="preserve"> PAGEREF _Toc514235407 \h </w:instrText>
            </w:r>
            <w:r w:rsidR="004B7E59">
              <w:rPr>
                <w:noProof/>
                <w:webHidden/>
              </w:rPr>
            </w:r>
            <w:r w:rsidR="004B7E59">
              <w:rPr>
                <w:noProof/>
                <w:webHidden/>
              </w:rPr>
              <w:fldChar w:fldCharType="separate"/>
            </w:r>
            <w:r w:rsidR="004B7E59">
              <w:rPr>
                <w:noProof/>
                <w:webHidden/>
              </w:rPr>
              <w:t>7</w:t>
            </w:r>
            <w:r w:rsidR="004B7E59">
              <w:rPr>
                <w:noProof/>
                <w:webHidden/>
              </w:rPr>
              <w:fldChar w:fldCharType="end"/>
            </w:r>
          </w:hyperlink>
        </w:p>
        <w:p w14:paraId="2EC9931F" w14:textId="08ED215E" w:rsidR="004B7E59" w:rsidRDefault="00C53D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4235408" w:history="1">
            <w:r w:rsidR="004B7E59" w:rsidRPr="00604626">
              <w:rPr>
                <w:rStyle w:val="Hyperlink"/>
                <w:noProof/>
              </w:rPr>
              <w:t>Data Management Policy</w:t>
            </w:r>
            <w:r w:rsidR="004B7E59">
              <w:rPr>
                <w:noProof/>
                <w:webHidden/>
              </w:rPr>
              <w:tab/>
            </w:r>
            <w:r w:rsidR="004B7E59">
              <w:rPr>
                <w:noProof/>
                <w:webHidden/>
              </w:rPr>
              <w:fldChar w:fldCharType="begin"/>
            </w:r>
            <w:r w:rsidR="004B7E59">
              <w:rPr>
                <w:noProof/>
                <w:webHidden/>
              </w:rPr>
              <w:instrText xml:space="preserve"> PAGEREF _Toc514235408 \h </w:instrText>
            </w:r>
            <w:r w:rsidR="004B7E59">
              <w:rPr>
                <w:noProof/>
                <w:webHidden/>
              </w:rPr>
            </w:r>
            <w:r w:rsidR="004B7E59">
              <w:rPr>
                <w:noProof/>
                <w:webHidden/>
              </w:rPr>
              <w:fldChar w:fldCharType="separate"/>
            </w:r>
            <w:r w:rsidR="004B7E59">
              <w:rPr>
                <w:noProof/>
                <w:webHidden/>
              </w:rPr>
              <w:t>7</w:t>
            </w:r>
            <w:r w:rsidR="004B7E59">
              <w:rPr>
                <w:noProof/>
                <w:webHidden/>
              </w:rPr>
              <w:fldChar w:fldCharType="end"/>
            </w:r>
          </w:hyperlink>
        </w:p>
        <w:p w14:paraId="061DD7B8" w14:textId="18BBCADD" w:rsidR="004B7E59" w:rsidRDefault="00C53D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4235409" w:history="1">
            <w:r w:rsidR="004B7E59" w:rsidRPr="00604626">
              <w:rPr>
                <w:rStyle w:val="Hyperlink"/>
                <w:noProof/>
              </w:rPr>
              <w:t>Communication Protocol</w:t>
            </w:r>
            <w:r w:rsidR="004B7E59">
              <w:rPr>
                <w:noProof/>
                <w:webHidden/>
              </w:rPr>
              <w:tab/>
            </w:r>
            <w:r w:rsidR="004B7E59">
              <w:rPr>
                <w:noProof/>
                <w:webHidden/>
              </w:rPr>
              <w:fldChar w:fldCharType="begin"/>
            </w:r>
            <w:r w:rsidR="004B7E59">
              <w:rPr>
                <w:noProof/>
                <w:webHidden/>
              </w:rPr>
              <w:instrText xml:space="preserve"> PAGEREF _Toc514235409 \h </w:instrText>
            </w:r>
            <w:r w:rsidR="004B7E59">
              <w:rPr>
                <w:noProof/>
                <w:webHidden/>
              </w:rPr>
            </w:r>
            <w:r w:rsidR="004B7E59">
              <w:rPr>
                <w:noProof/>
                <w:webHidden/>
              </w:rPr>
              <w:fldChar w:fldCharType="separate"/>
            </w:r>
            <w:r w:rsidR="004B7E59">
              <w:rPr>
                <w:noProof/>
                <w:webHidden/>
              </w:rPr>
              <w:t>8</w:t>
            </w:r>
            <w:r w:rsidR="004B7E59">
              <w:rPr>
                <w:noProof/>
                <w:webHidden/>
              </w:rPr>
              <w:fldChar w:fldCharType="end"/>
            </w:r>
          </w:hyperlink>
        </w:p>
        <w:p w14:paraId="41E95DF3" w14:textId="01213400" w:rsidR="004B7E59" w:rsidRDefault="00C53D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4235410" w:history="1">
            <w:r w:rsidR="004B7E59" w:rsidRPr="00604626">
              <w:rPr>
                <w:rStyle w:val="Hyperlink"/>
                <w:noProof/>
              </w:rPr>
              <w:t>Error Handling</w:t>
            </w:r>
            <w:r w:rsidR="004B7E59">
              <w:rPr>
                <w:noProof/>
                <w:webHidden/>
              </w:rPr>
              <w:tab/>
            </w:r>
            <w:r w:rsidR="004B7E59">
              <w:rPr>
                <w:noProof/>
                <w:webHidden/>
              </w:rPr>
              <w:fldChar w:fldCharType="begin"/>
            </w:r>
            <w:r w:rsidR="004B7E59">
              <w:rPr>
                <w:noProof/>
                <w:webHidden/>
              </w:rPr>
              <w:instrText xml:space="preserve"> PAGEREF _Toc514235410 \h </w:instrText>
            </w:r>
            <w:r w:rsidR="004B7E59">
              <w:rPr>
                <w:noProof/>
                <w:webHidden/>
              </w:rPr>
            </w:r>
            <w:r w:rsidR="004B7E59">
              <w:rPr>
                <w:noProof/>
                <w:webHidden/>
              </w:rPr>
              <w:fldChar w:fldCharType="separate"/>
            </w:r>
            <w:r w:rsidR="004B7E59">
              <w:rPr>
                <w:noProof/>
                <w:webHidden/>
              </w:rPr>
              <w:t>8</w:t>
            </w:r>
            <w:r w:rsidR="004B7E59">
              <w:rPr>
                <w:noProof/>
                <w:webHidden/>
              </w:rPr>
              <w:fldChar w:fldCharType="end"/>
            </w:r>
          </w:hyperlink>
        </w:p>
        <w:p w14:paraId="30C5FE48" w14:textId="28707224" w:rsidR="004B7E59" w:rsidRDefault="00C53DA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4235411" w:history="1">
            <w:r w:rsidR="004B7E59" w:rsidRPr="00604626">
              <w:rPr>
                <w:rStyle w:val="Hyperlink"/>
                <w:noProof/>
              </w:rPr>
              <w:t>eService Express</w:t>
            </w:r>
            <w:r w:rsidR="004B7E59">
              <w:rPr>
                <w:noProof/>
                <w:webHidden/>
              </w:rPr>
              <w:tab/>
            </w:r>
            <w:r w:rsidR="004B7E59">
              <w:rPr>
                <w:noProof/>
                <w:webHidden/>
              </w:rPr>
              <w:fldChar w:fldCharType="begin"/>
            </w:r>
            <w:r w:rsidR="004B7E59">
              <w:rPr>
                <w:noProof/>
                <w:webHidden/>
              </w:rPr>
              <w:instrText xml:space="preserve"> PAGEREF _Toc514235411 \h </w:instrText>
            </w:r>
            <w:r w:rsidR="004B7E59">
              <w:rPr>
                <w:noProof/>
                <w:webHidden/>
              </w:rPr>
            </w:r>
            <w:r w:rsidR="004B7E59">
              <w:rPr>
                <w:noProof/>
                <w:webHidden/>
              </w:rPr>
              <w:fldChar w:fldCharType="separate"/>
            </w:r>
            <w:r w:rsidR="004B7E59">
              <w:rPr>
                <w:noProof/>
                <w:webHidden/>
              </w:rPr>
              <w:t>8</w:t>
            </w:r>
            <w:r w:rsidR="004B7E59">
              <w:rPr>
                <w:noProof/>
                <w:webHidden/>
              </w:rPr>
              <w:fldChar w:fldCharType="end"/>
            </w:r>
          </w:hyperlink>
        </w:p>
        <w:p w14:paraId="36B8E32D" w14:textId="7FC94A36" w:rsidR="004B7E59" w:rsidRDefault="00C53DA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4235412" w:history="1">
            <w:r w:rsidR="004B7E59" w:rsidRPr="00604626">
              <w:rPr>
                <w:rStyle w:val="Hyperlink"/>
                <w:noProof/>
              </w:rPr>
              <w:t>SCM Data Collector</w:t>
            </w:r>
            <w:r w:rsidR="004B7E59">
              <w:rPr>
                <w:noProof/>
                <w:webHidden/>
              </w:rPr>
              <w:tab/>
            </w:r>
            <w:r w:rsidR="004B7E59">
              <w:rPr>
                <w:noProof/>
                <w:webHidden/>
              </w:rPr>
              <w:fldChar w:fldCharType="begin"/>
            </w:r>
            <w:r w:rsidR="004B7E59">
              <w:rPr>
                <w:noProof/>
                <w:webHidden/>
              </w:rPr>
              <w:instrText xml:space="preserve"> PAGEREF _Toc514235412 \h </w:instrText>
            </w:r>
            <w:r w:rsidR="004B7E59">
              <w:rPr>
                <w:noProof/>
                <w:webHidden/>
              </w:rPr>
            </w:r>
            <w:r w:rsidR="004B7E59">
              <w:rPr>
                <w:noProof/>
                <w:webHidden/>
              </w:rPr>
              <w:fldChar w:fldCharType="separate"/>
            </w:r>
            <w:r w:rsidR="004B7E59">
              <w:rPr>
                <w:noProof/>
                <w:webHidden/>
              </w:rPr>
              <w:t>8</w:t>
            </w:r>
            <w:r w:rsidR="004B7E59">
              <w:rPr>
                <w:noProof/>
                <w:webHidden/>
              </w:rPr>
              <w:fldChar w:fldCharType="end"/>
            </w:r>
          </w:hyperlink>
        </w:p>
        <w:p w14:paraId="6DF01913" w14:textId="6445ABB7" w:rsidR="004B7E59" w:rsidRDefault="00C53DA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4235413" w:history="1">
            <w:r w:rsidR="004B7E59" w:rsidRPr="00604626">
              <w:rPr>
                <w:rStyle w:val="Hyperlink"/>
                <w:noProof/>
              </w:rPr>
              <w:t>Project Management</w:t>
            </w:r>
            <w:r w:rsidR="004B7E59">
              <w:rPr>
                <w:noProof/>
                <w:webHidden/>
              </w:rPr>
              <w:tab/>
            </w:r>
            <w:r w:rsidR="004B7E59">
              <w:rPr>
                <w:noProof/>
                <w:webHidden/>
              </w:rPr>
              <w:fldChar w:fldCharType="begin"/>
            </w:r>
            <w:r w:rsidR="004B7E59">
              <w:rPr>
                <w:noProof/>
                <w:webHidden/>
              </w:rPr>
              <w:instrText xml:space="preserve"> PAGEREF _Toc514235413 \h </w:instrText>
            </w:r>
            <w:r w:rsidR="004B7E59">
              <w:rPr>
                <w:noProof/>
                <w:webHidden/>
              </w:rPr>
            </w:r>
            <w:r w:rsidR="004B7E59">
              <w:rPr>
                <w:noProof/>
                <w:webHidden/>
              </w:rPr>
              <w:fldChar w:fldCharType="separate"/>
            </w:r>
            <w:r w:rsidR="004B7E59">
              <w:rPr>
                <w:noProof/>
                <w:webHidden/>
              </w:rPr>
              <w:t>8</w:t>
            </w:r>
            <w:r w:rsidR="004B7E59">
              <w:rPr>
                <w:noProof/>
                <w:webHidden/>
              </w:rPr>
              <w:fldChar w:fldCharType="end"/>
            </w:r>
          </w:hyperlink>
        </w:p>
        <w:p w14:paraId="2EFEE50A" w14:textId="59E7F5AC" w:rsidR="004B7E59" w:rsidRDefault="00C53D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4235414" w:history="1">
            <w:r w:rsidR="004B7E59" w:rsidRPr="00604626">
              <w:rPr>
                <w:rStyle w:val="Hyperlink"/>
                <w:noProof/>
              </w:rPr>
              <w:t>Task Breakdown</w:t>
            </w:r>
            <w:r w:rsidR="004B7E59">
              <w:rPr>
                <w:noProof/>
                <w:webHidden/>
              </w:rPr>
              <w:tab/>
            </w:r>
            <w:r w:rsidR="004B7E59">
              <w:rPr>
                <w:noProof/>
                <w:webHidden/>
              </w:rPr>
              <w:fldChar w:fldCharType="begin"/>
            </w:r>
            <w:r w:rsidR="004B7E59">
              <w:rPr>
                <w:noProof/>
                <w:webHidden/>
              </w:rPr>
              <w:instrText xml:space="preserve"> PAGEREF _Toc514235414 \h </w:instrText>
            </w:r>
            <w:r w:rsidR="004B7E59">
              <w:rPr>
                <w:noProof/>
                <w:webHidden/>
              </w:rPr>
            </w:r>
            <w:r w:rsidR="004B7E59">
              <w:rPr>
                <w:noProof/>
                <w:webHidden/>
              </w:rPr>
              <w:fldChar w:fldCharType="separate"/>
            </w:r>
            <w:r w:rsidR="004B7E59">
              <w:rPr>
                <w:noProof/>
                <w:webHidden/>
              </w:rPr>
              <w:t>8</w:t>
            </w:r>
            <w:r w:rsidR="004B7E59">
              <w:rPr>
                <w:noProof/>
                <w:webHidden/>
              </w:rPr>
              <w:fldChar w:fldCharType="end"/>
            </w:r>
          </w:hyperlink>
        </w:p>
        <w:p w14:paraId="03A58348" w14:textId="1B1179A7" w:rsidR="004B7E59" w:rsidRDefault="00C53D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4235415" w:history="1">
            <w:r w:rsidR="004B7E59" w:rsidRPr="00604626">
              <w:rPr>
                <w:rStyle w:val="Hyperlink"/>
                <w:noProof/>
              </w:rPr>
              <w:t>Timeline</w:t>
            </w:r>
            <w:r w:rsidR="004B7E59">
              <w:rPr>
                <w:noProof/>
                <w:webHidden/>
              </w:rPr>
              <w:tab/>
            </w:r>
            <w:r w:rsidR="004B7E59">
              <w:rPr>
                <w:noProof/>
                <w:webHidden/>
              </w:rPr>
              <w:fldChar w:fldCharType="begin"/>
            </w:r>
            <w:r w:rsidR="004B7E59">
              <w:rPr>
                <w:noProof/>
                <w:webHidden/>
              </w:rPr>
              <w:instrText xml:space="preserve"> PAGEREF _Toc514235415 \h </w:instrText>
            </w:r>
            <w:r w:rsidR="004B7E59">
              <w:rPr>
                <w:noProof/>
                <w:webHidden/>
              </w:rPr>
            </w:r>
            <w:r w:rsidR="004B7E59">
              <w:rPr>
                <w:noProof/>
                <w:webHidden/>
              </w:rPr>
              <w:fldChar w:fldCharType="separate"/>
            </w:r>
            <w:r w:rsidR="004B7E59">
              <w:rPr>
                <w:noProof/>
                <w:webHidden/>
              </w:rPr>
              <w:t>9</w:t>
            </w:r>
            <w:r w:rsidR="004B7E59">
              <w:rPr>
                <w:noProof/>
                <w:webHidden/>
              </w:rPr>
              <w:fldChar w:fldCharType="end"/>
            </w:r>
          </w:hyperlink>
        </w:p>
        <w:p w14:paraId="6E2F3C52" w14:textId="5A7E9382" w:rsidR="00BD58CF" w:rsidRDefault="00BD58CF">
          <w:r>
            <w:rPr>
              <w:b/>
              <w:bCs/>
              <w:noProof/>
            </w:rPr>
            <w:fldChar w:fldCharType="end"/>
          </w:r>
        </w:p>
      </w:sdtContent>
    </w:sdt>
    <w:p w14:paraId="272D2E10" w14:textId="0B4CD49D" w:rsidR="00BD58CF" w:rsidRDefault="00BD58CF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  <w:r>
        <w:rPr>
          <w:sz w:val="48"/>
          <w:szCs w:val="48"/>
        </w:rPr>
        <w:br w:type="page"/>
      </w:r>
    </w:p>
    <w:p w14:paraId="25EEC238" w14:textId="6A5A59A0" w:rsidR="00405BA8" w:rsidRPr="00E4284A" w:rsidRDefault="00E7110B" w:rsidP="00E7110B">
      <w:pPr>
        <w:pStyle w:val="Title"/>
        <w:rPr>
          <w:sz w:val="48"/>
          <w:szCs w:val="48"/>
        </w:rPr>
      </w:pPr>
      <w:r w:rsidRPr="00E4284A">
        <w:rPr>
          <w:sz w:val="48"/>
          <w:szCs w:val="48"/>
        </w:rPr>
        <w:lastRenderedPageBreak/>
        <w:t>Sanjel Field Data Acquisition System Specification</w:t>
      </w:r>
    </w:p>
    <w:bookmarkEnd w:id="0"/>
    <w:p w14:paraId="539DB230" w14:textId="1304A2A0" w:rsidR="00E7110B" w:rsidRDefault="00E7110B"/>
    <w:p w14:paraId="33DF95D7" w14:textId="2E2E0077" w:rsidR="00E7110B" w:rsidRDefault="00E7110B" w:rsidP="00E7110B">
      <w:pPr>
        <w:pStyle w:val="Heading1"/>
      </w:pPr>
      <w:bookmarkStart w:id="1" w:name="_Toc514235390"/>
      <w:r>
        <w:t>Introduction</w:t>
      </w:r>
      <w:bookmarkEnd w:id="1"/>
    </w:p>
    <w:p w14:paraId="63C9BF17" w14:textId="07B9C76D" w:rsidR="00E7110B" w:rsidRDefault="00E7110B">
      <w:r>
        <w:t>Sanjel Field Data Acquisition System (aka. SFDAS</w:t>
      </w:r>
      <w:r w:rsidR="002942FC">
        <w:t>) is a replacement of legacy FADS application. It not only provides the important functionalities of legacy FADS, it also evolves with current technologies and provides a better framework for future evolution.</w:t>
      </w:r>
    </w:p>
    <w:p w14:paraId="6BA464A8" w14:textId="1CB66942" w:rsidR="00E7110B" w:rsidRDefault="00E7110B"/>
    <w:p w14:paraId="1CF0D5EE" w14:textId="3431E948" w:rsidR="00E7110B" w:rsidRDefault="00E7110B" w:rsidP="00E7110B">
      <w:pPr>
        <w:pStyle w:val="Heading1"/>
      </w:pPr>
      <w:bookmarkStart w:id="2" w:name="_Toc514235391"/>
      <w:r>
        <w:t>System Overview</w:t>
      </w:r>
      <w:bookmarkEnd w:id="2"/>
    </w:p>
    <w:p w14:paraId="4DB4C586" w14:textId="7D246082" w:rsidR="00E7110B" w:rsidRDefault="00E7110B"/>
    <w:p w14:paraId="7797591A" w14:textId="252DBECC" w:rsidR="002942FC" w:rsidRDefault="00FF3E3B">
      <w:r>
        <w:rPr>
          <w:noProof/>
        </w:rPr>
        <w:drawing>
          <wp:inline distT="0" distB="0" distL="0" distR="0" wp14:anchorId="66FD6DC0" wp14:editId="3AC7FE6C">
            <wp:extent cx="5943600" cy="4108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F846" w14:textId="58BC4FF3" w:rsidR="00E7110B" w:rsidRDefault="00E7110B"/>
    <w:p w14:paraId="4B53F1CC" w14:textId="43920689" w:rsidR="00E7110B" w:rsidRDefault="00E7110B" w:rsidP="00E7110B">
      <w:pPr>
        <w:pStyle w:val="Heading1"/>
      </w:pPr>
      <w:bookmarkStart w:id="3" w:name="_Toc514235392"/>
      <w:r>
        <w:t>Design Consideration</w:t>
      </w:r>
      <w:bookmarkEnd w:id="3"/>
    </w:p>
    <w:p w14:paraId="54118BC0" w14:textId="0B0B5BD8" w:rsidR="00E7110B" w:rsidRDefault="00E7110B"/>
    <w:p w14:paraId="5D9AF772" w14:textId="77777777" w:rsidR="003C4508" w:rsidRDefault="003C4508" w:rsidP="003C4508">
      <w:pPr>
        <w:pStyle w:val="ListParagraph"/>
        <w:numPr>
          <w:ilvl w:val="0"/>
          <w:numId w:val="1"/>
        </w:numPr>
      </w:pPr>
      <w:r>
        <w:t>Recognize modern technology trends</w:t>
      </w:r>
    </w:p>
    <w:p w14:paraId="4DCF2032" w14:textId="51D229C0" w:rsidR="00E7110B" w:rsidRDefault="003C4508" w:rsidP="003C4508">
      <w:pPr>
        <w:pStyle w:val="ListParagraph"/>
        <w:numPr>
          <w:ilvl w:val="0"/>
          <w:numId w:val="1"/>
        </w:numPr>
      </w:pPr>
      <w:r>
        <w:t>Compliance with company development strategy</w:t>
      </w:r>
    </w:p>
    <w:p w14:paraId="06987B4D" w14:textId="5DA07A3F" w:rsidR="003C4508" w:rsidRDefault="003C4508" w:rsidP="003C4508">
      <w:pPr>
        <w:pStyle w:val="ListParagraph"/>
        <w:numPr>
          <w:ilvl w:val="0"/>
          <w:numId w:val="1"/>
        </w:numPr>
      </w:pPr>
      <w:r>
        <w:t>Following industry best practices</w:t>
      </w:r>
    </w:p>
    <w:p w14:paraId="369AF0F8" w14:textId="77777777" w:rsidR="003C4508" w:rsidRDefault="003C4508"/>
    <w:p w14:paraId="50DCBD0E" w14:textId="6DE52C37" w:rsidR="00E7110B" w:rsidRDefault="00E7110B" w:rsidP="00E7110B">
      <w:pPr>
        <w:pStyle w:val="Heading1"/>
      </w:pPr>
      <w:bookmarkStart w:id="4" w:name="_Toc514235393"/>
      <w:r>
        <w:t>Assumption and Dependencies</w:t>
      </w:r>
      <w:bookmarkEnd w:id="4"/>
    </w:p>
    <w:p w14:paraId="65F04C7F" w14:textId="4BB98B48" w:rsidR="00E7110B" w:rsidRDefault="00E7110B"/>
    <w:p w14:paraId="28212000" w14:textId="5125BDEB" w:rsidR="003C4508" w:rsidRDefault="003C4508" w:rsidP="00A54503">
      <w:pPr>
        <w:pStyle w:val="ListParagraph"/>
        <w:numPr>
          <w:ilvl w:val="0"/>
          <w:numId w:val="2"/>
        </w:numPr>
      </w:pPr>
      <w:r>
        <w:t>Our goal is to improve overall field operation system, not to rebuild.</w:t>
      </w:r>
    </w:p>
    <w:p w14:paraId="2FF3C946" w14:textId="4AC41A9C" w:rsidR="00A54503" w:rsidRDefault="00A54503" w:rsidP="00A54503">
      <w:pPr>
        <w:pStyle w:val="ListParagraph"/>
        <w:numPr>
          <w:ilvl w:val="0"/>
          <w:numId w:val="2"/>
        </w:numPr>
      </w:pPr>
      <w:r>
        <w:t xml:space="preserve">System is built by </w:t>
      </w:r>
      <w:proofErr w:type="gramStart"/>
      <w:r>
        <w:t>EOS(</w:t>
      </w:r>
      <w:proofErr w:type="gramEnd"/>
      <w:r>
        <w:t>Engineering Operation Support) and IT (Information Technology) together.</w:t>
      </w:r>
    </w:p>
    <w:p w14:paraId="603DB115" w14:textId="17A9CCB1" w:rsidR="00A54503" w:rsidRDefault="00A54503" w:rsidP="00A54503">
      <w:pPr>
        <w:pStyle w:val="ListParagraph"/>
        <w:numPr>
          <w:ilvl w:val="0"/>
          <w:numId w:val="2"/>
        </w:numPr>
      </w:pPr>
      <w:r>
        <w:t>System will be compatible with local infrastructure development roadmap.</w:t>
      </w:r>
    </w:p>
    <w:p w14:paraId="681E4F1B" w14:textId="3EF0432A" w:rsidR="00E4284A" w:rsidRDefault="00E4284A" w:rsidP="00A54503">
      <w:pPr>
        <w:pStyle w:val="ListParagraph"/>
        <w:numPr>
          <w:ilvl w:val="0"/>
          <w:numId w:val="2"/>
        </w:numPr>
      </w:pPr>
      <w:r>
        <w:t>Toughbook system requirement:</w:t>
      </w:r>
    </w:p>
    <w:p w14:paraId="224D77AE" w14:textId="34C2B087" w:rsidR="00E4284A" w:rsidRDefault="00E4284A" w:rsidP="00E4284A">
      <w:pPr>
        <w:pStyle w:val="ListParagraph"/>
        <w:numPr>
          <w:ilvl w:val="1"/>
          <w:numId w:val="2"/>
        </w:numPr>
      </w:pPr>
      <w:r>
        <w:t>Windows 7 and Windows 10 64-bit</w:t>
      </w:r>
    </w:p>
    <w:p w14:paraId="1AB1E5EA" w14:textId="22708864" w:rsidR="00E4284A" w:rsidRDefault="00E4284A" w:rsidP="00E4284A">
      <w:pPr>
        <w:pStyle w:val="ListParagraph"/>
        <w:numPr>
          <w:ilvl w:val="1"/>
          <w:numId w:val="2"/>
        </w:numPr>
      </w:pPr>
      <w:r>
        <w:t xml:space="preserve">.Net Framework </w:t>
      </w:r>
      <w:r w:rsidR="00A11E6E">
        <w:t>4.6.1 and .Net Core 2.0</w:t>
      </w:r>
    </w:p>
    <w:p w14:paraId="522D3447" w14:textId="63385018" w:rsidR="00A11E6E" w:rsidRDefault="00A11E6E" w:rsidP="00A11E6E">
      <w:pPr>
        <w:pStyle w:val="ListParagraph"/>
        <w:ind w:left="1440"/>
      </w:pPr>
    </w:p>
    <w:p w14:paraId="60C3C1C5" w14:textId="77777777" w:rsidR="00A54503" w:rsidRDefault="00A54503"/>
    <w:p w14:paraId="58FA1A36" w14:textId="0C4FA535" w:rsidR="00E7110B" w:rsidRDefault="00E7110B" w:rsidP="00E7110B">
      <w:pPr>
        <w:pStyle w:val="Heading1"/>
      </w:pPr>
      <w:bookmarkStart w:id="5" w:name="_Toc514235394"/>
      <w:r>
        <w:t>Goals and Guidelines</w:t>
      </w:r>
      <w:bookmarkEnd w:id="5"/>
    </w:p>
    <w:p w14:paraId="0FDA7386" w14:textId="448755E3" w:rsidR="00E7110B" w:rsidRDefault="00E7110B"/>
    <w:p w14:paraId="4F5BC94A" w14:textId="77777777" w:rsidR="00E3649A" w:rsidRDefault="00A54503">
      <w:r>
        <w:t>The major goal</w:t>
      </w:r>
      <w:r w:rsidR="00E3649A">
        <w:t>s</w:t>
      </w:r>
      <w:r>
        <w:t xml:space="preserve"> of SFADS</w:t>
      </w:r>
      <w:r w:rsidR="00E3649A">
        <w:t xml:space="preserve"> are:</w:t>
      </w:r>
    </w:p>
    <w:p w14:paraId="16F6C8BF" w14:textId="6E935ABD" w:rsidR="00A54503" w:rsidRDefault="00E3649A" w:rsidP="00E3649A">
      <w:pPr>
        <w:pStyle w:val="ListParagraph"/>
        <w:numPr>
          <w:ilvl w:val="0"/>
          <w:numId w:val="3"/>
        </w:numPr>
      </w:pPr>
      <w:r>
        <w:t>S</w:t>
      </w:r>
      <w:r w:rsidR="00A54503">
        <w:t>imple and intuitive to use</w:t>
      </w:r>
      <w:r>
        <w:t>.</w:t>
      </w:r>
    </w:p>
    <w:p w14:paraId="0476B81C" w14:textId="260D01DE" w:rsidR="00E3649A" w:rsidRDefault="00E3649A" w:rsidP="00E3649A">
      <w:pPr>
        <w:pStyle w:val="ListParagraph"/>
        <w:numPr>
          <w:ilvl w:val="0"/>
          <w:numId w:val="3"/>
        </w:numPr>
      </w:pPr>
      <w:r>
        <w:t>Maintain data integrity through the whole process.</w:t>
      </w:r>
    </w:p>
    <w:p w14:paraId="08BBDDB3" w14:textId="7280AA6B" w:rsidR="00E3649A" w:rsidRDefault="00E3649A" w:rsidP="00E3649A">
      <w:pPr>
        <w:pStyle w:val="ListParagraph"/>
        <w:numPr>
          <w:ilvl w:val="0"/>
          <w:numId w:val="3"/>
        </w:numPr>
      </w:pPr>
      <w:r>
        <w:t>Maintenance free as possible.</w:t>
      </w:r>
    </w:p>
    <w:p w14:paraId="3755B87D" w14:textId="77777777" w:rsidR="00E3649A" w:rsidRDefault="00E3649A"/>
    <w:p w14:paraId="5D1640AC" w14:textId="365ACE36" w:rsidR="00E7110B" w:rsidRDefault="00E7110B" w:rsidP="00E7110B">
      <w:pPr>
        <w:pStyle w:val="Heading1"/>
      </w:pPr>
      <w:bookmarkStart w:id="6" w:name="_Toc514235395"/>
      <w:r>
        <w:t>Architecture Strategies</w:t>
      </w:r>
      <w:bookmarkEnd w:id="6"/>
    </w:p>
    <w:p w14:paraId="54A5B912" w14:textId="3B804DAF" w:rsidR="00E7110B" w:rsidRDefault="00E7110B"/>
    <w:p w14:paraId="4430F55F" w14:textId="13AEC1A7" w:rsidR="00E3649A" w:rsidRDefault="00E3649A" w:rsidP="00E3649A">
      <w:pPr>
        <w:pStyle w:val="ListParagraph"/>
        <w:numPr>
          <w:ilvl w:val="0"/>
          <w:numId w:val="4"/>
        </w:numPr>
      </w:pPr>
      <w:r>
        <w:t>SFADS is divided to major sub-systems to separate the concerns of environmental factors.</w:t>
      </w:r>
    </w:p>
    <w:p w14:paraId="3247F112" w14:textId="58013C9F" w:rsidR="00E3649A" w:rsidRDefault="00E3649A" w:rsidP="00E3649A">
      <w:pPr>
        <w:pStyle w:val="ListParagraph"/>
        <w:numPr>
          <w:ilvl w:val="0"/>
          <w:numId w:val="4"/>
        </w:numPr>
      </w:pPr>
      <w:r>
        <w:t>Subsystems are designed by following similar interfaces to avoid the re-do efforts.</w:t>
      </w:r>
    </w:p>
    <w:p w14:paraId="427F97B9" w14:textId="3DE8092F" w:rsidR="00E3649A" w:rsidRDefault="00E3649A" w:rsidP="00E3649A">
      <w:pPr>
        <w:pStyle w:val="ListParagraph"/>
        <w:numPr>
          <w:ilvl w:val="0"/>
          <w:numId w:val="4"/>
        </w:numPr>
      </w:pPr>
      <w:r>
        <w:t>Adopt mature technologies to reduce the risks.</w:t>
      </w:r>
    </w:p>
    <w:p w14:paraId="24E9E198" w14:textId="77777777" w:rsidR="00E3649A" w:rsidRDefault="00E3649A"/>
    <w:p w14:paraId="14BB1DBC" w14:textId="6339FE0A" w:rsidR="00E7110B" w:rsidRDefault="00E7110B" w:rsidP="00E7110B">
      <w:pPr>
        <w:pStyle w:val="Heading1"/>
      </w:pPr>
      <w:bookmarkStart w:id="7" w:name="_Toc514235396"/>
      <w:r>
        <w:t>System Architecture</w:t>
      </w:r>
      <w:bookmarkEnd w:id="7"/>
    </w:p>
    <w:p w14:paraId="42D3B93F" w14:textId="7508F962" w:rsidR="00E7110B" w:rsidRDefault="00E7110B"/>
    <w:p w14:paraId="7454143E" w14:textId="4C7BFA97" w:rsidR="00DB3C60" w:rsidRDefault="00DB3C60" w:rsidP="00C3264F">
      <w:pPr>
        <w:pStyle w:val="Heading2"/>
      </w:pPr>
      <w:bookmarkStart w:id="8" w:name="_Toc514235397"/>
      <w:r>
        <w:t xml:space="preserve">Architecture </w:t>
      </w:r>
      <w:r w:rsidR="00C3264F">
        <w:t>Template</w:t>
      </w:r>
      <w:bookmarkEnd w:id="8"/>
    </w:p>
    <w:p w14:paraId="4B494953" w14:textId="77777777" w:rsidR="00C3264F" w:rsidRPr="00C3264F" w:rsidRDefault="00C3264F" w:rsidP="00C3264F"/>
    <w:p w14:paraId="43BC58F7" w14:textId="558EC028" w:rsidR="00C3264F" w:rsidRDefault="00C3264F">
      <w:r>
        <w:rPr>
          <w:noProof/>
        </w:rPr>
        <w:lastRenderedPageBreak/>
        <w:drawing>
          <wp:inline distT="0" distB="0" distL="0" distR="0" wp14:anchorId="178A1AE5" wp14:editId="11DC537F">
            <wp:extent cx="5943600" cy="3296349"/>
            <wp:effectExtent l="0" t="0" r="0" b="0"/>
            <wp:docPr id="4" name="Picture 4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E918D" w14:textId="77777777" w:rsidR="00C3264F" w:rsidRDefault="00C3264F"/>
    <w:p w14:paraId="042A3DCC" w14:textId="0828D281" w:rsidR="00E3649A" w:rsidRDefault="00E86F98" w:rsidP="00940EAF">
      <w:pPr>
        <w:pStyle w:val="Heading2"/>
      </w:pPr>
      <w:bookmarkStart w:id="9" w:name="_Toc514235398"/>
      <w:r>
        <w:t>Component View</w:t>
      </w:r>
      <w:bookmarkEnd w:id="9"/>
    </w:p>
    <w:p w14:paraId="4EDD0078" w14:textId="77777777" w:rsidR="00C3264F" w:rsidRDefault="00C3264F"/>
    <w:p w14:paraId="5A47E7F3" w14:textId="22205EAE" w:rsidR="00940EAF" w:rsidRDefault="00940EAF">
      <w:r>
        <w:t>Field Network Infrastructure, includes truck unit based Local Area Network (LAN</w:t>
      </w:r>
      <w:proofErr w:type="gramStart"/>
      <w:r>
        <w:t>) ,</w:t>
      </w:r>
      <w:proofErr w:type="gramEnd"/>
      <w:r>
        <w:t xml:space="preserve"> Internet gateway, WIFI hotspot, device connectivity in the scope of field network</w:t>
      </w:r>
      <w:r w:rsidR="00DC23F9">
        <w:t>, etc</w:t>
      </w:r>
      <w:r>
        <w:t>.</w:t>
      </w:r>
    </w:p>
    <w:p w14:paraId="119E6245" w14:textId="5BF0822F" w:rsidR="00E7110B" w:rsidRDefault="00940EAF">
      <w:r>
        <w:t xml:space="preserve">Enterprise Network Infrastructure, includes camp/office based Local Area </w:t>
      </w:r>
      <w:proofErr w:type="gramStart"/>
      <w:r>
        <w:t>Network(</w:t>
      </w:r>
      <w:proofErr w:type="gramEnd"/>
      <w:r>
        <w:t xml:space="preserve">LAN), Internet gateway, Enterprise domain controller, </w:t>
      </w:r>
      <w:r w:rsidR="00DC23F9">
        <w:t>data center connectivity, etc.</w:t>
      </w:r>
    </w:p>
    <w:p w14:paraId="34BF3385" w14:textId="28504094" w:rsidR="00DC23F9" w:rsidRDefault="00DC23F9">
      <w:proofErr w:type="gramStart"/>
      <w:r>
        <w:t>Data Acquisition Component,</w:t>
      </w:r>
      <w:proofErr w:type="gramEnd"/>
      <w:r>
        <w:t xml:space="preserve"> includes PLC data acquisition and control, local data gateway (SCM Data Collector).</w:t>
      </w:r>
    </w:p>
    <w:p w14:paraId="29CA327A" w14:textId="55C26072" w:rsidR="00DC23F9" w:rsidRDefault="00DC23F9"/>
    <w:p w14:paraId="1CFAE356" w14:textId="2B6723DA" w:rsidR="00DC23F9" w:rsidRDefault="00DC23F9">
      <w:r>
        <w:t>Data Processing Component, includes data aggregation and analytics, real-time charting, local reporting and operation log generation, local database management, etc. (eService Express - FDAC)</w:t>
      </w:r>
    </w:p>
    <w:p w14:paraId="636F2207" w14:textId="39795DD4" w:rsidR="00DC23F9" w:rsidRDefault="00DC23F9"/>
    <w:p w14:paraId="00116E74" w14:textId="120A383D" w:rsidR="00DC23F9" w:rsidRDefault="00DC23F9">
      <w:proofErr w:type="gramStart"/>
      <w:r>
        <w:t>Data Transmission Component,</w:t>
      </w:r>
      <w:proofErr w:type="gramEnd"/>
      <w:r>
        <w:t xml:space="preserve"> includes real-time data streaming to data center, message queue while offline, data retrieval from data center, etc. (eService Express).</w:t>
      </w:r>
    </w:p>
    <w:p w14:paraId="2D1C3209" w14:textId="2DB84DC0" w:rsidR="00DC23F9" w:rsidRDefault="00DC23F9"/>
    <w:p w14:paraId="128B875C" w14:textId="3485C26F" w:rsidR="00DC23F9" w:rsidRDefault="00DC23F9">
      <w:proofErr w:type="gramStart"/>
      <w:r>
        <w:t>Data Analytics Component,</w:t>
      </w:r>
      <w:proofErr w:type="gramEnd"/>
      <w:r>
        <w:t xml:space="preserve"> includes archive data store, data warehouse for analytics needs.</w:t>
      </w:r>
    </w:p>
    <w:p w14:paraId="0A80EC47" w14:textId="0EF50C01" w:rsidR="00E4284A" w:rsidRDefault="00E4284A"/>
    <w:p w14:paraId="69DA3C48" w14:textId="61D6E590" w:rsidR="00E4284A" w:rsidRDefault="00E4284A" w:rsidP="00E4284A">
      <w:pPr>
        <w:pStyle w:val="Heading2"/>
      </w:pPr>
      <w:bookmarkStart w:id="10" w:name="_Toc514235399"/>
      <w:r>
        <w:lastRenderedPageBreak/>
        <w:t>Team Responsibilities</w:t>
      </w:r>
      <w:bookmarkEnd w:id="10"/>
      <w:r>
        <w:t xml:space="preserve"> </w:t>
      </w:r>
    </w:p>
    <w:p w14:paraId="0C31BA35" w14:textId="1426F80E" w:rsidR="00E4284A" w:rsidRDefault="00C3264F">
      <w:r>
        <w:t>General speaking, EOS Team covers stage 1 &amp; 2, IT Team covers stage 3 &amp; 4.</w:t>
      </w:r>
    </w:p>
    <w:p w14:paraId="23958349" w14:textId="27AD19BE" w:rsidR="00E4284A" w:rsidRDefault="00E4284A">
      <w:r>
        <w:t xml:space="preserve">EOS Team </w:t>
      </w:r>
      <w:r w:rsidR="00A11E6E">
        <w:t>is responsible to build</w:t>
      </w:r>
      <w:r>
        <w:t xml:space="preserve"> Field Network Infrastructure and Data Acquisition Component.</w:t>
      </w:r>
    </w:p>
    <w:p w14:paraId="542776A3" w14:textId="10BB2C47" w:rsidR="00E4284A" w:rsidRDefault="00E4284A">
      <w:r>
        <w:t xml:space="preserve">IT Team </w:t>
      </w:r>
      <w:r w:rsidR="00A11E6E">
        <w:t xml:space="preserve">is responsible to build </w:t>
      </w:r>
      <w:r>
        <w:t>Enterprise Network Infrastructure, Data Processing Component, Data Transmission Component and Data Analytics Component.</w:t>
      </w:r>
    </w:p>
    <w:p w14:paraId="69D5B7EC" w14:textId="77777777" w:rsidR="00A75FD4" w:rsidRDefault="00A11E6E" w:rsidP="00A75FD4">
      <w:r>
        <w:t>Both teams work together on the communication between components and collaborate closely.</w:t>
      </w:r>
    </w:p>
    <w:p w14:paraId="6ED6B824" w14:textId="036B6DA7" w:rsidR="00A75FD4" w:rsidRDefault="00A75FD4" w:rsidP="00A75FD4">
      <w:pPr>
        <w:pStyle w:val="Heading1"/>
      </w:pPr>
      <w:bookmarkStart w:id="11" w:name="_Toc514235400"/>
      <w:r>
        <w:t>Requirement Summary</w:t>
      </w:r>
      <w:bookmarkEnd w:id="11"/>
    </w:p>
    <w:p w14:paraId="78399912" w14:textId="54B23DB3" w:rsidR="00A75FD4" w:rsidRDefault="00A75FD4" w:rsidP="00A75FD4"/>
    <w:p w14:paraId="54F5E719" w14:textId="77777777" w:rsidR="00A75FD4" w:rsidRPr="00A75FD4" w:rsidRDefault="00A75FD4" w:rsidP="00A75FD4"/>
    <w:p w14:paraId="35ECEBF8" w14:textId="0B61C9A7" w:rsidR="00E4284A" w:rsidRDefault="00E4284A" w:rsidP="00E4284A">
      <w:pPr>
        <w:pStyle w:val="Heading1"/>
      </w:pPr>
      <w:bookmarkStart w:id="12" w:name="_Toc514235401"/>
      <w:r>
        <w:t>Technical Design Specifications</w:t>
      </w:r>
      <w:bookmarkEnd w:id="12"/>
    </w:p>
    <w:p w14:paraId="21845827" w14:textId="77777777" w:rsidR="00313D7C" w:rsidRDefault="00313D7C" w:rsidP="00A11E6E">
      <w:pPr>
        <w:pStyle w:val="Heading2"/>
      </w:pPr>
    </w:p>
    <w:p w14:paraId="4AD99158" w14:textId="59BC227F" w:rsidR="00E4284A" w:rsidRDefault="00A11E6E" w:rsidP="00A11E6E">
      <w:pPr>
        <w:pStyle w:val="Heading2"/>
      </w:pPr>
      <w:bookmarkStart w:id="13" w:name="_Toc514235402"/>
      <w:r>
        <w:t>Data Flow</w:t>
      </w:r>
      <w:bookmarkEnd w:id="13"/>
    </w:p>
    <w:p w14:paraId="4338BF0C" w14:textId="44317DA3" w:rsidR="00A11E6E" w:rsidRDefault="00313D7C" w:rsidP="00A11E6E">
      <w:r>
        <w:rPr>
          <w:noProof/>
        </w:rPr>
        <w:drawing>
          <wp:inline distT="0" distB="0" distL="0" distR="0" wp14:anchorId="39ADB23A" wp14:editId="503E4533">
            <wp:extent cx="3742944" cy="3056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320" cy="307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94DD" w14:textId="6D3686DD" w:rsidR="00A11E6E" w:rsidRDefault="00313D7C" w:rsidP="00A11E6E">
      <w:r>
        <w:rPr>
          <w:noProof/>
        </w:rPr>
        <w:lastRenderedPageBreak/>
        <w:drawing>
          <wp:inline distT="0" distB="0" distL="0" distR="0" wp14:anchorId="60B3E802" wp14:editId="7B4323AA">
            <wp:extent cx="3742690" cy="28086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7205" cy="282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BD0D" w14:textId="4BC183CC" w:rsidR="00313D7C" w:rsidRDefault="00313D7C" w:rsidP="00A11E6E"/>
    <w:p w14:paraId="59EA0E69" w14:textId="2872DB7A" w:rsidR="00313D7C" w:rsidRDefault="00313D7C" w:rsidP="00A975C6">
      <w:pPr>
        <w:pStyle w:val="Heading2"/>
      </w:pPr>
      <w:bookmarkStart w:id="14" w:name="_Toc514235403"/>
      <w:r>
        <w:t>System Operation Procedure</w:t>
      </w:r>
      <w:bookmarkEnd w:id="14"/>
    </w:p>
    <w:p w14:paraId="595AAB63" w14:textId="066DED87" w:rsidR="00313D7C" w:rsidRDefault="00313D7C" w:rsidP="00313D7C"/>
    <w:p w14:paraId="423E117C" w14:textId="59CFB13D" w:rsidR="00313D7C" w:rsidRDefault="00313D7C" w:rsidP="00313D7C">
      <w:pPr>
        <w:pStyle w:val="ListParagraph"/>
        <w:numPr>
          <w:ilvl w:val="0"/>
          <w:numId w:val="5"/>
        </w:numPr>
      </w:pPr>
      <w:r>
        <w:t>Truck Unit Operation Procedure</w:t>
      </w:r>
    </w:p>
    <w:p w14:paraId="0FCF56C4" w14:textId="4AA9DDAF" w:rsidR="00313D7C" w:rsidRDefault="00313D7C" w:rsidP="00313D7C">
      <w:pPr>
        <w:pStyle w:val="ListParagraph"/>
        <w:numPr>
          <w:ilvl w:val="1"/>
          <w:numId w:val="5"/>
        </w:numPr>
      </w:pPr>
      <w:r>
        <w:t>Start</w:t>
      </w:r>
    </w:p>
    <w:p w14:paraId="71AA5A50" w14:textId="37CA7DF5" w:rsidR="00313D7C" w:rsidRDefault="00313D7C" w:rsidP="00313D7C">
      <w:pPr>
        <w:pStyle w:val="ListParagraph"/>
        <w:numPr>
          <w:ilvl w:val="1"/>
          <w:numId w:val="5"/>
        </w:numPr>
      </w:pPr>
      <w:r>
        <w:t>….</w:t>
      </w:r>
    </w:p>
    <w:p w14:paraId="6E4F0142" w14:textId="29681500" w:rsidR="00313D7C" w:rsidRDefault="00313D7C" w:rsidP="00313D7C">
      <w:pPr>
        <w:pStyle w:val="ListParagraph"/>
        <w:numPr>
          <w:ilvl w:val="1"/>
          <w:numId w:val="5"/>
        </w:numPr>
      </w:pPr>
      <w:r>
        <w:t>…</w:t>
      </w:r>
    </w:p>
    <w:p w14:paraId="18FA766C" w14:textId="3B46E627" w:rsidR="00313D7C" w:rsidRDefault="00313D7C" w:rsidP="00313D7C">
      <w:pPr>
        <w:pStyle w:val="ListParagraph"/>
        <w:numPr>
          <w:ilvl w:val="0"/>
          <w:numId w:val="5"/>
        </w:numPr>
      </w:pPr>
      <w:r>
        <w:t>Toughbook Operation Procedure</w:t>
      </w:r>
    </w:p>
    <w:p w14:paraId="29F841F5" w14:textId="5178858B" w:rsidR="00313D7C" w:rsidRDefault="00313D7C" w:rsidP="00313D7C">
      <w:pPr>
        <w:pStyle w:val="ListParagraph"/>
        <w:numPr>
          <w:ilvl w:val="1"/>
          <w:numId w:val="5"/>
        </w:numPr>
      </w:pPr>
      <w:r>
        <w:t>Toughbook powers on</w:t>
      </w:r>
    </w:p>
    <w:p w14:paraId="17A80555" w14:textId="7876E8BB" w:rsidR="00313D7C" w:rsidRDefault="00313D7C" w:rsidP="00313D7C">
      <w:pPr>
        <w:pStyle w:val="ListParagraph"/>
        <w:numPr>
          <w:ilvl w:val="1"/>
          <w:numId w:val="5"/>
        </w:numPr>
      </w:pPr>
      <w:r>
        <w:t>Windows starts up</w:t>
      </w:r>
    </w:p>
    <w:p w14:paraId="04CB57A8" w14:textId="75BBDCAE" w:rsidR="00313D7C" w:rsidRDefault="00313D7C" w:rsidP="00313D7C">
      <w:pPr>
        <w:pStyle w:val="ListParagraph"/>
        <w:numPr>
          <w:ilvl w:val="1"/>
          <w:numId w:val="5"/>
        </w:numPr>
      </w:pPr>
      <w:r>
        <w:t>eService Express starts up as a service</w:t>
      </w:r>
    </w:p>
    <w:p w14:paraId="430DFD04" w14:textId="3CBE23DC" w:rsidR="00FE3705" w:rsidRDefault="00FE3705" w:rsidP="00FE3705">
      <w:pPr>
        <w:pStyle w:val="ListParagraph"/>
        <w:numPr>
          <w:ilvl w:val="2"/>
          <w:numId w:val="5"/>
        </w:numPr>
      </w:pPr>
      <w:r>
        <w:t xml:space="preserve"> eService Express looks up TDMS database for unsent data</w:t>
      </w:r>
    </w:p>
    <w:p w14:paraId="657283D0" w14:textId="28C3FE2F" w:rsidR="00FE3705" w:rsidRDefault="00FE3705" w:rsidP="00FE3705">
      <w:pPr>
        <w:pStyle w:val="ListParagraph"/>
        <w:numPr>
          <w:ilvl w:val="3"/>
          <w:numId w:val="5"/>
        </w:numPr>
      </w:pPr>
      <w:r>
        <w:t>If yes, send to data center when internet connection is available</w:t>
      </w:r>
    </w:p>
    <w:p w14:paraId="01FB0827" w14:textId="2CFBBFCE" w:rsidR="002F22CB" w:rsidRDefault="002F22CB" w:rsidP="002F22CB">
      <w:pPr>
        <w:pStyle w:val="ListParagraph"/>
        <w:numPr>
          <w:ilvl w:val="2"/>
          <w:numId w:val="5"/>
        </w:numPr>
      </w:pPr>
      <w:r>
        <w:t xml:space="preserve"> eService Express looks up job data file for unsent data</w:t>
      </w:r>
    </w:p>
    <w:p w14:paraId="50FA1BC0" w14:textId="27741682" w:rsidR="002F22CB" w:rsidRDefault="002F22CB" w:rsidP="002F22CB">
      <w:pPr>
        <w:pStyle w:val="ListParagraph"/>
        <w:numPr>
          <w:ilvl w:val="3"/>
          <w:numId w:val="5"/>
        </w:numPr>
      </w:pPr>
      <w:r>
        <w:t>If yes, send to data center when internet connection is available</w:t>
      </w:r>
    </w:p>
    <w:p w14:paraId="783563CA" w14:textId="2F85863F" w:rsidR="00313D7C" w:rsidRDefault="00FE3705" w:rsidP="00313D7C">
      <w:pPr>
        <w:pStyle w:val="ListParagraph"/>
        <w:numPr>
          <w:ilvl w:val="1"/>
          <w:numId w:val="5"/>
        </w:numPr>
      </w:pPr>
      <w:r>
        <w:t>SCM Data Collector starts up and keep running in background.</w:t>
      </w:r>
    </w:p>
    <w:p w14:paraId="307BF02F" w14:textId="40F315DC" w:rsidR="00FE3705" w:rsidRDefault="00FE3705" w:rsidP="00FE3705">
      <w:pPr>
        <w:pStyle w:val="ListParagraph"/>
        <w:numPr>
          <w:ilvl w:val="2"/>
          <w:numId w:val="5"/>
        </w:numPr>
      </w:pPr>
      <w:r>
        <w:t xml:space="preserve"> SCM Data Collector check</w:t>
      </w:r>
      <w:r w:rsidR="002F22CB">
        <w:t>s</w:t>
      </w:r>
      <w:r>
        <w:t xml:space="preserve"> TDMS database for write </w:t>
      </w:r>
      <w:r w:rsidR="00F72392">
        <w:t>privilege</w:t>
      </w:r>
    </w:p>
    <w:p w14:paraId="056AE659" w14:textId="723DAA43" w:rsidR="00FE3705" w:rsidRDefault="00FE3705" w:rsidP="00FE3705">
      <w:pPr>
        <w:pStyle w:val="ListParagraph"/>
        <w:numPr>
          <w:ilvl w:val="3"/>
          <w:numId w:val="5"/>
        </w:numPr>
      </w:pPr>
      <w:r>
        <w:t xml:space="preserve">If error, send out notification </w:t>
      </w:r>
    </w:p>
    <w:p w14:paraId="42B9C426" w14:textId="1D3CCF8D" w:rsidR="00FE3705" w:rsidRDefault="00FE3705" w:rsidP="00FE3705">
      <w:pPr>
        <w:pStyle w:val="ListParagraph"/>
        <w:numPr>
          <w:ilvl w:val="2"/>
          <w:numId w:val="5"/>
        </w:numPr>
      </w:pPr>
      <w:r>
        <w:t xml:space="preserve"> SCM </w:t>
      </w:r>
      <w:r w:rsidR="002F22CB">
        <w:t xml:space="preserve">Data Collector </w:t>
      </w:r>
      <w:r>
        <w:t>reads PLC data and write to TDMS database @ 1HZ</w:t>
      </w:r>
    </w:p>
    <w:p w14:paraId="1F9FDD51" w14:textId="6211F4C0" w:rsidR="00FE3705" w:rsidRDefault="00FE3705" w:rsidP="00FE3705">
      <w:pPr>
        <w:pStyle w:val="ListParagraph"/>
        <w:numPr>
          <w:ilvl w:val="2"/>
          <w:numId w:val="5"/>
        </w:numPr>
      </w:pPr>
      <w:r>
        <w:t xml:space="preserve"> …..</w:t>
      </w:r>
    </w:p>
    <w:p w14:paraId="65E74D2E" w14:textId="6081A8D7" w:rsidR="00FE3705" w:rsidRDefault="00FE3705" w:rsidP="00A975C6">
      <w:pPr>
        <w:pStyle w:val="ListParagraph"/>
        <w:numPr>
          <w:ilvl w:val="0"/>
          <w:numId w:val="5"/>
        </w:numPr>
      </w:pPr>
      <w:r>
        <w:t xml:space="preserve">Field Supervisor </w:t>
      </w:r>
      <w:r w:rsidR="00A975C6">
        <w:t>Operation Procedure</w:t>
      </w:r>
      <w:r>
        <w:t xml:space="preserve"> </w:t>
      </w:r>
    </w:p>
    <w:p w14:paraId="7C51D9C2" w14:textId="77777777" w:rsidR="00A975C6" w:rsidRDefault="00A975C6" w:rsidP="00A975C6">
      <w:pPr>
        <w:pStyle w:val="ListParagraph"/>
        <w:numPr>
          <w:ilvl w:val="1"/>
          <w:numId w:val="5"/>
        </w:numPr>
      </w:pPr>
      <w:r>
        <w:t>Field Supervisor opens eService Application.</w:t>
      </w:r>
    </w:p>
    <w:p w14:paraId="4FDC6DBA" w14:textId="4C0F1D0F" w:rsidR="00A975C6" w:rsidRDefault="00A975C6" w:rsidP="00A975C6">
      <w:pPr>
        <w:pStyle w:val="ListParagraph"/>
        <w:numPr>
          <w:ilvl w:val="1"/>
          <w:numId w:val="5"/>
        </w:numPr>
      </w:pPr>
      <w:r>
        <w:t>Field Supervi</w:t>
      </w:r>
      <w:r w:rsidR="00D864F1">
        <w:t>sor import call sheet and create job package.</w:t>
      </w:r>
      <w:r w:rsidR="002F22CB">
        <w:t xml:space="preserve"> </w:t>
      </w:r>
    </w:p>
    <w:p w14:paraId="5A327CAB" w14:textId="15A0AB68" w:rsidR="002F22CB" w:rsidRDefault="00A975C6" w:rsidP="00A975C6">
      <w:pPr>
        <w:pStyle w:val="ListParagraph"/>
        <w:numPr>
          <w:ilvl w:val="1"/>
          <w:numId w:val="5"/>
        </w:numPr>
      </w:pPr>
      <w:r>
        <w:t>Field Supervisor opens eService Express in web browser</w:t>
      </w:r>
    </w:p>
    <w:p w14:paraId="49EC3CBC" w14:textId="77777777" w:rsidR="00D864F1" w:rsidRDefault="00A975C6" w:rsidP="00A975C6">
      <w:pPr>
        <w:pStyle w:val="ListParagraph"/>
        <w:numPr>
          <w:ilvl w:val="1"/>
          <w:numId w:val="5"/>
        </w:numPr>
      </w:pPr>
      <w:r>
        <w:t xml:space="preserve">Field Supervisor </w:t>
      </w:r>
      <w:r w:rsidR="00D864F1">
        <w:t>enters Job Dash Board page.</w:t>
      </w:r>
    </w:p>
    <w:p w14:paraId="56A446AD" w14:textId="043FE7F4" w:rsidR="00A975C6" w:rsidRDefault="00D864F1" w:rsidP="00D864F1">
      <w:pPr>
        <w:pStyle w:val="ListParagraph"/>
        <w:numPr>
          <w:ilvl w:val="2"/>
          <w:numId w:val="5"/>
        </w:numPr>
      </w:pPr>
      <w:r>
        <w:t>Field Supervisor enters configuration information of the current Job</w:t>
      </w:r>
    </w:p>
    <w:p w14:paraId="22B2394F" w14:textId="51005D47" w:rsidR="00D864F1" w:rsidRDefault="00D864F1" w:rsidP="00D864F1">
      <w:pPr>
        <w:pStyle w:val="ListParagraph"/>
        <w:numPr>
          <w:ilvl w:val="2"/>
          <w:numId w:val="5"/>
        </w:numPr>
      </w:pPr>
      <w:r>
        <w:t xml:space="preserve"> eService Express write configuration information to Config database</w:t>
      </w:r>
    </w:p>
    <w:p w14:paraId="0C90DBFE" w14:textId="3D0A904A" w:rsidR="00D864F1" w:rsidRDefault="00D864F1" w:rsidP="00D864F1">
      <w:pPr>
        <w:pStyle w:val="ListParagraph"/>
        <w:numPr>
          <w:ilvl w:val="1"/>
          <w:numId w:val="5"/>
        </w:numPr>
      </w:pPr>
      <w:r>
        <w:lastRenderedPageBreak/>
        <w:t>Field Supervisor enters Job Monitor Page</w:t>
      </w:r>
    </w:p>
    <w:p w14:paraId="594E3BA0" w14:textId="16075BEA" w:rsidR="00D864F1" w:rsidRDefault="00D864F1" w:rsidP="00D864F1">
      <w:pPr>
        <w:pStyle w:val="ListParagraph"/>
        <w:numPr>
          <w:ilvl w:val="2"/>
          <w:numId w:val="5"/>
        </w:numPr>
      </w:pPr>
      <w:r>
        <w:t>Job Monitor Page display the job operation charts with the data fed in TDMS database</w:t>
      </w:r>
    </w:p>
    <w:p w14:paraId="335DE1CC" w14:textId="7EFE6045" w:rsidR="00D864F1" w:rsidRDefault="00D864F1" w:rsidP="00D864F1">
      <w:pPr>
        <w:pStyle w:val="ListParagraph"/>
        <w:numPr>
          <w:ilvl w:val="1"/>
          <w:numId w:val="5"/>
        </w:numPr>
      </w:pPr>
      <w:r>
        <w:t>Field Supervisor completes job package.</w:t>
      </w:r>
    </w:p>
    <w:p w14:paraId="7FC034CB" w14:textId="7B1FD6E7" w:rsidR="00D864F1" w:rsidRDefault="00D864F1" w:rsidP="00D864F1">
      <w:pPr>
        <w:pStyle w:val="ListParagraph"/>
        <w:numPr>
          <w:ilvl w:val="1"/>
          <w:numId w:val="5"/>
        </w:numPr>
      </w:pPr>
      <w:r>
        <w:t>Field Supervisor sends job package to server.</w:t>
      </w:r>
    </w:p>
    <w:p w14:paraId="2B8D4C69" w14:textId="7662B9CC" w:rsidR="00D864F1" w:rsidRDefault="00D864F1" w:rsidP="00D864F1">
      <w:pPr>
        <w:ind w:left="360"/>
      </w:pPr>
    </w:p>
    <w:p w14:paraId="447EC750" w14:textId="35168C10" w:rsidR="00D864F1" w:rsidRDefault="00D864F1" w:rsidP="00D864F1">
      <w:pPr>
        <w:pStyle w:val="Heading2"/>
      </w:pPr>
      <w:bookmarkStart w:id="15" w:name="_Toc514235404"/>
      <w:r>
        <w:t>Data Dictionary</w:t>
      </w:r>
      <w:bookmarkEnd w:id="15"/>
    </w:p>
    <w:p w14:paraId="3D080C38" w14:textId="48F34F40" w:rsidR="00D864F1" w:rsidRDefault="00645298" w:rsidP="00645298">
      <w:pPr>
        <w:pStyle w:val="Heading3"/>
        <w:rPr>
          <w:ins w:id="16" w:author="Adam Wang" w:date="2018-06-18T13:00:00Z"/>
        </w:rPr>
      </w:pPr>
      <w:ins w:id="17" w:author="Adam Wang" w:date="2018-06-18T12:59:00Z">
        <w:r>
          <w:t>Data Location</w:t>
        </w:r>
      </w:ins>
    </w:p>
    <w:p w14:paraId="39343014" w14:textId="3BAE1354" w:rsidR="00645298" w:rsidRDefault="00645298" w:rsidP="00645298">
      <w:pPr>
        <w:rPr>
          <w:ins w:id="18" w:author="Adam Wang" w:date="2018-06-18T13:00:00Z"/>
        </w:rPr>
      </w:pPr>
    </w:p>
    <w:p w14:paraId="20285735" w14:textId="772AB6C8" w:rsidR="00645298" w:rsidRDefault="00645298" w:rsidP="00645298">
      <w:pPr>
        <w:rPr>
          <w:ins w:id="19" w:author="Adam Wang" w:date="2018-06-18T13:00:00Z"/>
        </w:rPr>
      </w:pPr>
      <w:ins w:id="20" w:author="Adam Wang" w:date="2018-06-18T13:00:00Z">
        <w:r>
          <w:t>Production: C:\EserviceR6Data\Database</w:t>
        </w:r>
      </w:ins>
    </w:p>
    <w:p w14:paraId="0A950C71" w14:textId="4254E23F" w:rsidR="00645298" w:rsidRPr="00645298" w:rsidRDefault="00645298">
      <w:pPr>
        <w:pPrChange w:id="21" w:author="Adam Wang" w:date="2018-06-18T13:00:00Z">
          <w:pPr>
            <w:ind w:left="360"/>
          </w:pPr>
        </w:pPrChange>
      </w:pPr>
      <w:ins w:id="22" w:author="Adam Wang" w:date="2018-06-18T13:00:00Z">
        <w:r>
          <w:t xml:space="preserve">Support: </w:t>
        </w:r>
      </w:ins>
      <w:ins w:id="23" w:author="Adam Wang" w:date="2018-06-18T13:01:00Z">
        <w:r>
          <w:t xml:space="preserve"> </w:t>
        </w:r>
      </w:ins>
      <w:ins w:id="24" w:author="Adam Wang" w:date="2018-06-18T13:00:00Z">
        <w:r>
          <w:t>C:\EserviceR6DataSupport\Database</w:t>
        </w:r>
      </w:ins>
    </w:p>
    <w:p w14:paraId="658C5884" w14:textId="3442A04A" w:rsidR="00D864F1" w:rsidRDefault="00D864F1" w:rsidP="00D864F1">
      <w:pPr>
        <w:pStyle w:val="Heading3"/>
      </w:pPr>
      <w:bookmarkStart w:id="25" w:name="_Toc514235405"/>
      <w:r>
        <w:t>TDMS Database</w:t>
      </w:r>
      <w:bookmarkEnd w:id="25"/>
    </w:p>
    <w:p w14:paraId="7B0BFC57" w14:textId="13B5DAE3" w:rsidR="00D864F1" w:rsidRDefault="00D864F1" w:rsidP="00D864F1">
      <w:pPr>
        <w:ind w:left="360"/>
        <w:rPr>
          <w:ins w:id="26" w:author="Adam Wang" w:date="2018-06-18T17:26:00Z"/>
        </w:rPr>
      </w:pPr>
    </w:p>
    <w:p w14:paraId="429B0118" w14:textId="56378AF5" w:rsidR="003722A5" w:rsidRDefault="003722A5" w:rsidP="00D864F1">
      <w:pPr>
        <w:ind w:left="360"/>
      </w:pPr>
      <w:ins w:id="27" w:author="Adam Wang" w:date="2018-06-18T17:26:00Z">
        <w:r>
          <w:t>Database Name: SCM_PLC</w:t>
        </w:r>
      </w:ins>
    </w:p>
    <w:p w14:paraId="27801293" w14:textId="45CAE4BC" w:rsidR="00D864F1" w:rsidRDefault="00D864F1" w:rsidP="00D864F1">
      <w:pPr>
        <w:ind w:left="360"/>
      </w:pPr>
      <w:r>
        <w:t xml:space="preserve">Table: </w:t>
      </w:r>
      <w:del w:id="28" w:author="Adam Wang" w:date="2018-06-18T17:22:00Z">
        <w:r w:rsidDel="001D3C63">
          <w:delText>TDMS_Data</w:delText>
        </w:r>
      </w:del>
      <w:ins w:id="29" w:author="Adam Wang" w:date="2018-06-18T17:25:00Z">
        <w:r w:rsidR="003722A5">
          <w:t>Data</w:t>
        </w:r>
      </w:ins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4"/>
        <w:gridCol w:w="3003"/>
        <w:gridCol w:w="2993"/>
      </w:tblGrid>
      <w:tr w:rsidR="00D864F1" w14:paraId="4185D093" w14:textId="77777777" w:rsidTr="00D864F1">
        <w:tc>
          <w:tcPr>
            <w:tcW w:w="3116" w:type="dxa"/>
          </w:tcPr>
          <w:p w14:paraId="39169BAF" w14:textId="7E9248E9" w:rsidR="00D864F1" w:rsidRDefault="00D864F1" w:rsidP="00D864F1">
            <w:r>
              <w:t>Column Name</w:t>
            </w:r>
          </w:p>
        </w:tc>
        <w:tc>
          <w:tcPr>
            <w:tcW w:w="3117" w:type="dxa"/>
          </w:tcPr>
          <w:p w14:paraId="335F6D0E" w14:textId="4EA3C80D" w:rsidR="00D864F1" w:rsidRDefault="00D864F1" w:rsidP="00D864F1">
            <w:r>
              <w:t>Date Type</w:t>
            </w:r>
          </w:p>
        </w:tc>
        <w:tc>
          <w:tcPr>
            <w:tcW w:w="3117" w:type="dxa"/>
          </w:tcPr>
          <w:p w14:paraId="6EE77BD0" w14:textId="2C1E6C0D" w:rsidR="00D864F1" w:rsidRDefault="00D864F1" w:rsidP="00D864F1">
            <w:r>
              <w:t>Comments</w:t>
            </w:r>
          </w:p>
        </w:tc>
      </w:tr>
      <w:tr w:rsidR="00D864F1" w14:paraId="6CAFF1AB" w14:textId="77777777" w:rsidTr="00D864F1">
        <w:tc>
          <w:tcPr>
            <w:tcW w:w="3116" w:type="dxa"/>
          </w:tcPr>
          <w:p w14:paraId="511B5BD0" w14:textId="37FC0F79" w:rsidR="00D864F1" w:rsidRDefault="003722A5" w:rsidP="00D864F1">
            <w:proofErr w:type="spellStart"/>
            <w:ins w:id="30" w:author="Adam Wang" w:date="2018-06-18T17:22:00Z">
              <w:r>
                <w:t>TimeStamp</w:t>
              </w:r>
            </w:ins>
            <w:proofErr w:type="spellEnd"/>
          </w:p>
        </w:tc>
        <w:tc>
          <w:tcPr>
            <w:tcW w:w="3117" w:type="dxa"/>
          </w:tcPr>
          <w:p w14:paraId="219E1A9F" w14:textId="791B8AA6" w:rsidR="00D864F1" w:rsidRDefault="003722A5" w:rsidP="00D864F1">
            <w:ins w:id="31" w:author="Adam Wang" w:date="2018-06-18T17:23:00Z">
              <w:r>
                <w:t>‘</w:t>
              </w:r>
              <w:proofErr w:type="spellStart"/>
              <w:r>
                <w:t>TimeStamp</w:t>
              </w:r>
              <w:proofErr w:type="spellEnd"/>
              <w:r>
                <w:t>’ TEXT</w:t>
              </w:r>
            </w:ins>
          </w:p>
        </w:tc>
        <w:tc>
          <w:tcPr>
            <w:tcW w:w="3117" w:type="dxa"/>
          </w:tcPr>
          <w:p w14:paraId="49701A5B" w14:textId="196A5861" w:rsidR="00D864F1" w:rsidRDefault="003722A5" w:rsidP="00D864F1">
            <w:ins w:id="32" w:author="Adam Wang" w:date="2018-06-18T17:23:00Z">
              <w:r>
                <w:t xml:space="preserve">ISO 8601 </w:t>
              </w:r>
            </w:ins>
          </w:p>
        </w:tc>
      </w:tr>
      <w:tr w:rsidR="00D864F1" w14:paraId="79C20168" w14:textId="77777777" w:rsidTr="00D864F1">
        <w:tc>
          <w:tcPr>
            <w:tcW w:w="3116" w:type="dxa"/>
          </w:tcPr>
          <w:p w14:paraId="685A6D03" w14:textId="61CE59B0" w:rsidR="00D864F1" w:rsidRDefault="003722A5" w:rsidP="00D864F1">
            <w:proofErr w:type="spellStart"/>
            <w:ins w:id="33" w:author="Adam Wang" w:date="2018-06-18T17:24:00Z">
              <w:r>
                <w:t>UnitID</w:t>
              </w:r>
            </w:ins>
            <w:proofErr w:type="spellEnd"/>
          </w:p>
        </w:tc>
        <w:tc>
          <w:tcPr>
            <w:tcW w:w="3117" w:type="dxa"/>
          </w:tcPr>
          <w:p w14:paraId="701503AC" w14:textId="162F66DB" w:rsidR="00D864F1" w:rsidRDefault="003722A5" w:rsidP="00D864F1">
            <w:ins w:id="34" w:author="Adam Wang" w:date="2018-06-18T17:24:00Z">
              <w:r>
                <w:t>TEXT</w:t>
              </w:r>
            </w:ins>
          </w:p>
        </w:tc>
        <w:tc>
          <w:tcPr>
            <w:tcW w:w="3117" w:type="dxa"/>
          </w:tcPr>
          <w:p w14:paraId="713AD9CA" w14:textId="34849F1B" w:rsidR="00D864F1" w:rsidRDefault="003722A5" w:rsidP="00D864F1">
            <w:ins w:id="35" w:author="Adam Wang" w:date="2018-06-18T17:24:00Z">
              <w:r>
                <w:t>Numeric character only</w:t>
              </w:r>
            </w:ins>
          </w:p>
        </w:tc>
      </w:tr>
      <w:tr w:rsidR="00D864F1" w14:paraId="4CF8B29C" w14:textId="77777777" w:rsidTr="00D864F1">
        <w:tc>
          <w:tcPr>
            <w:tcW w:w="3116" w:type="dxa"/>
          </w:tcPr>
          <w:p w14:paraId="0CB66B46" w14:textId="152E8B21" w:rsidR="00D864F1" w:rsidRDefault="003722A5" w:rsidP="00D864F1">
            <w:ins w:id="36" w:author="Adam Wang" w:date="2018-06-18T17:24:00Z">
              <w:r>
                <w:t>JSON</w:t>
              </w:r>
            </w:ins>
          </w:p>
        </w:tc>
        <w:tc>
          <w:tcPr>
            <w:tcW w:w="3117" w:type="dxa"/>
          </w:tcPr>
          <w:p w14:paraId="4D3E10E1" w14:textId="3EAA6D35" w:rsidR="00D864F1" w:rsidRDefault="003722A5" w:rsidP="00D864F1">
            <w:ins w:id="37" w:author="Adam Wang" w:date="2018-06-18T17:24:00Z">
              <w:r>
                <w:t>TEXT</w:t>
              </w:r>
            </w:ins>
          </w:p>
        </w:tc>
        <w:tc>
          <w:tcPr>
            <w:tcW w:w="3117" w:type="dxa"/>
          </w:tcPr>
          <w:p w14:paraId="611A6745" w14:textId="5D6CB93D" w:rsidR="00D864F1" w:rsidRDefault="003722A5" w:rsidP="00D864F1">
            <w:ins w:id="38" w:author="Adam Wang" w:date="2018-06-18T17:24:00Z">
              <w:r>
                <w:t>Serialized changed data</w:t>
              </w:r>
            </w:ins>
          </w:p>
        </w:tc>
      </w:tr>
    </w:tbl>
    <w:p w14:paraId="4F0293C2" w14:textId="77777777" w:rsidR="00D864F1" w:rsidRDefault="00D864F1" w:rsidP="00D864F1">
      <w:pPr>
        <w:ind w:left="360"/>
      </w:pPr>
    </w:p>
    <w:p w14:paraId="7EC98A00" w14:textId="77777777" w:rsidR="00D864F1" w:rsidRDefault="00D864F1" w:rsidP="00D864F1">
      <w:pPr>
        <w:ind w:left="360"/>
      </w:pPr>
    </w:p>
    <w:p w14:paraId="46DCC104" w14:textId="4BDEA2F0" w:rsidR="00D864F1" w:rsidRDefault="00D864F1" w:rsidP="00D864F1">
      <w:pPr>
        <w:pStyle w:val="Heading3"/>
      </w:pPr>
      <w:bookmarkStart w:id="39" w:name="_Toc514235406"/>
      <w:r>
        <w:t>Config Database</w:t>
      </w:r>
      <w:bookmarkEnd w:id="39"/>
    </w:p>
    <w:p w14:paraId="371DA196" w14:textId="728879A7" w:rsidR="00D864F1" w:rsidRDefault="00D864F1" w:rsidP="00D864F1">
      <w:pPr>
        <w:ind w:left="360"/>
        <w:rPr>
          <w:ins w:id="40" w:author="Adam Wang" w:date="2018-06-18T17:26:00Z"/>
        </w:rPr>
      </w:pPr>
    </w:p>
    <w:p w14:paraId="78AFFF50" w14:textId="28567E0A" w:rsidR="003722A5" w:rsidRDefault="003722A5" w:rsidP="00D864F1">
      <w:pPr>
        <w:ind w:left="360"/>
      </w:pPr>
      <w:ins w:id="41" w:author="Adam Wang" w:date="2018-06-18T17:26:00Z">
        <w:r>
          <w:t>Database Name: Config</w:t>
        </w:r>
      </w:ins>
    </w:p>
    <w:p w14:paraId="25B112B6" w14:textId="67063347" w:rsidR="005F0764" w:rsidRDefault="005F0764" w:rsidP="00D864F1">
      <w:pPr>
        <w:ind w:left="360"/>
      </w:pPr>
      <w:r>
        <w:t xml:space="preserve">Table: </w:t>
      </w:r>
      <w:ins w:id="42" w:author="Adam Wang" w:date="2018-06-18T17:26:00Z">
        <w:del w:id="43" w:author="Adam Wang [2]" w:date="2019-01-28T10:14:00Z">
          <w:r w:rsidR="003722A5" w:rsidDel="002475F5">
            <w:delText>FDAS</w:delText>
          </w:r>
        </w:del>
      </w:ins>
      <w:del w:id="44" w:author="Adam Wang [2]" w:date="2019-01-28T10:14:00Z">
        <w:r w:rsidDel="002475F5">
          <w:delText>TDMS_Config</w:delText>
        </w:r>
      </w:del>
      <w:ins w:id="45" w:author="Adam Wang [2]" w:date="2019-01-28T10:14:00Z">
        <w:r w:rsidR="002475F5">
          <w:t>WITS_SETTING</w:t>
        </w:r>
      </w:ins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0"/>
        <w:gridCol w:w="2987"/>
        <w:gridCol w:w="3003"/>
      </w:tblGrid>
      <w:tr w:rsidR="005F0764" w14:paraId="7EA7DAFB" w14:textId="77777777" w:rsidTr="00387F7A">
        <w:tc>
          <w:tcPr>
            <w:tcW w:w="3116" w:type="dxa"/>
          </w:tcPr>
          <w:p w14:paraId="37EBC56B" w14:textId="77777777" w:rsidR="005F0764" w:rsidRDefault="005F0764" w:rsidP="00387F7A">
            <w:r>
              <w:t>Column Name</w:t>
            </w:r>
          </w:p>
        </w:tc>
        <w:tc>
          <w:tcPr>
            <w:tcW w:w="3117" w:type="dxa"/>
          </w:tcPr>
          <w:p w14:paraId="6B016B64" w14:textId="77777777" w:rsidR="005F0764" w:rsidRDefault="005F0764" w:rsidP="00387F7A">
            <w:r>
              <w:t>Date Type</w:t>
            </w:r>
          </w:p>
        </w:tc>
        <w:tc>
          <w:tcPr>
            <w:tcW w:w="3117" w:type="dxa"/>
          </w:tcPr>
          <w:p w14:paraId="3081CD25" w14:textId="77777777" w:rsidR="005F0764" w:rsidRDefault="005F0764" w:rsidP="00387F7A">
            <w:r>
              <w:t>Comments</w:t>
            </w:r>
          </w:p>
        </w:tc>
      </w:tr>
      <w:tr w:rsidR="005F0764" w14:paraId="77B78F06" w14:textId="77777777" w:rsidTr="00387F7A">
        <w:tc>
          <w:tcPr>
            <w:tcW w:w="3116" w:type="dxa"/>
          </w:tcPr>
          <w:p w14:paraId="0888C786" w14:textId="77DF7D0F" w:rsidR="005F0764" w:rsidRDefault="002475F5" w:rsidP="00387F7A">
            <w:ins w:id="46" w:author="Adam Wang [2]" w:date="2019-01-28T10:14:00Z">
              <w:r>
                <w:t>ID</w:t>
              </w:r>
            </w:ins>
          </w:p>
        </w:tc>
        <w:tc>
          <w:tcPr>
            <w:tcW w:w="3117" w:type="dxa"/>
          </w:tcPr>
          <w:p w14:paraId="025B085F" w14:textId="17A5599A" w:rsidR="005F0764" w:rsidRDefault="002475F5" w:rsidP="00387F7A">
            <w:ins w:id="47" w:author="Adam Wang [2]" w:date="2019-01-28T10:14:00Z">
              <w:r>
                <w:t>INTEGER</w:t>
              </w:r>
            </w:ins>
          </w:p>
        </w:tc>
        <w:tc>
          <w:tcPr>
            <w:tcW w:w="3117" w:type="dxa"/>
          </w:tcPr>
          <w:p w14:paraId="795CC9D3" w14:textId="77777777" w:rsidR="005F0764" w:rsidRDefault="005F0764" w:rsidP="00387F7A"/>
        </w:tc>
      </w:tr>
      <w:tr w:rsidR="005F0764" w14:paraId="612EE90C" w14:textId="77777777" w:rsidTr="00387F7A">
        <w:tc>
          <w:tcPr>
            <w:tcW w:w="3116" w:type="dxa"/>
          </w:tcPr>
          <w:p w14:paraId="57F6D52F" w14:textId="243E1546" w:rsidR="005F0764" w:rsidRDefault="002475F5" w:rsidP="00387F7A">
            <w:proofErr w:type="spellStart"/>
            <w:ins w:id="48" w:author="Adam Wang [2]" w:date="2019-01-28T10:14:00Z">
              <w:r>
                <w:t>TimeStamp</w:t>
              </w:r>
            </w:ins>
            <w:proofErr w:type="spellEnd"/>
          </w:p>
        </w:tc>
        <w:tc>
          <w:tcPr>
            <w:tcW w:w="3117" w:type="dxa"/>
          </w:tcPr>
          <w:p w14:paraId="335D5D97" w14:textId="057CA680" w:rsidR="005F0764" w:rsidRDefault="002475F5" w:rsidP="00387F7A">
            <w:ins w:id="49" w:author="Adam Wang [2]" w:date="2019-01-28T10:15:00Z">
              <w:r>
                <w:t>TEXT</w:t>
              </w:r>
            </w:ins>
          </w:p>
        </w:tc>
        <w:tc>
          <w:tcPr>
            <w:tcW w:w="3117" w:type="dxa"/>
          </w:tcPr>
          <w:p w14:paraId="1FDC4AD1" w14:textId="01404B71" w:rsidR="005F0764" w:rsidRDefault="005F0764" w:rsidP="00387F7A"/>
        </w:tc>
      </w:tr>
      <w:tr w:rsidR="004079D1" w14:paraId="7F903AF6" w14:textId="77777777" w:rsidTr="00387F7A">
        <w:trPr>
          <w:ins w:id="50" w:author="Adam Wang [2]" w:date="2019-01-28T10:35:00Z"/>
        </w:trPr>
        <w:tc>
          <w:tcPr>
            <w:tcW w:w="3116" w:type="dxa"/>
          </w:tcPr>
          <w:p w14:paraId="71EE83C0" w14:textId="338F4CA2" w:rsidR="004079D1" w:rsidRDefault="004079D1" w:rsidP="00387F7A">
            <w:pPr>
              <w:rPr>
                <w:ins w:id="51" w:author="Adam Wang [2]" w:date="2019-01-28T10:35:00Z"/>
              </w:rPr>
            </w:pPr>
            <w:ins w:id="52" w:author="Adam Wang [2]" w:date="2019-01-28T10:35:00Z">
              <w:r>
                <w:t>JSON</w:t>
              </w:r>
            </w:ins>
          </w:p>
        </w:tc>
        <w:tc>
          <w:tcPr>
            <w:tcW w:w="3117" w:type="dxa"/>
          </w:tcPr>
          <w:p w14:paraId="66413FBA" w14:textId="5C44FB4C" w:rsidR="004079D1" w:rsidRDefault="004079D1" w:rsidP="00387F7A">
            <w:pPr>
              <w:rPr>
                <w:ins w:id="53" w:author="Adam Wang [2]" w:date="2019-01-28T10:35:00Z"/>
              </w:rPr>
            </w:pPr>
            <w:ins w:id="54" w:author="Adam Wang [2]" w:date="2019-01-28T10:35:00Z">
              <w:r>
                <w:t>TEXT</w:t>
              </w:r>
            </w:ins>
          </w:p>
        </w:tc>
        <w:tc>
          <w:tcPr>
            <w:tcW w:w="3117" w:type="dxa"/>
          </w:tcPr>
          <w:p w14:paraId="7036C0D2" w14:textId="1A9AE8DF" w:rsidR="004079D1" w:rsidRDefault="004079D1" w:rsidP="00387F7A">
            <w:pPr>
              <w:rPr>
                <w:ins w:id="55" w:author="Adam Wang [2]" w:date="2019-01-28T10:35:00Z"/>
              </w:rPr>
            </w:pPr>
            <w:ins w:id="56" w:author="Adam Wang [2]" w:date="2019-01-28T10:35:00Z">
              <w:r>
                <w:t>JSON format contains WITS parameters on/off</w:t>
              </w:r>
            </w:ins>
          </w:p>
        </w:tc>
      </w:tr>
      <w:tr w:rsidR="005F0764" w14:paraId="30EC2CE8" w14:textId="77777777" w:rsidTr="00387F7A">
        <w:tc>
          <w:tcPr>
            <w:tcW w:w="3116" w:type="dxa"/>
          </w:tcPr>
          <w:p w14:paraId="5FAF693E" w14:textId="26F6C9A8" w:rsidR="005F0764" w:rsidRDefault="002475F5" w:rsidP="00387F7A">
            <w:ins w:id="57" w:author="Adam Wang [2]" w:date="2019-01-28T10:15:00Z">
              <w:r>
                <w:t>Version</w:t>
              </w:r>
            </w:ins>
          </w:p>
        </w:tc>
        <w:tc>
          <w:tcPr>
            <w:tcW w:w="3117" w:type="dxa"/>
          </w:tcPr>
          <w:p w14:paraId="67656156" w14:textId="302B04CB" w:rsidR="005F0764" w:rsidRDefault="002475F5" w:rsidP="00387F7A">
            <w:ins w:id="58" w:author="Adam Wang [2]" w:date="2019-01-28T10:16:00Z">
              <w:r>
                <w:t>INTEGER</w:t>
              </w:r>
            </w:ins>
          </w:p>
        </w:tc>
        <w:tc>
          <w:tcPr>
            <w:tcW w:w="3117" w:type="dxa"/>
          </w:tcPr>
          <w:p w14:paraId="37541D13" w14:textId="15630B38" w:rsidR="005F0764" w:rsidRDefault="002475F5" w:rsidP="00387F7A">
            <w:ins w:id="59" w:author="Adam Wang [2]" w:date="2019-01-28T10:16:00Z">
              <w:r>
                <w:t>Not used.</w:t>
              </w:r>
            </w:ins>
          </w:p>
        </w:tc>
      </w:tr>
    </w:tbl>
    <w:p w14:paraId="670B4F3D" w14:textId="1971E013" w:rsidR="005F0764" w:rsidRDefault="005F0764" w:rsidP="00D864F1">
      <w:pPr>
        <w:ind w:left="360"/>
        <w:rPr>
          <w:ins w:id="60" w:author="Adam Wang [2]" w:date="2019-01-28T10:16:00Z"/>
        </w:rPr>
      </w:pPr>
    </w:p>
    <w:p w14:paraId="1E3521D7" w14:textId="05161157" w:rsidR="003501F8" w:rsidRDefault="003501F8" w:rsidP="003501F8">
      <w:pPr>
        <w:ind w:left="360"/>
        <w:rPr>
          <w:ins w:id="61" w:author="Adam Wang [2]" w:date="2019-01-28T10:31:00Z"/>
        </w:rPr>
      </w:pPr>
      <w:ins w:id="62" w:author="Adam Wang [2]" w:date="2019-01-28T10:31:00Z">
        <w:r>
          <w:t xml:space="preserve">Table: </w:t>
        </w:r>
        <w:r w:rsidR="004079D1">
          <w:t>DC_FLAGS</w:t>
        </w:r>
      </w:ins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  <w:tblPrChange w:id="63" w:author="Adam Wang [2]" w:date="2019-01-28T10:34:00Z">
          <w:tblPr>
            <w:tblStyle w:val="TableGrid"/>
            <w:tblW w:w="0" w:type="auto"/>
            <w:tblInd w:w="360" w:type="dxa"/>
            <w:tblLook w:val="04A0" w:firstRow="1" w:lastRow="0" w:firstColumn="1" w:lastColumn="0" w:noHBand="0" w:noVBand="1"/>
          </w:tblPr>
        </w:tblPrChange>
      </w:tblPr>
      <w:tblGrid>
        <w:gridCol w:w="3000"/>
        <w:gridCol w:w="2987"/>
        <w:gridCol w:w="3003"/>
        <w:tblGridChange w:id="64">
          <w:tblGrid>
            <w:gridCol w:w="3000"/>
            <w:gridCol w:w="2987"/>
            <w:gridCol w:w="3003"/>
          </w:tblGrid>
        </w:tblGridChange>
      </w:tblGrid>
      <w:tr w:rsidR="003501F8" w14:paraId="082089D5" w14:textId="77777777" w:rsidTr="004079D1">
        <w:trPr>
          <w:ins w:id="65" w:author="Adam Wang [2]" w:date="2019-01-28T10:31:00Z"/>
        </w:trPr>
        <w:tc>
          <w:tcPr>
            <w:tcW w:w="3000" w:type="dxa"/>
            <w:tcPrChange w:id="66" w:author="Adam Wang [2]" w:date="2019-01-28T10:34:00Z">
              <w:tcPr>
                <w:tcW w:w="3116" w:type="dxa"/>
              </w:tcPr>
            </w:tcPrChange>
          </w:tcPr>
          <w:p w14:paraId="775FF2C5" w14:textId="77777777" w:rsidR="003501F8" w:rsidRDefault="003501F8" w:rsidP="00B13192">
            <w:pPr>
              <w:rPr>
                <w:ins w:id="67" w:author="Adam Wang [2]" w:date="2019-01-28T10:31:00Z"/>
              </w:rPr>
            </w:pPr>
            <w:ins w:id="68" w:author="Adam Wang [2]" w:date="2019-01-28T10:31:00Z">
              <w:r>
                <w:t>Column Name</w:t>
              </w:r>
            </w:ins>
          </w:p>
        </w:tc>
        <w:tc>
          <w:tcPr>
            <w:tcW w:w="2987" w:type="dxa"/>
            <w:tcPrChange w:id="69" w:author="Adam Wang [2]" w:date="2019-01-28T10:34:00Z">
              <w:tcPr>
                <w:tcW w:w="3117" w:type="dxa"/>
              </w:tcPr>
            </w:tcPrChange>
          </w:tcPr>
          <w:p w14:paraId="36F15C37" w14:textId="77777777" w:rsidR="003501F8" w:rsidRDefault="003501F8" w:rsidP="00B13192">
            <w:pPr>
              <w:rPr>
                <w:ins w:id="70" w:author="Adam Wang [2]" w:date="2019-01-28T10:31:00Z"/>
              </w:rPr>
            </w:pPr>
            <w:ins w:id="71" w:author="Adam Wang [2]" w:date="2019-01-28T10:31:00Z">
              <w:r>
                <w:t>Date Type</w:t>
              </w:r>
            </w:ins>
          </w:p>
        </w:tc>
        <w:tc>
          <w:tcPr>
            <w:tcW w:w="3003" w:type="dxa"/>
            <w:tcPrChange w:id="72" w:author="Adam Wang [2]" w:date="2019-01-28T10:34:00Z">
              <w:tcPr>
                <w:tcW w:w="3117" w:type="dxa"/>
              </w:tcPr>
            </w:tcPrChange>
          </w:tcPr>
          <w:p w14:paraId="646B6C24" w14:textId="77777777" w:rsidR="003501F8" w:rsidRDefault="003501F8" w:rsidP="00B13192">
            <w:pPr>
              <w:rPr>
                <w:ins w:id="73" w:author="Adam Wang [2]" w:date="2019-01-28T10:31:00Z"/>
              </w:rPr>
            </w:pPr>
            <w:ins w:id="74" w:author="Adam Wang [2]" w:date="2019-01-28T10:31:00Z">
              <w:r>
                <w:t>Comments</w:t>
              </w:r>
            </w:ins>
          </w:p>
        </w:tc>
      </w:tr>
      <w:tr w:rsidR="003501F8" w14:paraId="56349FFB" w14:textId="77777777" w:rsidTr="004079D1">
        <w:trPr>
          <w:ins w:id="75" w:author="Adam Wang [2]" w:date="2019-01-28T10:31:00Z"/>
        </w:trPr>
        <w:tc>
          <w:tcPr>
            <w:tcW w:w="3000" w:type="dxa"/>
            <w:tcPrChange w:id="76" w:author="Adam Wang [2]" w:date="2019-01-28T10:34:00Z">
              <w:tcPr>
                <w:tcW w:w="3116" w:type="dxa"/>
              </w:tcPr>
            </w:tcPrChange>
          </w:tcPr>
          <w:p w14:paraId="6354614E" w14:textId="77777777" w:rsidR="003501F8" w:rsidRDefault="003501F8" w:rsidP="00B13192">
            <w:pPr>
              <w:rPr>
                <w:ins w:id="77" w:author="Adam Wang [2]" w:date="2019-01-28T10:31:00Z"/>
              </w:rPr>
            </w:pPr>
            <w:ins w:id="78" w:author="Adam Wang [2]" w:date="2019-01-28T10:31:00Z">
              <w:r>
                <w:t>ID</w:t>
              </w:r>
            </w:ins>
          </w:p>
        </w:tc>
        <w:tc>
          <w:tcPr>
            <w:tcW w:w="2987" w:type="dxa"/>
            <w:tcPrChange w:id="79" w:author="Adam Wang [2]" w:date="2019-01-28T10:34:00Z">
              <w:tcPr>
                <w:tcW w:w="3117" w:type="dxa"/>
              </w:tcPr>
            </w:tcPrChange>
          </w:tcPr>
          <w:p w14:paraId="3725DEA1" w14:textId="77777777" w:rsidR="003501F8" w:rsidRDefault="003501F8" w:rsidP="00B13192">
            <w:pPr>
              <w:rPr>
                <w:ins w:id="80" w:author="Adam Wang [2]" w:date="2019-01-28T10:31:00Z"/>
              </w:rPr>
            </w:pPr>
            <w:ins w:id="81" w:author="Adam Wang [2]" w:date="2019-01-28T10:31:00Z">
              <w:r>
                <w:t>INTEGER</w:t>
              </w:r>
            </w:ins>
          </w:p>
        </w:tc>
        <w:tc>
          <w:tcPr>
            <w:tcW w:w="3003" w:type="dxa"/>
            <w:tcPrChange w:id="82" w:author="Adam Wang [2]" w:date="2019-01-28T10:34:00Z">
              <w:tcPr>
                <w:tcW w:w="3117" w:type="dxa"/>
              </w:tcPr>
            </w:tcPrChange>
          </w:tcPr>
          <w:p w14:paraId="42DA928A" w14:textId="16810062" w:rsidR="003501F8" w:rsidRDefault="00761928" w:rsidP="00B13192">
            <w:pPr>
              <w:rPr>
                <w:ins w:id="83" w:author="Adam Wang [2]" w:date="2019-01-28T10:31:00Z"/>
              </w:rPr>
            </w:pPr>
            <w:ins w:id="84" w:author="Adam Wang [2]" w:date="2019-01-28T10:58:00Z">
              <w:r>
                <w:t>PK, Unique</w:t>
              </w:r>
            </w:ins>
          </w:p>
        </w:tc>
      </w:tr>
      <w:tr w:rsidR="004079D1" w14:paraId="7272A035" w14:textId="77777777" w:rsidTr="004079D1">
        <w:trPr>
          <w:ins w:id="85" w:author="Adam Wang [2]" w:date="2019-01-28T10:34:00Z"/>
        </w:trPr>
        <w:tc>
          <w:tcPr>
            <w:tcW w:w="3000" w:type="dxa"/>
            <w:tcPrChange w:id="86" w:author="Adam Wang [2]" w:date="2019-01-28T10:34:00Z">
              <w:tcPr>
                <w:tcW w:w="3116" w:type="dxa"/>
              </w:tcPr>
            </w:tcPrChange>
          </w:tcPr>
          <w:p w14:paraId="548B80AB" w14:textId="11BC117E" w:rsidR="004079D1" w:rsidRDefault="004079D1" w:rsidP="00B13192">
            <w:pPr>
              <w:rPr>
                <w:ins w:id="87" w:author="Adam Wang [2]" w:date="2019-01-28T10:34:00Z"/>
              </w:rPr>
            </w:pPr>
            <w:ins w:id="88" w:author="Adam Wang [2]" w:date="2019-01-28T10:34:00Z">
              <w:r>
                <w:t>Name</w:t>
              </w:r>
            </w:ins>
          </w:p>
        </w:tc>
        <w:tc>
          <w:tcPr>
            <w:tcW w:w="2987" w:type="dxa"/>
            <w:tcPrChange w:id="89" w:author="Adam Wang [2]" w:date="2019-01-28T10:34:00Z">
              <w:tcPr>
                <w:tcW w:w="3117" w:type="dxa"/>
              </w:tcPr>
            </w:tcPrChange>
          </w:tcPr>
          <w:p w14:paraId="06D3FD43" w14:textId="5C2D6783" w:rsidR="004079D1" w:rsidRDefault="004079D1" w:rsidP="00B13192">
            <w:pPr>
              <w:rPr>
                <w:ins w:id="90" w:author="Adam Wang [2]" w:date="2019-01-28T10:34:00Z"/>
              </w:rPr>
            </w:pPr>
            <w:ins w:id="91" w:author="Adam Wang [2]" w:date="2019-01-28T10:34:00Z">
              <w:r>
                <w:t>TEXT</w:t>
              </w:r>
            </w:ins>
          </w:p>
        </w:tc>
        <w:tc>
          <w:tcPr>
            <w:tcW w:w="3003" w:type="dxa"/>
            <w:tcPrChange w:id="92" w:author="Adam Wang [2]" w:date="2019-01-28T10:34:00Z">
              <w:tcPr>
                <w:tcW w:w="3117" w:type="dxa"/>
              </w:tcPr>
            </w:tcPrChange>
          </w:tcPr>
          <w:p w14:paraId="0DA79E5A" w14:textId="5E23FD27" w:rsidR="004079D1" w:rsidRDefault="00761928" w:rsidP="00B13192">
            <w:pPr>
              <w:rPr>
                <w:ins w:id="93" w:author="Adam Wang [2]" w:date="2019-01-28T10:34:00Z"/>
              </w:rPr>
            </w:pPr>
            <w:ins w:id="94" w:author="Adam Wang [2]" w:date="2019-01-28T10:58:00Z">
              <w:r>
                <w:t>Unique</w:t>
              </w:r>
            </w:ins>
          </w:p>
        </w:tc>
      </w:tr>
      <w:tr w:rsidR="004079D1" w14:paraId="123C0449" w14:textId="77777777" w:rsidTr="004079D1">
        <w:trPr>
          <w:ins w:id="95" w:author="Adam Wang [2]" w:date="2019-01-28T10:34:00Z"/>
        </w:trPr>
        <w:tc>
          <w:tcPr>
            <w:tcW w:w="3000" w:type="dxa"/>
            <w:tcPrChange w:id="96" w:author="Adam Wang [2]" w:date="2019-01-28T10:34:00Z">
              <w:tcPr>
                <w:tcW w:w="3116" w:type="dxa"/>
              </w:tcPr>
            </w:tcPrChange>
          </w:tcPr>
          <w:p w14:paraId="09476D94" w14:textId="6BDF5C24" w:rsidR="004079D1" w:rsidRDefault="004079D1" w:rsidP="00B13192">
            <w:pPr>
              <w:rPr>
                <w:ins w:id="97" w:author="Adam Wang [2]" w:date="2019-01-28T10:34:00Z"/>
              </w:rPr>
            </w:pPr>
            <w:ins w:id="98" w:author="Adam Wang [2]" w:date="2019-01-28T10:34:00Z">
              <w:r>
                <w:t>VALUE</w:t>
              </w:r>
            </w:ins>
          </w:p>
        </w:tc>
        <w:tc>
          <w:tcPr>
            <w:tcW w:w="2987" w:type="dxa"/>
            <w:tcPrChange w:id="99" w:author="Adam Wang [2]" w:date="2019-01-28T10:34:00Z">
              <w:tcPr>
                <w:tcW w:w="3117" w:type="dxa"/>
              </w:tcPr>
            </w:tcPrChange>
          </w:tcPr>
          <w:p w14:paraId="14436EC8" w14:textId="2B34638A" w:rsidR="004079D1" w:rsidRDefault="004079D1" w:rsidP="00B13192">
            <w:pPr>
              <w:rPr>
                <w:ins w:id="100" w:author="Adam Wang [2]" w:date="2019-01-28T10:34:00Z"/>
              </w:rPr>
            </w:pPr>
            <w:ins w:id="101" w:author="Adam Wang [2]" w:date="2019-01-28T10:34:00Z">
              <w:r>
                <w:t>TEXT</w:t>
              </w:r>
            </w:ins>
          </w:p>
        </w:tc>
        <w:tc>
          <w:tcPr>
            <w:tcW w:w="3003" w:type="dxa"/>
            <w:tcPrChange w:id="102" w:author="Adam Wang [2]" w:date="2019-01-28T10:34:00Z">
              <w:tcPr>
                <w:tcW w:w="3117" w:type="dxa"/>
              </w:tcPr>
            </w:tcPrChange>
          </w:tcPr>
          <w:p w14:paraId="79FDA1FB" w14:textId="77777777" w:rsidR="004079D1" w:rsidRDefault="004079D1" w:rsidP="00B13192">
            <w:pPr>
              <w:rPr>
                <w:ins w:id="103" w:author="Adam Wang [2]" w:date="2019-01-28T10:34:00Z"/>
              </w:rPr>
            </w:pPr>
          </w:p>
        </w:tc>
      </w:tr>
      <w:tr w:rsidR="003501F8" w14:paraId="1317FBFD" w14:textId="77777777" w:rsidTr="004079D1">
        <w:trPr>
          <w:ins w:id="104" w:author="Adam Wang [2]" w:date="2019-01-28T10:31:00Z"/>
        </w:trPr>
        <w:tc>
          <w:tcPr>
            <w:tcW w:w="3000" w:type="dxa"/>
            <w:tcPrChange w:id="105" w:author="Adam Wang [2]" w:date="2019-01-28T10:34:00Z">
              <w:tcPr>
                <w:tcW w:w="3116" w:type="dxa"/>
              </w:tcPr>
            </w:tcPrChange>
          </w:tcPr>
          <w:p w14:paraId="3BEA56F2" w14:textId="77777777" w:rsidR="003501F8" w:rsidRDefault="003501F8" w:rsidP="00B13192">
            <w:pPr>
              <w:rPr>
                <w:ins w:id="106" w:author="Adam Wang [2]" w:date="2019-01-28T10:31:00Z"/>
              </w:rPr>
            </w:pPr>
            <w:proofErr w:type="spellStart"/>
            <w:ins w:id="107" w:author="Adam Wang [2]" w:date="2019-01-28T10:31:00Z">
              <w:r>
                <w:lastRenderedPageBreak/>
                <w:t>TimeStamp</w:t>
              </w:r>
              <w:proofErr w:type="spellEnd"/>
            </w:ins>
          </w:p>
        </w:tc>
        <w:tc>
          <w:tcPr>
            <w:tcW w:w="2987" w:type="dxa"/>
            <w:tcPrChange w:id="108" w:author="Adam Wang [2]" w:date="2019-01-28T10:34:00Z">
              <w:tcPr>
                <w:tcW w:w="3117" w:type="dxa"/>
              </w:tcPr>
            </w:tcPrChange>
          </w:tcPr>
          <w:p w14:paraId="281657EF" w14:textId="77777777" w:rsidR="003501F8" w:rsidRDefault="003501F8" w:rsidP="00B13192">
            <w:pPr>
              <w:rPr>
                <w:ins w:id="109" w:author="Adam Wang [2]" w:date="2019-01-28T10:31:00Z"/>
              </w:rPr>
            </w:pPr>
            <w:ins w:id="110" w:author="Adam Wang [2]" w:date="2019-01-28T10:31:00Z">
              <w:r>
                <w:t>TEXT</w:t>
              </w:r>
            </w:ins>
          </w:p>
        </w:tc>
        <w:tc>
          <w:tcPr>
            <w:tcW w:w="3003" w:type="dxa"/>
            <w:tcPrChange w:id="111" w:author="Adam Wang [2]" w:date="2019-01-28T10:34:00Z">
              <w:tcPr>
                <w:tcW w:w="3117" w:type="dxa"/>
              </w:tcPr>
            </w:tcPrChange>
          </w:tcPr>
          <w:p w14:paraId="7C383361" w14:textId="703785AE" w:rsidR="003501F8" w:rsidRDefault="004079D1" w:rsidP="00B13192">
            <w:pPr>
              <w:rPr>
                <w:ins w:id="112" w:author="Adam Wang [2]" w:date="2019-01-28T10:31:00Z"/>
              </w:rPr>
            </w:pPr>
            <w:ins w:id="113" w:author="Adam Wang [2]" w:date="2019-01-28T10:37:00Z">
              <w:r>
                <w:t xml:space="preserve">Last Modified </w:t>
              </w:r>
            </w:ins>
            <w:ins w:id="114" w:author="Adam Wang [2]" w:date="2019-01-28T10:38:00Z">
              <w:r>
                <w:t>Date Time</w:t>
              </w:r>
            </w:ins>
          </w:p>
        </w:tc>
      </w:tr>
    </w:tbl>
    <w:p w14:paraId="66F69EC0" w14:textId="401D80C1" w:rsidR="003501F8" w:rsidRDefault="003501F8" w:rsidP="002475F5">
      <w:pPr>
        <w:ind w:left="360"/>
        <w:rPr>
          <w:ins w:id="115" w:author="Adam Wang [2]" w:date="2019-01-28T11:08:00Z"/>
        </w:rPr>
      </w:pPr>
    </w:p>
    <w:p w14:paraId="48573511" w14:textId="77777777" w:rsidR="00C53DA3" w:rsidRDefault="00C53DA3" w:rsidP="00C53DA3">
      <w:pPr>
        <w:ind w:left="360"/>
        <w:rPr>
          <w:ins w:id="116" w:author="Adam Wang [2]" w:date="2019-01-28T11:08:00Z"/>
        </w:rPr>
      </w:pPr>
      <w:ins w:id="117" w:author="Adam Wang [2]" w:date="2019-01-28T11:08:00Z">
        <w:r>
          <w:t>Data Definition</w:t>
        </w:r>
      </w:ins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00"/>
        <w:gridCol w:w="984"/>
        <w:gridCol w:w="2167"/>
        <w:gridCol w:w="3839"/>
      </w:tblGrid>
      <w:tr w:rsidR="00C53DA3" w14:paraId="6C4AF493" w14:textId="77777777" w:rsidTr="00B13192">
        <w:trPr>
          <w:ins w:id="118" w:author="Adam Wang [2]" w:date="2019-01-28T11:08:00Z"/>
        </w:trPr>
        <w:tc>
          <w:tcPr>
            <w:tcW w:w="2000" w:type="dxa"/>
          </w:tcPr>
          <w:p w14:paraId="549BA7FD" w14:textId="77777777" w:rsidR="00C53DA3" w:rsidRDefault="00C53DA3" w:rsidP="00B13192">
            <w:pPr>
              <w:rPr>
                <w:ins w:id="119" w:author="Adam Wang [2]" w:date="2019-01-28T11:08:00Z"/>
              </w:rPr>
            </w:pPr>
            <w:ins w:id="120" w:author="Adam Wang [2]" w:date="2019-01-28T11:08:00Z">
              <w:r>
                <w:t>Name</w:t>
              </w:r>
            </w:ins>
          </w:p>
        </w:tc>
        <w:tc>
          <w:tcPr>
            <w:tcW w:w="984" w:type="dxa"/>
          </w:tcPr>
          <w:p w14:paraId="72887471" w14:textId="77777777" w:rsidR="00C53DA3" w:rsidRDefault="00C53DA3" w:rsidP="00B13192">
            <w:pPr>
              <w:jc w:val="center"/>
              <w:rPr>
                <w:ins w:id="121" w:author="Adam Wang [2]" w:date="2019-01-28T11:08:00Z"/>
              </w:rPr>
            </w:pPr>
            <w:ins w:id="122" w:author="Adam Wang [2]" w:date="2019-01-28T11:08:00Z">
              <w:r>
                <w:t>Value</w:t>
              </w:r>
            </w:ins>
          </w:p>
        </w:tc>
        <w:tc>
          <w:tcPr>
            <w:tcW w:w="2167" w:type="dxa"/>
          </w:tcPr>
          <w:p w14:paraId="77E80397" w14:textId="77777777" w:rsidR="00C53DA3" w:rsidRDefault="00C53DA3" w:rsidP="00B13192">
            <w:pPr>
              <w:rPr>
                <w:ins w:id="123" w:author="Adam Wang [2]" w:date="2019-01-28T11:08:00Z"/>
              </w:rPr>
            </w:pPr>
            <w:ins w:id="124" w:author="Adam Wang [2]" w:date="2019-01-28T11:08:00Z">
              <w:r>
                <w:t>Meaning</w:t>
              </w:r>
            </w:ins>
          </w:p>
        </w:tc>
        <w:tc>
          <w:tcPr>
            <w:tcW w:w="3839" w:type="dxa"/>
          </w:tcPr>
          <w:p w14:paraId="1ADEB177" w14:textId="77777777" w:rsidR="00C53DA3" w:rsidRDefault="00C53DA3" w:rsidP="00B13192">
            <w:pPr>
              <w:rPr>
                <w:ins w:id="125" w:author="Adam Wang [2]" w:date="2019-01-28T11:08:00Z"/>
              </w:rPr>
            </w:pPr>
            <w:ins w:id="126" w:author="Adam Wang [2]" w:date="2019-01-28T11:08:00Z">
              <w:r>
                <w:t>Comment</w:t>
              </w:r>
            </w:ins>
          </w:p>
        </w:tc>
      </w:tr>
      <w:tr w:rsidR="00C53DA3" w14:paraId="54C7076E" w14:textId="77777777" w:rsidTr="00B13192">
        <w:trPr>
          <w:ins w:id="127" w:author="Adam Wang [2]" w:date="2019-01-28T11:08:00Z"/>
        </w:trPr>
        <w:tc>
          <w:tcPr>
            <w:tcW w:w="2000" w:type="dxa"/>
            <w:vMerge w:val="restart"/>
          </w:tcPr>
          <w:p w14:paraId="12959D26" w14:textId="176F4886" w:rsidR="00C53DA3" w:rsidRDefault="00C53DA3" w:rsidP="00B13192">
            <w:pPr>
              <w:rPr>
                <w:ins w:id="128" w:author="Adam Wang [2]" w:date="2019-01-28T11:08:00Z"/>
              </w:rPr>
            </w:pPr>
            <w:bookmarkStart w:id="129" w:name="_Hlk536437267"/>
            <w:ins w:id="130" w:author="Adam Wang [2]" w:date="2019-01-28T11:09:00Z">
              <w:r>
                <w:t>WITS_STATE</w:t>
              </w:r>
            </w:ins>
            <w:bookmarkEnd w:id="129"/>
          </w:p>
        </w:tc>
        <w:tc>
          <w:tcPr>
            <w:tcW w:w="984" w:type="dxa"/>
          </w:tcPr>
          <w:p w14:paraId="10BA6418" w14:textId="77777777" w:rsidR="00C53DA3" w:rsidRDefault="00C53DA3" w:rsidP="00B13192">
            <w:pPr>
              <w:jc w:val="center"/>
              <w:rPr>
                <w:ins w:id="131" w:author="Adam Wang [2]" w:date="2019-01-28T11:08:00Z"/>
              </w:rPr>
            </w:pPr>
            <w:ins w:id="132" w:author="Adam Wang [2]" w:date="2019-01-28T11:08:00Z">
              <w:r>
                <w:t>0</w:t>
              </w:r>
            </w:ins>
          </w:p>
        </w:tc>
        <w:tc>
          <w:tcPr>
            <w:tcW w:w="2167" w:type="dxa"/>
          </w:tcPr>
          <w:p w14:paraId="599EA36A" w14:textId="77777777" w:rsidR="00C53DA3" w:rsidRDefault="00C53DA3" w:rsidP="00B13192">
            <w:pPr>
              <w:rPr>
                <w:ins w:id="133" w:author="Adam Wang [2]" w:date="2019-01-28T11:08:00Z"/>
              </w:rPr>
            </w:pPr>
            <w:ins w:id="134" w:author="Adam Wang [2]" w:date="2019-01-28T11:08:00Z">
              <w:r>
                <w:t>OFF</w:t>
              </w:r>
            </w:ins>
          </w:p>
        </w:tc>
        <w:tc>
          <w:tcPr>
            <w:tcW w:w="3839" w:type="dxa"/>
            <w:vMerge w:val="restart"/>
          </w:tcPr>
          <w:p w14:paraId="35F00A47" w14:textId="7A491A2E" w:rsidR="00C53DA3" w:rsidRDefault="00C53DA3" w:rsidP="00B13192">
            <w:pPr>
              <w:rPr>
                <w:ins w:id="135" w:author="Adam Wang [2]" w:date="2019-01-28T11:08:00Z"/>
              </w:rPr>
            </w:pPr>
            <w:bookmarkStart w:id="136" w:name="_Hlk536437321"/>
            <w:bookmarkStart w:id="137" w:name="_GoBack"/>
            <w:ins w:id="138" w:author="Adam Wang [2]" w:date="2019-01-28T11:09:00Z">
              <w:r>
                <w:t>Data Collector updates WITS connecti</w:t>
              </w:r>
            </w:ins>
            <w:ins w:id="139" w:author="Adam Wang [2]" w:date="2019-01-28T11:10:00Z">
              <w:r>
                <w:t>on state to client’s system</w:t>
              </w:r>
            </w:ins>
            <w:ins w:id="140" w:author="Adam Wang [2]" w:date="2019-01-28T11:12:00Z">
              <w:r>
                <w:t xml:space="preserve"> at certain interval, eService Express will read the state and dis</w:t>
              </w:r>
            </w:ins>
            <w:ins w:id="141" w:author="Adam Wang [2]" w:date="2019-01-28T11:13:00Z">
              <w:r>
                <w:t>play on UI</w:t>
              </w:r>
            </w:ins>
            <w:bookmarkEnd w:id="136"/>
            <w:bookmarkEnd w:id="137"/>
          </w:p>
        </w:tc>
      </w:tr>
      <w:tr w:rsidR="00C53DA3" w14:paraId="3A919EFC" w14:textId="77777777" w:rsidTr="00B13192">
        <w:trPr>
          <w:ins w:id="142" w:author="Adam Wang [2]" w:date="2019-01-28T11:08:00Z"/>
        </w:trPr>
        <w:tc>
          <w:tcPr>
            <w:tcW w:w="2000" w:type="dxa"/>
            <w:vMerge/>
          </w:tcPr>
          <w:p w14:paraId="7274E54B" w14:textId="77777777" w:rsidR="00C53DA3" w:rsidRDefault="00C53DA3" w:rsidP="00B13192">
            <w:pPr>
              <w:rPr>
                <w:ins w:id="143" w:author="Adam Wang [2]" w:date="2019-01-28T11:08:00Z"/>
              </w:rPr>
            </w:pPr>
          </w:p>
        </w:tc>
        <w:tc>
          <w:tcPr>
            <w:tcW w:w="984" w:type="dxa"/>
          </w:tcPr>
          <w:p w14:paraId="098D6263" w14:textId="77777777" w:rsidR="00C53DA3" w:rsidRDefault="00C53DA3" w:rsidP="00B13192">
            <w:pPr>
              <w:jc w:val="center"/>
              <w:rPr>
                <w:ins w:id="144" w:author="Adam Wang [2]" w:date="2019-01-28T11:08:00Z"/>
              </w:rPr>
            </w:pPr>
            <w:ins w:id="145" w:author="Adam Wang [2]" w:date="2019-01-28T11:08:00Z">
              <w:r>
                <w:t>1</w:t>
              </w:r>
            </w:ins>
          </w:p>
        </w:tc>
        <w:tc>
          <w:tcPr>
            <w:tcW w:w="2167" w:type="dxa"/>
          </w:tcPr>
          <w:p w14:paraId="1004386C" w14:textId="77777777" w:rsidR="00C53DA3" w:rsidRDefault="00C53DA3" w:rsidP="00B13192">
            <w:pPr>
              <w:rPr>
                <w:ins w:id="146" w:author="Adam Wang [2]" w:date="2019-01-28T11:08:00Z"/>
              </w:rPr>
            </w:pPr>
            <w:ins w:id="147" w:author="Adam Wang [2]" w:date="2019-01-28T11:08:00Z">
              <w:r>
                <w:t>ON</w:t>
              </w:r>
            </w:ins>
          </w:p>
        </w:tc>
        <w:tc>
          <w:tcPr>
            <w:tcW w:w="3839" w:type="dxa"/>
            <w:vMerge/>
          </w:tcPr>
          <w:p w14:paraId="0CF55384" w14:textId="77777777" w:rsidR="00C53DA3" w:rsidRDefault="00C53DA3" w:rsidP="00B13192">
            <w:pPr>
              <w:rPr>
                <w:ins w:id="148" w:author="Adam Wang [2]" w:date="2019-01-28T11:08:00Z"/>
              </w:rPr>
            </w:pPr>
          </w:p>
        </w:tc>
      </w:tr>
      <w:tr w:rsidR="00C53DA3" w14:paraId="4A228109" w14:textId="77777777" w:rsidTr="00B13192">
        <w:trPr>
          <w:ins w:id="149" w:author="Adam Wang [2]" w:date="2019-01-28T11:08:00Z"/>
        </w:trPr>
        <w:tc>
          <w:tcPr>
            <w:tcW w:w="2000" w:type="dxa"/>
          </w:tcPr>
          <w:p w14:paraId="7F8CED94" w14:textId="77777777" w:rsidR="00C53DA3" w:rsidRDefault="00C53DA3" w:rsidP="00B13192">
            <w:pPr>
              <w:rPr>
                <w:ins w:id="150" w:author="Adam Wang [2]" w:date="2019-01-28T11:08:00Z"/>
              </w:rPr>
            </w:pPr>
          </w:p>
        </w:tc>
        <w:tc>
          <w:tcPr>
            <w:tcW w:w="984" w:type="dxa"/>
          </w:tcPr>
          <w:p w14:paraId="5C834445" w14:textId="77777777" w:rsidR="00C53DA3" w:rsidRDefault="00C53DA3" w:rsidP="00B13192">
            <w:pPr>
              <w:jc w:val="center"/>
              <w:rPr>
                <w:ins w:id="151" w:author="Adam Wang [2]" w:date="2019-01-28T11:08:00Z"/>
              </w:rPr>
            </w:pPr>
          </w:p>
        </w:tc>
        <w:tc>
          <w:tcPr>
            <w:tcW w:w="2167" w:type="dxa"/>
          </w:tcPr>
          <w:p w14:paraId="32DEEE7F" w14:textId="77777777" w:rsidR="00C53DA3" w:rsidRDefault="00C53DA3" w:rsidP="00B13192">
            <w:pPr>
              <w:rPr>
                <w:ins w:id="152" w:author="Adam Wang [2]" w:date="2019-01-28T11:08:00Z"/>
              </w:rPr>
            </w:pPr>
          </w:p>
        </w:tc>
        <w:tc>
          <w:tcPr>
            <w:tcW w:w="3839" w:type="dxa"/>
          </w:tcPr>
          <w:p w14:paraId="2D705967" w14:textId="77777777" w:rsidR="00C53DA3" w:rsidRDefault="00C53DA3" w:rsidP="00B13192">
            <w:pPr>
              <w:rPr>
                <w:ins w:id="153" w:author="Adam Wang [2]" w:date="2019-01-28T11:08:00Z"/>
              </w:rPr>
            </w:pPr>
          </w:p>
        </w:tc>
      </w:tr>
    </w:tbl>
    <w:p w14:paraId="46E13265" w14:textId="77777777" w:rsidR="00C53DA3" w:rsidRDefault="00C53DA3" w:rsidP="002475F5">
      <w:pPr>
        <w:ind w:left="360"/>
        <w:rPr>
          <w:ins w:id="154" w:author="Adam Wang [2]" w:date="2019-01-28T10:16:00Z"/>
        </w:rPr>
      </w:pPr>
    </w:p>
    <w:p w14:paraId="5E69CDBA" w14:textId="5995467D" w:rsidR="004079D1" w:rsidRDefault="004079D1" w:rsidP="004079D1">
      <w:pPr>
        <w:ind w:left="360"/>
        <w:rPr>
          <w:ins w:id="155" w:author="Adam Wang [2]" w:date="2019-01-28T10:37:00Z"/>
        </w:rPr>
      </w:pPr>
      <w:ins w:id="156" w:author="Adam Wang [2]" w:date="2019-01-28T10:37:00Z">
        <w:r>
          <w:t xml:space="preserve">Table: </w:t>
        </w:r>
        <w:r>
          <w:t>ESE</w:t>
        </w:r>
        <w:r>
          <w:t>_FLAGS</w:t>
        </w:r>
      </w:ins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0"/>
        <w:gridCol w:w="2987"/>
        <w:gridCol w:w="3003"/>
      </w:tblGrid>
      <w:tr w:rsidR="004079D1" w14:paraId="76B06356" w14:textId="77777777" w:rsidTr="00B13192">
        <w:trPr>
          <w:ins w:id="157" w:author="Adam Wang [2]" w:date="2019-01-28T10:37:00Z"/>
        </w:trPr>
        <w:tc>
          <w:tcPr>
            <w:tcW w:w="3000" w:type="dxa"/>
          </w:tcPr>
          <w:p w14:paraId="1C063F99" w14:textId="77777777" w:rsidR="004079D1" w:rsidRDefault="004079D1" w:rsidP="00B13192">
            <w:pPr>
              <w:rPr>
                <w:ins w:id="158" w:author="Adam Wang [2]" w:date="2019-01-28T10:37:00Z"/>
              </w:rPr>
            </w:pPr>
            <w:ins w:id="159" w:author="Adam Wang [2]" w:date="2019-01-28T10:37:00Z">
              <w:r>
                <w:t>Column Name</w:t>
              </w:r>
            </w:ins>
          </w:p>
        </w:tc>
        <w:tc>
          <w:tcPr>
            <w:tcW w:w="2987" w:type="dxa"/>
          </w:tcPr>
          <w:p w14:paraId="36C2A10E" w14:textId="77777777" w:rsidR="004079D1" w:rsidRDefault="004079D1" w:rsidP="00B13192">
            <w:pPr>
              <w:rPr>
                <w:ins w:id="160" w:author="Adam Wang [2]" w:date="2019-01-28T10:37:00Z"/>
              </w:rPr>
            </w:pPr>
            <w:ins w:id="161" w:author="Adam Wang [2]" w:date="2019-01-28T10:37:00Z">
              <w:r>
                <w:t>Date Type</w:t>
              </w:r>
            </w:ins>
          </w:p>
        </w:tc>
        <w:tc>
          <w:tcPr>
            <w:tcW w:w="3003" w:type="dxa"/>
          </w:tcPr>
          <w:p w14:paraId="63A97312" w14:textId="77777777" w:rsidR="004079D1" w:rsidRDefault="004079D1" w:rsidP="00B13192">
            <w:pPr>
              <w:rPr>
                <w:ins w:id="162" w:author="Adam Wang [2]" w:date="2019-01-28T10:37:00Z"/>
              </w:rPr>
            </w:pPr>
            <w:ins w:id="163" w:author="Adam Wang [2]" w:date="2019-01-28T10:37:00Z">
              <w:r>
                <w:t>Comments</w:t>
              </w:r>
            </w:ins>
          </w:p>
        </w:tc>
      </w:tr>
      <w:tr w:rsidR="004079D1" w14:paraId="1E8E0361" w14:textId="77777777" w:rsidTr="00B13192">
        <w:trPr>
          <w:ins w:id="164" w:author="Adam Wang [2]" w:date="2019-01-28T10:37:00Z"/>
        </w:trPr>
        <w:tc>
          <w:tcPr>
            <w:tcW w:w="3000" w:type="dxa"/>
          </w:tcPr>
          <w:p w14:paraId="67DFC65D" w14:textId="77777777" w:rsidR="004079D1" w:rsidRDefault="004079D1" w:rsidP="00B13192">
            <w:pPr>
              <w:rPr>
                <w:ins w:id="165" w:author="Adam Wang [2]" w:date="2019-01-28T10:37:00Z"/>
              </w:rPr>
            </w:pPr>
            <w:ins w:id="166" w:author="Adam Wang [2]" w:date="2019-01-28T10:37:00Z">
              <w:r>
                <w:t>ID</w:t>
              </w:r>
            </w:ins>
          </w:p>
        </w:tc>
        <w:tc>
          <w:tcPr>
            <w:tcW w:w="2987" w:type="dxa"/>
          </w:tcPr>
          <w:p w14:paraId="0EC9BBD3" w14:textId="77777777" w:rsidR="004079D1" w:rsidRDefault="004079D1" w:rsidP="00B13192">
            <w:pPr>
              <w:rPr>
                <w:ins w:id="167" w:author="Adam Wang [2]" w:date="2019-01-28T10:37:00Z"/>
              </w:rPr>
            </w:pPr>
            <w:ins w:id="168" w:author="Adam Wang [2]" w:date="2019-01-28T10:37:00Z">
              <w:r>
                <w:t>INTEGER</w:t>
              </w:r>
            </w:ins>
          </w:p>
        </w:tc>
        <w:tc>
          <w:tcPr>
            <w:tcW w:w="3003" w:type="dxa"/>
          </w:tcPr>
          <w:p w14:paraId="6C373F8D" w14:textId="0B4E97D3" w:rsidR="004079D1" w:rsidRDefault="00761928" w:rsidP="00B13192">
            <w:pPr>
              <w:rPr>
                <w:ins w:id="169" w:author="Adam Wang [2]" w:date="2019-01-28T10:37:00Z"/>
              </w:rPr>
            </w:pPr>
            <w:ins w:id="170" w:author="Adam Wang [2]" w:date="2019-01-28T10:58:00Z">
              <w:r>
                <w:t>PK, Unique</w:t>
              </w:r>
            </w:ins>
          </w:p>
        </w:tc>
      </w:tr>
      <w:tr w:rsidR="004079D1" w14:paraId="58AE4FB9" w14:textId="77777777" w:rsidTr="00B13192">
        <w:trPr>
          <w:ins w:id="171" w:author="Adam Wang [2]" w:date="2019-01-28T10:37:00Z"/>
        </w:trPr>
        <w:tc>
          <w:tcPr>
            <w:tcW w:w="3000" w:type="dxa"/>
          </w:tcPr>
          <w:p w14:paraId="49245D28" w14:textId="77777777" w:rsidR="004079D1" w:rsidRDefault="004079D1" w:rsidP="00B13192">
            <w:pPr>
              <w:rPr>
                <w:ins w:id="172" w:author="Adam Wang [2]" w:date="2019-01-28T10:37:00Z"/>
              </w:rPr>
            </w:pPr>
            <w:ins w:id="173" w:author="Adam Wang [2]" w:date="2019-01-28T10:37:00Z">
              <w:r>
                <w:t>Name</w:t>
              </w:r>
            </w:ins>
          </w:p>
        </w:tc>
        <w:tc>
          <w:tcPr>
            <w:tcW w:w="2987" w:type="dxa"/>
          </w:tcPr>
          <w:p w14:paraId="131694DC" w14:textId="77777777" w:rsidR="004079D1" w:rsidRDefault="004079D1" w:rsidP="00B13192">
            <w:pPr>
              <w:rPr>
                <w:ins w:id="174" w:author="Adam Wang [2]" w:date="2019-01-28T10:37:00Z"/>
              </w:rPr>
            </w:pPr>
            <w:ins w:id="175" w:author="Adam Wang [2]" w:date="2019-01-28T10:37:00Z">
              <w:r>
                <w:t>TEXT</w:t>
              </w:r>
            </w:ins>
          </w:p>
        </w:tc>
        <w:tc>
          <w:tcPr>
            <w:tcW w:w="3003" w:type="dxa"/>
          </w:tcPr>
          <w:p w14:paraId="645980C7" w14:textId="08DA72A4" w:rsidR="004079D1" w:rsidRDefault="00761928" w:rsidP="00B13192">
            <w:pPr>
              <w:rPr>
                <w:ins w:id="176" w:author="Adam Wang [2]" w:date="2019-01-28T10:37:00Z"/>
              </w:rPr>
            </w:pPr>
            <w:ins w:id="177" w:author="Adam Wang [2]" w:date="2019-01-28T10:58:00Z">
              <w:r>
                <w:t>Unique</w:t>
              </w:r>
            </w:ins>
          </w:p>
        </w:tc>
      </w:tr>
      <w:tr w:rsidR="004079D1" w14:paraId="2BF7A0BB" w14:textId="77777777" w:rsidTr="00B13192">
        <w:trPr>
          <w:ins w:id="178" w:author="Adam Wang [2]" w:date="2019-01-28T10:37:00Z"/>
        </w:trPr>
        <w:tc>
          <w:tcPr>
            <w:tcW w:w="3000" w:type="dxa"/>
          </w:tcPr>
          <w:p w14:paraId="32354898" w14:textId="77777777" w:rsidR="004079D1" w:rsidRDefault="004079D1" w:rsidP="00B13192">
            <w:pPr>
              <w:rPr>
                <w:ins w:id="179" w:author="Adam Wang [2]" w:date="2019-01-28T10:37:00Z"/>
              </w:rPr>
            </w:pPr>
            <w:ins w:id="180" w:author="Adam Wang [2]" w:date="2019-01-28T10:37:00Z">
              <w:r>
                <w:t>VALUE</w:t>
              </w:r>
            </w:ins>
          </w:p>
        </w:tc>
        <w:tc>
          <w:tcPr>
            <w:tcW w:w="2987" w:type="dxa"/>
          </w:tcPr>
          <w:p w14:paraId="412EC7A2" w14:textId="77777777" w:rsidR="004079D1" w:rsidRDefault="004079D1" w:rsidP="00B13192">
            <w:pPr>
              <w:rPr>
                <w:ins w:id="181" w:author="Adam Wang [2]" w:date="2019-01-28T10:37:00Z"/>
              </w:rPr>
            </w:pPr>
            <w:ins w:id="182" w:author="Adam Wang [2]" w:date="2019-01-28T10:37:00Z">
              <w:r>
                <w:t>TEXT</w:t>
              </w:r>
            </w:ins>
          </w:p>
        </w:tc>
        <w:tc>
          <w:tcPr>
            <w:tcW w:w="3003" w:type="dxa"/>
          </w:tcPr>
          <w:p w14:paraId="3AAD7894" w14:textId="77777777" w:rsidR="004079D1" w:rsidRDefault="004079D1" w:rsidP="00B13192">
            <w:pPr>
              <w:rPr>
                <w:ins w:id="183" w:author="Adam Wang [2]" w:date="2019-01-28T10:37:00Z"/>
              </w:rPr>
            </w:pPr>
          </w:p>
        </w:tc>
      </w:tr>
      <w:tr w:rsidR="004079D1" w14:paraId="530197C6" w14:textId="77777777" w:rsidTr="00B13192">
        <w:trPr>
          <w:ins w:id="184" w:author="Adam Wang [2]" w:date="2019-01-28T10:37:00Z"/>
        </w:trPr>
        <w:tc>
          <w:tcPr>
            <w:tcW w:w="3000" w:type="dxa"/>
          </w:tcPr>
          <w:p w14:paraId="55DDED0A" w14:textId="77777777" w:rsidR="004079D1" w:rsidRDefault="004079D1" w:rsidP="00B13192">
            <w:pPr>
              <w:rPr>
                <w:ins w:id="185" w:author="Adam Wang [2]" w:date="2019-01-28T10:37:00Z"/>
              </w:rPr>
            </w:pPr>
            <w:proofErr w:type="spellStart"/>
            <w:ins w:id="186" w:author="Adam Wang [2]" w:date="2019-01-28T10:37:00Z">
              <w:r>
                <w:t>TimeStamp</w:t>
              </w:r>
              <w:proofErr w:type="spellEnd"/>
            </w:ins>
          </w:p>
        </w:tc>
        <w:tc>
          <w:tcPr>
            <w:tcW w:w="2987" w:type="dxa"/>
          </w:tcPr>
          <w:p w14:paraId="3DDB80EF" w14:textId="77777777" w:rsidR="004079D1" w:rsidRDefault="004079D1" w:rsidP="00B13192">
            <w:pPr>
              <w:rPr>
                <w:ins w:id="187" w:author="Adam Wang [2]" w:date="2019-01-28T10:37:00Z"/>
              </w:rPr>
            </w:pPr>
            <w:ins w:id="188" w:author="Adam Wang [2]" w:date="2019-01-28T10:37:00Z">
              <w:r>
                <w:t>TEXT</w:t>
              </w:r>
            </w:ins>
          </w:p>
        </w:tc>
        <w:tc>
          <w:tcPr>
            <w:tcW w:w="3003" w:type="dxa"/>
          </w:tcPr>
          <w:p w14:paraId="28EE24AC" w14:textId="194AC3DC" w:rsidR="004079D1" w:rsidRDefault="004079D1" w:rsidP="00B13192">
            <w:pPr>
              <w:rPr>
                <w:ins w:id="189" w:author="Adam Wang [2]" w:date="2019-01-28T10:37:00Z"/>
              </w:rPr>
            </w:pPr>
            <w:ins w:id="190" w:author="Adam Wang [2]" w:date="2019-01-28T10:38:00Z">
              <w:r>
                <w:t>Last Modified Date Time</w:t>
              </w:r>
            </w:ins>
          </w:p>
        </w:tc>
      </w:tr>
    </w:tbl>
    <w:p w14:paraId="40AE08DA" w14:textId="0FDFDBE7" w:rsidR="002475F5" w:rsidRDefault="002475F5" w:rsidP="00D864F1">
      <w:pPr>
        <w:ind w:left="360"/>
        <w:rPr>
          <w:ins w:id="191" w:author="Adam Wang [2]" w:date="2019-01-28T11:03:00Z"/>
        </w:rPr>
      </w:pPr>
    </w:p>
    <w:p w14:paraId="1A03F1EE" w14:textId="5E5CD6CB" w:rsidR="00134018" w:rsidRDefault="00134018" w:rsidP="00D864F1">
      <w:pPr>
        <w:ind w:left="360"/>
        <w:rPr>
          <w:ins w:id="192" w:author="Adam Wang [2]" w:date="2019-01-28T11:04:00Z"/>
        </w:rPr>
      </w:pPr>
      <w:ins w:id="193" w:author="Adam Wang [2]" w:date="2019-01-28T11:03:00Z">
        <w:r>
          <w:t>Data D</w:t>
        </w:r>
      </w:ins>
      <w:ins w:id="194" w:author="Adam Wang [2]" w:date="2019-01-28T11:04:00Z">
        <w:r>
          <w:t>efinition</w:t>
        </w:r>
      </w:ins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  <w:tblPrChange w:id="195" w:author="Adam Wang [2]" w:date="2019-01-28T11:06:00Z">
          <w:tblPr>
            <w:tblStyle w:val="TableGrid"/>
            <w:tblW w:w="0" w:type="auto"/>
            <w:tblInd w:w="360" w:type="dxa"/>
            <w:tblLook w:val="04A0" w:firstRow="1" w:lastRow="0" w:firstColumn="1" w:lastColumn="0" w:noHBand="0" w:noVBand="1"/>
          </w:tblPr>
        </w:tblPrChange>
      </w:tblPr>
      <w:tblGrid>
        <w:gridCol w:w="2000"/>
        <w:gridCol w:w="984"/>
        <w:gridCol w:w="2167"/>
        <w:gridCol w:w="3839"/>
        <w:tblGridChange w:id="196">
          <w:tblGrid>
            <w:gridCol w:w="1525"/>
            <w:gridCol w:w="475"/>
            <w:gridCol w:w="875"/>
            <w:gridCol w:w="109"/>
            <w:gridCol w:w="2167"/>
            <w:gridCol w:w="3839"/>
            <w:gridCol w:w="6115"/>
          </w:tblGrid>
        </w:tblGridChange>
      </w:tblGrid>
      <w:tr w:rsidR="00C53DA3" w14:paraId="0C581441" w14:textId="77777777" w:rsidTr="00C53DA3">
        <w:trPr>
          <w:ins w:id="197" w:author="Adam Wang [2]" w:date="2019-01-28T11:04:00Z"/>
        </w:trPr>
        <w:tc>
          <w:tcPr>
            <w:tcW w:w="2000" w:type="dxa"/>
            <w:tcPrChange w:id="198" w:author="Adam Wang [2]" w:date="2019-01-28T11:06:00Z">
              <w:tcPr>
                <w:tcW w:w="1525" w:type="dxa"/>
              </w:tcPr>
            </w:tcPrChange>
          </w:tcPr>
          <w:p w14:paraId="189D7846" w14:textId="21F4C215" w:rsidR="00C53DA3" w:rsidRDefault="00C53DA3" w:rsidP="00D864F1">
            <w:pPr>
              <w:rPr>
                <w:ins w:id="199" w:author="Adam Wang [2]" w:date="2019-01-28T11:04:00Z"/>
              </w:rPr>
            </w:pPr>
            <w:ins w:id="200" w:author="Adam Wang [2]" w:date="2019-01-28T11:04:00Z">
              <w:r>
                <w:t>Name</w:t>
              </w:r>
            </w:ins>
          </w:p>
        </w:tc>
        <w:tc>
          <w:tcPr>
            <w:tcW w:w="984" w:type="dxa"/>
            <w:tcPrChange w:id="201" w:author="Adam Wang [2]" w:date="2019-01-28T11:06:00Z">
              <w:tcPr>
                <w:tcW w:w="1350" w:type="dxa"/>
                <w:gridSpan w:val="2"/>
              </w:tcPr>
            </w:tcPrChange>
          </w:tcPr>
          <w:p w14:paraId="6C1BCEF9" w14:textId="4A9D724F" w:rsidR="00C53DA3" w:rsidRDefault="00C53DA3" w:rsidP="00C53DA3">
            <w:pPr>
              <w:jc w:val="center"/>
              <w:rPr>
                <w:ins w:id="202" w:author="Adam Wang [2]" w:date="2019-01-28T11:04:00Z"/>
              </w:rPr>
              <w:pPrChange w:id="203" w:author="Adam Wang [2]" w:date="2019-01-28T11:08:00Z">
                <w:pPr/>
              </w:pPrChange>
            </w:pPr>
            <w:ins w:id="204" w:author="Adam Wang [2]" w:date="2019-01-28T11:04:00Z">
              <w:r>
                <w:t>Val</w:t>
              </w:r>
            </w:ins>
            <w:ins w:id="205" w:author="Adam Wang [2]" w:date="2019-01-28T11:05:00Z">
              <w:r>
                <w:t>ue</w:t>
              </w:r>
            </w:ins>
          </w:p>
        </w:tc>
        <w:tc>
          <w:tcPr>
            <w:tcW w:w="2167" w:type="dxa"/>
            <w:tcPrChange w:id="206" w:author="Adam Wang [2]" w:date="2019-01-28T11:06:00Z">
              <w:tcPr>
                <w:tcW w:w="6115" w:type="dxa"/>
                <w:gridSpan w:val="3"/>
              </w:tcPr>
            </w:tcPrChange>
          </w:tcPr>
          <w:p w14:paraId="0E82A867" w14:textId="2F0E6840" w:rsidR="00C53DA3" w:rsidRDefault="00C53DA3" w:rsidP="00D864F1">
            <w:pPr>
              <w:rPr>
                <w:ins w:id="207" w:author="Adam Wang [2]" w:date="2019-01-28T11:05:00Z"/>
              </w:rPr>
            </w:pPr>
            <w:ins w:id="208" w:author="Adam Wang [2]" w:date="2019-01-28T11:06:00Z">
              <w:r>
                <w:t>Meaning</w:t>
              </w:r>
            </w:ins>
          </w:p>
        </w:tc>
        <w:tc>
          <w:tcPr>
            <w:tcW w:w="3839" w:type="dxa"/>
            <w:tcPrChange w:id="209" w:author="Adam Wang [2]" w:date="2019-01-28T11:06:00Z">
              <w:tcPr>
                <w:tcW w:w="6115" w:type="dxa"/>
              </w:tcPr>
            </w:tcPrChange>
          </w:tcPr>
          <w:p w14:paraId="01E0137B" w14:textId="1FA16A95" w:rsidR="00C53DA3" w:rsidRDefault="00C53DA3" w:rsidP="00D864F1">
            <w:pPr>
              <w:rPr>
                <w:ins w:id="210" w:author="Adam Wang [2]" w:date="2019-01-28T11:04:00Z"/>
              </w:rPr>
            </w:pPr>
            <w:ins w:id="211" w:author="Adam Wang [2]" w:date="2019-01-28T11:05:00Z">
              <w:r>
                <w:t>Comment</w:t>
              </w:r>
            </w:ins>
          </w:p>
        </w:tc>
      </w:tr>
      <w:tr w:rsidR="00C53DA3" w14:paraId="372855ED" w14:textId="77777777" w:rsidTr="00C53DA3">
        <w:trPr>
          <w:ins w:id="212" w:author="Adam Wang [2]" w:date="2019-01-28T11:04:00Z"/>
        </w:trPr>
        <w:tc>
          <w:tcPr>
            <w:tcW w:w="2000" w:type="dxa"/>
            <w:vMerge w:val="restart"/>
          </w:tcPr>
          <w:p w14:paraId="2A0DA86E" w14:textId="43BF88F1" w:rsidR="00C53DA3" w:rsidRDefault="00C53DA3" w:rsidP="00D864F1">
            <w:pPr>
              <w:rPr>
                <w:ins w:id="213" w:author="Adam Wang [2]" w:date="2019-01-28T11:04:00Z"/>
              </w:rPr>
            </w:pPr>
            <w:ins w:id="214" w:author="Adam Wang [2]" w:date="2019-01-28T11:06:00Z">
              <w:r>
                <w:t>SCM_PLC_DB_LOCK</w:t>
              </w:r>
            </w:ins>
          </w:p>
        </w:tc>
        <w:tc>
          <w:tcPr>
            <w:tcW w:w="984" w:type="dxa"/>
          </w:tcPr>
          <w:p w14:paraId="690351E0" w14:textId="25F55979" w:rsidR="00C53DA3" w:rsidRDefault="00C53DA3" w:rsidP="00C53DA3">
            <w:pPr>
              <w:jc w:val="center"/>
              <w:rPr>
                <w:ins w:id="215" w:author="Adam Wang [2]" w:date="2019-01-28T11:04:00Z"/>
              </w:rPr>
              <w:pPrChange w:id="216" w:author="Adam Wang [2]" w:date="2019-01-28T11:08:00Z">
                <w:pPr/>
              </w:pPrChange>
            </w:pPr>
            <w:ins w:id="217" w:author="Adam Wang [2]" w:date="2019-01-28T11:06:00Z">
              <w:r>
                <w:t>0</w:t>
              </w:r>
            </w:ins>
          </w:p>
        </w:tc>
        <w:tc>
          <w:tcPr>
            <w:tcW w:w="2167" w:type="dxa"/>
          </w:tcPr>
          <w:p w14:paraId="569B07A2" w14:textId="49E5F530" w:rsidR="00C53DA3" w:rsidRDefault="00C53DA3" w:rsidP="00D864F1">
            <w:pPr>
              <w:rPr>
                <w:ins w:id="218" w:author="Adam Wang [2]" w:date="2019-01-28T11:05:00Z"/>
              </w:rPr>
            </w:pPr>
            <w:ins w:id="219" w:author="Adam Wang [2]" w:date="2019-01-28T11:06:00Z">
              <w:r>
                <w:t>OFF</w:t>
              </w:r>
            </w:ins>
          </w:p>
        </w:tc>
        <w:tc>
          <w:tcPr>
            <w:tcW w:w="3839" w:type="dxa"/>
            <w:vMerge w:val="restart"/>
          </w:tcPr>
          <w:p w14:paraId="3F68EBBC" w14:textId="48051A47" w:rsidR="00C53DA3" w:rsidRDefault="00C53DA3" w:rsidP="00D864F1">
            <w:pPr>
              <w:rPr>
                <w:ins w:id="220" w:author="Adam Wang [2]" w:date="2019-01-28T11:04:00Z"/>
              </w:rPr>
            </w:pPr>
            <w:bookmarkStart w:id="221" w:name="_Hlk536437230"/>
            <w:proofErr w:type="spellStart"/>
            <w:ins w:id="222" w:author="Adam Wang [2]" w:date="2019-01-28T11:06:00Z">
              <w:r>
                <w:t>eSe</w:t>
              </w:r>
              <w:proofErr w:type="spellEnd"/>
              <w:r>
                <w:t xml:space="preserve"> </w:t>
              </w:r>
            </w:ins>
            <w:ins w:id="223" w:author="Adam Wang [2]" w:date="2019-01-28T11:07:00Z">
              <w:r>
                <w:t>will lock the SCM_PLC Database while doing data cleanup</w:t>
              </w:r>
            </w:ins>
            <w:ins w:id="224" w:author="Adam Wang [2]" w:date="2019-01-28T11:11:00Z">
              <w:r>
                <w:t>, DC will buffer the data and write to database when lock is removed</w:t>
              </w:r>
            </w:ins>
            <w:bookmarkEnd w:id="221"/>
          </w:p>
        </w:tc>
      </w:tr>
      <w:tr w:rsidR="00C53DA3" w14:paraId="25552D5E" w14:textId="77777777" w:rsidTr="00C53DA3">
        <w:trPr>
          <w:ins w:id="225" w:author="Adam Wang [2]" w:date="2019-01-28T11:04:00Z"/>
        </w:trPr>
        <w:tc>
          <w:tcPr>
            <w:tcW w:w="2000" w:type="dxa"/>
            <w:vMerge/>
          </w:tcPr>
          <w:p w14:paraId="21753BA4" w14:textId="77777777" w:rsidR="00C53DA3" w:rsidRDefault="00C53DA3" w:rsidP="00D864F1">
            <w:pPr>
              <w:rPr>
                <w:ins w:id="226" w:author="Adam Wang [2]" w:date="2019-01-28T11:04:00Z"/>
              </w:rPr>
            </w:pPr>
          </w:p>
        </w:tc>
        <w:tc>
          <w:tcPr>
            <w:tcW w:w="984" w:type="dxa"/>
          </w:tcPr>
          <w:p w14:paraId="297DD48D" w14:textId="50763B37" w:rsidR="00C53DA3" w:rsidRDefault="00C53DA3" w:rsidP="00C53DA3">
            <w:pPr>
              <w:jc w:val="center"/>
              <w:rPr>
                <w:ins w:id="227" w:author="Adam Wang [2]" w:date="2019-01-28T11:04:00Z"/>
              </w:rPr>
              <w:pPrChange w:id="228" w:author="Adam Wang [2]" w:date="2019-01-28T11:08:00Z">
                <w:pPr/>
              </w:pPrChange>
            </w:pPr>
            <w:ins w:id="229" w:author="Adam Wang [2]" w:date="2019-01-28T11:06:00Z">
              <w:r>
                <w:t>1</w:t>
              </w:r>
            </w:ins>
          </w:p>
        </w:tc>
        <w:tc>
          <w:tcPr>
            <w:tcW w:w="2167" w:type="dxa"/>
          </w:tcPr>
          <w:p w14:paraId="2B5DC7E6" w14:textId="01D74CD0" w:rsidR="00C53DA3" w:rsidRDefault="00C53DA3" w:rsidP="00D864F1">
            <w:pPr>
              <w:rPr>
                <w:ins w:id="230" w:author="Adam Wang [2]" w:date="2019-01-28T11:05:00Z"/>
              </w:rPr>
            </w:pPr>
            <w:ins w:id="231" w:author="Adam Wang [2]" w:date="2019-01-28T11:06:00Z">
              <w:r>
                <w:t>ON</w:t>
              </w:r>
            </w:ins>
          </w:p>
        </w:tc>
        <w:tc>
          <w:tcPr>
            <w:tcW w:w="3839" w:type="dxa"/>
            <w:vMerge/>
          </w:tcPr>
          <w:p w14:paraId="5B4FF41F" w14:textId="1480C6F8" w:rsidR="00C53DA3" w:rsidRDefault="00C53DA3" w:rsidP="00D864F1">
            <w:pPr>
              <w:rPr>
                <w:ins w:id="232" w:author="Adam Wang [2]" w:date="2019-01-28T11:04:00Z"/>
              </w:rPr>
            </w:pPr>
          </w:p>
        </w:tc>
      </w:tr>
      <w:tr w:rsidR="00C53DA3" w14:paraId="4848AE7A" w14:textId="77777777" w:rsidTr="00C53DA3">
        <w:trPr>
          <w:ins w:id="233" w:author="Adam Wang [2]" w:date="2019-01-28T11:04:00Z"/>
        </w:trPr>
        <w:tc>
          <w:tcPr>
            <w:tcW w:w="2000" w:type="dxa"/>
            <w:tcPrChange w:id="234" w:author="Adam Wang [2]" w:date="2019-01-28T11:06:00Z">
              <w:tcPr>
                <w:tcW w:w="1525" w:type="dxa"/>
              </w:tcPr>
            </w:tcPrChange>
          </w:tcPr>
          <w:p w14:paraId="4FBA3C66" w14:textId="77777777" w:rsidR="00C53DA3" w:rsidRDefault="00C53DA3" w:rsidP="00D864F1">
            <w:pPr>
              <w:rPr>
                <w:ins w:id="235" w:author="Adam Wang [2]" w:date="2019-01-28T11:04:00Z"/>
              </w:rPr>
            </w:pPr>
          </w:p>
        </w:tc>
        <w:tc>
          <w:tcPr>
            <w:tcW w:w="984" w:type="dxa"/>
            <w:tcPrChange w:id="236" w:author="Adam Wang [2]" w:date="2019-01-28T11:06:00Z">
              <w:tcPr>
                <w:tcW w:w="1350" w:type="dxa"/>
                <w:gridSpan w:val="2"/>
              </w:tcPr>
            </w:tcPrChange>
          </w:tcPr>
          <w:p w14:paraId="36ABF94F" w14:textId="77777777" w:rsidR="00C53DA3" w:rsidRDefault="00C53DA3" w:rsidP="00C53DA3">
            <w:pPr>
              <w:jc w:val="center"/>
              <w:rPr>
                <w:ins w:id="237" w:author="Adam Wang [2]" w:date="2019-01-28T11:04:00Z"/>
              </w:rPr>
              <w:pPrChange w:id="238" w:author="Adam Wang [2]" w:date="2019-01-28T11:08:00Z">
                <w:pPr/>
              </w:pPrChange>
            </w:pPr>
          </w:p>
        </w:tc>
        <w:tc>
          <w:tcPr>
            <w:tcW w:w="2167" w:type="dxa"/>
            <w:tcPrChange w:id="239" w:author="Adam Wang [2]" w:date="2019-01-28T11:06:00Z">
              <w:tcPr>
                <w:tcW w:w="6115" w:type="dxa"/>
                <w:gridSpan w:val="3"/>
              </w:tcPr>
            </w:tcPrChange>
          </w:tcPr>
          <w:p w14:paraId="4237E7DD" w14:textId="77777777" w:rsidR="00C53DA3" w:rsidRDefault="00C53DA3" w:rsidP="00D864F1">
            <w:pPr>
              <w:rPr>
                <w:ins w:id="240" w:author="Adam Wang [2]" w:date="2019-01-28T11:05:00Z"/>
              </w:rPr>
            </w:pPr>
          </w:p>
        </w:tc>
        <w:tc>
          <w:tcPr>
            <w:tcW w:w="3839" w:type="dxa"/>
            <w:tcPrChange w:id="241" w:author="Adam Wang [2]" w:date="2019-01-28T11:06:00Z">
              <w:tcPr>
                <w:tcW w:w="6115" w:type="dxa"/>
              </w:tcPr>
            </w:tcPrChange>
          </w:tcPr>
          <w:p w14:paraId="7E8826E2" w14:textId="47CA980C" w:rsidR="00C53DA3" w:rsidRDefault="00C53DA3" w:rsidP="00D864F1">
            <w:pPr>
              <w:rPr>
                <w:ins w:id="242" w:author="Adam Wang [2]" w:date="2019-01-28T11:04:00Z"/>
              </w:rPr>
            </w:pPr>
          </w:p>
        </w:tc>
      </w:tr>
    </w:tbl>
    <w:p w14:paraId="2AA914E5" w14:textId="77777777" w:rsidR="00134018" w:rsidRDefault="00134018" w:rsidP="00D864F1">
      <w:pPr>
        <w:ind w:left="360"/>
      </w:pPr>
    </w:p>
    <w:p w14:paraId="79F4E225" w14:textId="1B021C56" w:rsidR="00D864F1" w:rsidRDefault="00D864F1" w:rsidP="00D864F1">
      <w:pPr>
        <w:pStyle w:val="Heading3"/>
      </w:pPr>
      <w:bookmarkStart w:id="243" w:name="_Toc514235407"/>
      <w:r>
        <w:t>Job Database</w:t>
      </w:r>
      <w:bookmarkEnd w:id="243"/>
    </w:p>
    <w:p w14:paraId="6C1A77AB" w14:textId="6D02006F" w:rsidR="00D864F1" w:rsidRDefault="00D864F1" w:rsidP="00D864F1">
      <w:r>
        <w:t xml:space="preserve"> </w:t>
      </w:r>
      <w:r>
        <w:tab/>
      </w:r>
    </w:p>
    <w:p w14:paraId="5D25771B" w14:textId="2396D3A0" w:rsidR="00313D7C" w:rsidRDefault="005F0764" w:rsidP="00313D7C">
      <w:del w:id="244" w:author="Adam Wang" w:date="2018-06-18T17:26:00Z">
        <w:r w:rsidDel="003722A5">
          <w:delText>TBD</w:delText>
        </w:r>
      </w:del>
    </w:p>
    <w:p w14:paraId="6C417677" w14:textId="73DBA4C1" w:rsidR="005F0764" w:rsidDel="004079D1" w:rsidRDefault="003722A5" w:rsidP="00313D7C">
      <w:pPr>
        <w:rPr>
          <w:ins w:id="245" w:author="Adam Wang" w:date="2018-06-18T17:27:00Z"/>
          <w:del w:id="246" w:author="Adam Wang [2]" w:date="2019-01-28T10:36:00Z"/>
        </w:rPr>
      </w:pPr>
      <w:ins w:id="247" w:author="Adam Wang" w:date="2018-06-18T17:27:00Z">
        <w:del w:id="248" w:author="Adam Wang [2]" w:date="2019-01-28T10:36:00Z">
          <w:r w:rsidDel="004079D1">
            <w:delText xml:space="preserve">Database Name: </w:delText>
          </w:r>
        </w:del>
      </w:ins>
      <w:ins w:id="249" w:author="Adam Wang" w:date="2018-06-18T18:01:00Z">
        <w:del w:id="250" w:author="Adam Wang [2]" w:date="2019-01-28T10:36:00Z">
          <w:r w:rsidR="007B182C" w:rsidDel="004079D1">
            <w:delText>LocalData</w:delText>
          </w:r>
        </w:del>
      </w:ins>
    </w:p>
    <w:p w14:paraId="47E553FB" w14:textId="71C09902" w:rsidR="003722A5" w:rsidDel="004079D1" w:rsidRDefault="003722A5" w:rsidP="00313D7C">
      <w:pPr>
        <w:rPr>
          <w:ins w:id="251" w:author="Adam Wang" w:date="2018-06-18T17:27:00Z"/>
          <w:del w:id="252" w:author="Adam Wang [2]" w:date="2019-01-28T10:36:00Z"/>
        </w:rPr>
      </w:pPr>
      <w:ins w:id="253" w:author="Adam Wang" w:date="2018-06-18T17:27:00Z">
        <w:del w:id="254" w:author="Adam Wang [2]" w:date="2019-01-28T10:36:00Z">
          <w:r w:rsidDel="004079D1">
            <w:delText>Table: PLC_Data</w:delText>
          </w:r>
        </w:del>
      </w:ins>
    </w:p>
    <w:p w14:paraId="711B332E" w14:textId="04BAC3BD" w:rsidR="003722A5" w:rsidDel="004079D1" w:rsidRDefault="003722A5" w:rsidP="00313D7C">
      <w:pPr>
        <w:rPr>
          <w:ins w:id="255" w:author="Adam Wang" w:date="2018-06-18T17:27:00Z"/>
          <w:del w:id="256" w:author="Adam Wang [2]" w:date="2019-01-28T10:36:00Z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5"/>
        <w:gridCol w:w="2983"/>
        <w:gridCol w:w="3012"/>
      </w:tblGrid>
      <w:tr w:rsidR="003722A5" w:rsidDel="004079D1" w14:paraId="4ECB9A4E" w14:textId="544FEFEB" w:rsidTr="006F70ED">
        <w:trPr>
          <w:ins w:id="257" w:author="Adam Wang" w:date="2018-06-18T17:27:00Z"/>
          <w:del w:id="258" w:author="Adam Wang [2]" w:date="2019-01-28T10:36:00Z"/>
        </w:trPr>
        <w:tc>
          <w:tcPr>
            <w:tcW w:w="3116" w:type="dxa"/>
          </w:tcPr>
          <w:p w14:paraId="31179D5F" w14:textId="2315F4CE" w:rsidR="003722A5" w:rsidDel="004079D1" w:rsidRDefault="003722A5" w:rsidP="006F70ED">
            <w:pPr>
              <w:rPr>
                <w:ins w:id="259" w:author="Adam Wang" w:date="2018-06-18T17:27:00Z"/>
                <w:del w:id="260" w:author="Adam Wang [2]" w:date="2019-01-28T10:36:00Z"/>
              </w:rPr>
            </w:pPr>
            <w:ins w:id="261" w:author="Adam Wang" w:date="2018-06-18T17:27:00Z">
              <w:del w:id="262" w:author="Adam Wang [2]" w:date="2019-01-28T10:36:00Z">
                <w:r w:rsidDel="004079D1">
                  <w:delText>Column Name</w:delText>
                </w:r>
              </w:del>
            </w:ins>
          </w:p>
        </w:tc>
        <w:tc>
          <w:tcPr>
            <w:tcW w:w="3117" w:type="dxa"/>
          </w:tcPr>
          <w:p w14:paraId="71FD02BA" w14:textId="435A7A4C" w:rsidR="003722A5" w:rsidDel="004079D1" w:rsidRDefault="003722A5" w:rsidP="006F70ED">
            <w:pPr>
              <w:rPr>
                <w:ins w:id="263" w:author="Adam Wang" w:date="2018-06-18T17:27:00Z"/>
                <w:del w:id="264" w:author="Adam Wang [2]" w:date="2019-01-28T10:36:00Z"/>
              </w:rPr>
            </w:pPr>
            <w:ins w:id="265" w:author="Adam Wang" w:date="2018-06-18T17:27:00Z">
              <w:del w:id="266" w:author="Adam Wang [2]" w:date="2019-01-28T10:36:00Z">
                <w:r w:rsidDel="004079D1">
                  <w:delText>Date Type</w:delText>
                </w:r>
              </w:del>
            </w:ins>
          </w:p>
        </w:tc>
        <w:tc>
          <w:tcPr>
            <w:tcW w:w="3117" w:type="dxa"/>
          </w:tcPr>
          <w:p w14:paraId="125E82C6" w14:textId="409FFA3E" w:rsidR="003722A5" w:rsidDel="004079D1" w:rsidRDefault="003722A5" w:rsidP="006F70ED">
            <w:pPr>
              <w:rPr>
                <w:ins w:id="267" w:author="Adam Wang" w:date="2018-06-18T17:27:00Z"/>
                <w:del w:id="268" w:author="Adam Wang [2]" w:date="2019-01-28T10:36:00Z"/>
              </w:rPr>
            </w:pPr>
            <w:ins w:id="269" w:author="Adam Wang" w:date="2018-06-18T17:27:00Z">
              <w:del w:id="270" w:author="Adam Wang [2]" w:date="2019-01-28T10:36:00Z">
                <w:r w:rsidDel="004079D1">
                  <w:delText>Comments</w:delText>
                </w:r>
              </w:del>
            </w:ins>
          </w:p>
        </w:tc>
      </w:tr>
      <w:tr w:rsidR="003722A5" w:rsidDel="004079D1" w14:paraId="4FD25CE7" w14:textId="126F70EB" w:rsidTr="006F70ED">
        <w:trPr>
          <w:ins w:id="271" w:author="Adam Wang" w:date="2018-06-18T17:27:00Z"/>
          <w:del w:id="272" w:author="Adam Wang [2]" w:date="2019-01-28T10:36:00Z"/>
        </w:trPr>
        <w:tc>
          <w:tcPr>
            <w:tcW w:w="3116" w:type="dxa"/>
          </w:tcPr>
          <w:p w14:paraId="73EB7AE6" w14:textId="19B3F60C" w:rsidR="003722A5" w:rsidDel="004079D1" w:rsidRDefault="003722A5" w:rsidP="006F70ED">
            <w:pPr>
              <w:rPr>
                <w:ins w:id="273" w:author="Adam Wang" w:date="2018-06-18T17:27:00Z"/>
                <w:del w:id="274" w:author="Adam Wang [2]" w:date="2019-01-28T10:36:00Z"/>
              </w:rPr>
            </w:pPr>
          </w:p>
        </w:tc>
        <w:tc>
          <w:tcPr>
            <w:tcW w:w="3117" w:type="dxa"/>
          </w:tcPr>
          <w:p w14:paraId="2BD6BE38" w14:textId="27F2DE83" w:rsidR="003722A5" w:rsidDel="004079D1" w:rsidRDefault="003722A5" w:rsidP="006F70ED">
            <w:pPr>
              <w:rPr>
                <w:ins w:id="275" w:author="Adam Wang" w:date="2018-06-18T17:27:00Z"/>
                <w:del w:id="276" w:author="Adam Wang [2]" w:date="2019-01-28T10:36:00Z"/>
              </w:rPr>
            </w:pPr>
          </w:p>
        </w:tc>
        <w:tc>
          <w:tcPr>
            <w:tcW w:w="3117" w:type="dxa"/>
          </w:tcPr>
          <w:p w14:paraId="684C3D23" w14:textId="2B4F0B40" w:rsidR="003722A5" w:rsidDel="004079D1" w:rsidRDefault="003722A5" w:rsidP="006F70ED">
            <w:pPr>
              <w:rPr>
                <w:ins w:id="277" w:author="Adam Wang" w:date="2018-06-18T17:27:00Z"/>
                <w:del w:id="278" w:author="Adam Wang [2]" w:date="2019-01-28T10:36:00Z"/>
              </w:rPr>
            </w:pPr>
          </w:p>
        </w:tc>
      </w:tr>
      <w:tr w:rsidR="003722A5" w:rsidDel="004079D1" w14:paraId="1F6F0750" w14:textId="02B1538A" w:rsidTr="006F70ED">
        <w:trPr>
          <w:ins w:id="279" w:author="Adam Wang" w:date="2018-06-18T17:27:00Z"/>
          <w:del w:id="280" w:author="Adam Wang [2]" w:date="2019-01-28T10:36:00Z"/>
        </w:trPr>
        <w:tc>
          <w:tcPr>
            <w:tcW w:w="3116" w:type="dxa"/>
          </w:tcPr>
          <w:p w14:paraId="5442E70E" w14:textId="584B929B" w:rsidR="003722A5" w:rsidDel="004079D1" w:rsidRDefault="003722A5" w:rsidP="006F70ED">
            <w:pPr>
              <w:rPr>
                <w:ins w:id="281" w:author="Adam Wang" w:date="2018-06-18T17:27:00Z"/>
                <w:del w:id="282" w:author="Adam Wang [2]" w:date="2019-01-28T10:36:00Z"/>
              </w:rPr>
            </w:pPr>
          </w:p>
        </w:tc>
        <w:tc>
          <w:tcPr>
            <w:tcW w:w="3117" w:type="dxa"/>
          </w:tcPr>
          <w:p w14:paraId="25A6D576" w14:textId="664416BA" w:rsidR="003722A5" w:rsidDel="004079D1" w:rsidRDefault="003722A5" w:rsidP="006F70ED">
            <w:pPr>
              <w:rPr>
                <w:ins w:id="283" w:author="Adam Wang" w:date="2018-06-18T17:27:00Z"/>
                <w:del w:id="284" w:author="Adam Wang [2]" w:date="2019-01-28T10:36:00Z"/>
              </w:rPr>
            </w:pPr>
          </w:p>
        </w:tc>
        <w:tc>
          <w:tcPr>
            <w:tcW w:w="3117" w:type="dxa"/>
          </w:tcPr>
          <w:p w14:paraId="0C57CD63" w14:textId="5D28D647" w:rsidR="003722A5" w:rsidDel="004079D1" w:rsidRDefault="003722A5" w:rsidP="006F70ED">
            <w:pPr>
              <w:rPr>
                <w:ins w:id="285" w:author="Adam Wang" w:date="2018-06-18T17:27:00Z"/>
                <w:del w:id="286" w:author="Adam Wang [2]" w:date="2019-01-28T10:36:00Z"/>
              </w:rPr>
            </w:pPr>
          </w:p>
        </w:tc>
      </w:tr>
      <w:tr w:rsidR="003722A5" w:rsidDel="004079D1" w14:paraId="41677E8D" w14:textId="5D2302F6" w:rsidTr="006F70ED">
        <w:trPr>
          <w:ins w:id="287" w:author="Adam Wang" w:date="2018-06-18T17:27:00Z"/>
          <w:del w:id="288" w:author="Adam Wang [2]" w:date="2019-01-28T10:36:00Z"/>
        </w:trPr>
        <w:tc>
          <w:tcPr>
            <w:tcW w:w="3116" w:type="dxa"/>
          </w:tcPr>
          <w:p w14:paraId="01785252" w14:textId="67DE7E44" w:rsidR="003722A5" w:rsidDel="004079D1" w:rsidRDefault="003722A5" w:rsidP="006F70ED">
            <w:pPr>
              <w:rPr>
                <w:ins w:id="289" w:author="Adam Wang" w:date="2018-06-18T17:27:00Z"/>
                <w:del w:id="290" w:author="Adam Wang [2]" w:date="2019-01-28T10:36:00Z"/>
              </w:rPr>
            </w:pPr>
          </w:p>
        </w:tc>
        <w:tc>
          <w:tcPr>
            <w:tcW w:w="3117" w:type="dxa"/>
          </w:tcPr>
          <w:p w14:paraId="7FFAC77C" w14:textId="5D9EEC31" w:rsidR="003722A5" w:rsidDel="004079D1" w:rsidRDefault="003722A5" w:rsidP="006F70ED">
            <w:pPr>
              <w:rPr>
                <w:ins w:id="291" w:author="Adam Wang" w:date="2018-06-18T17:27:00Z"/>
                <w:del w:id="292" w:author="Adam Wang [2]" w:date="2019-01-28T10:36:00Z"/>
              </w:rPr>
            </w:pPr>
          </w:p>
        </w:tc>
        <w:tc>
          <w:tcPr>
            <w:tcW w:w="3117" w:type="dxa"/>
          </w:tcPr>
          <w:p w14:paraId="52C3ECFD" w14:textId="34D7FD73" w:rsidR="003722A5" w:rsidDel="004079D1" w:rsidRDefault="003722A5" w:rsidP="006F70ED">
            <w:pPr>
              <w:rPr>
                <w:ins w:id="293" w:author="Adam Wang" w:date="2018-06-18T17:27:00Z"/>
                <w:del w:id="294" w:author="Adam Wang [2]" w:date="2019-01-28T10:36:00Z"/>
              </w:rPr>
            </w:pPr>
          </w:p>
        </w:tc>
      </w:tr>
    </w:tbl>
    <w:p w14:paraId="26C0E0B0" w14:textId="77777777" w:rsidR="00503E29" w:rsidRDefault="00503E29" w:rsidP="00313D7C">
      <w:pPr>
        <w:rPr>
          <w:ins w:id="295" w:author="Adam Wang [2]" w:date="2019-01-28T10:46:00Z"/>
        </w:rPr>
      </w:pPr>
    </w:p>
    <w:p w14:paraId="55E79A4F" w14:textId="2E30F201" w:rsidR="003722A5" w:rsidRDefault="00503E29" w:rsidP="00313D7C">
      <w:ins w:id="296" w:author="Adam Wang [2]" w:date="2019-01-28T10:46:00Z">
        <w:r>
          <w:t xml:space="preserve">Database Name: </w:t>
        </w:r>
        <w:proofErr w:type="spellStart"/>
        <w:r>
          <w:t>LocalData</w:t>
        </w:r>
      </w:ins>
      <w:proofErr w:type="spellEnd"/>
    </w:p>
    <w:p w14:paraId="140E1ED0" w14:textId="305A5A8C" w:rsidR="007B182C" w:rsidRDefault="007B182C" w:rsidP="007B182C">
      <w:pPr>
        <w:rPr>
          <w:ins w:id="297" w:author="Adam Wang" w:date="2018-06-18T18:02:00Z"/>
        </w:rPr>
      </w:pPr>
      <w:ins w:id="298" w:author="Adam Wang" w:date="2018-06-18T18:02:00Z">
        <w:r>
          <w:lastRenderedPageBreak/>
          <w:t xml:space="preserve">Table: </w:t>
        </w:r>
        <w:del w:id="299" w:author="Adam Wang [2]" w:date="2019-01-28T10:40:00Z">
          <w:r w:rsidDel="004079D1">
            <w:delText>ChartProfile</w:delText>
          </w:r>
        </w:del>
      </w:ins>
      <w:ins w:id="300" w:author="Adam Wang [2]" w:date="2019-01-28T10:40:00Z">
        <w:r w:rsidR="004079D1">
          <w:t>JOB_TAG</w:t>
        </w:r>
      </w:ins>
    </w:p>
    <w:p w14:paraId="7CC0DA04" w14:textId="77777777" w:rsidR="007B182C" w:rsidRDefault="007B182C" w:rsidP="007B182C">
      <w:pPr>
        <w:rPr>
          <w:ins w:id="301" w:author="Adam Wang" w:date="2018-06-18T18:02:00Z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69"/>
        <w:gridCol w:w="2959"/>
        <w:gridCol w:w="2962"/>
      </w:tblGrid>
      <w:tr w:rsidR="007B182C" w14:paraId="3BB4951D" w14:textId="77777777" w:rsidTr="006F70ED">
        <w:trPr>
          <w:ins w:id="302" w:author="Adam Wang" w:date="2018-06-18T18:02:00Z"/>
        </w:trPr>
        <w:tc>
          <w:tcPr>
            <w:tcW w:w="3116" w:type="dxa"/>
          </w:tcPr>
          <w:p w14:paraId="0D78BE19" w14:textId="77777777" w:rsidR="007B182C" w:rsidRDefault="007B182C" w:rsidP="006F70ED">
            <w:pPr>
              <w:rPr>
                <w:ins w:id="303" w:author="Adam Wang" w:date="2018-06-18T18:02:00Z"/>
              </w:rPr>
            </w:pPr>
            <w:ins w:id="304" w:author="Adam Wang" w:date="2018-06-18T18:02:00Z">
              <w:r>
                <w:t>Column Name</w:t>
              </w:r>
            </w:ins>
          </w:p>
        </w:tc>
        <w:tc>
          <w:tcPr>
            <w:tcW w:w="3117" w:type="dxa"/>
          </w:tcPr>
          <w:p w14:paraId="6C217542" w14:textId="77777777" w:rsidR="007B182C" w:rsidRDefault="007B182C" w:rsidP="006F70ED">
            <w:pPr>
              <w:rPr>
                <w:ins w:id="305" w:author="Adam Wang" w:date="2018-06-18T18:02:00Z"/>
              </w:rPr>
            </w:pPr>
            <w:ins w:id="306" w:author="Adam Wang" w:date="2018-06-18T18:02:00Z">
              <w:r>
                <w:t>Date Type</w:t>
              </w:r>
            </w:ins>
          </w:p>
        </w:tc>
        <w:tc>
          <w:tcPr>
            <w:tcW w:w="3117" w:type="dxa"/>
          </w:tcPr>
          <w:p w14:paraId="5A9C5D4F" w14:textId="77777777" w:rsidR="007B182C" w:rsidRDefault="007B182C" w:rsidP="006F70ED">
            <w:pPr>
              <w:rPr>
                <w:ins w:id="307" w:author="Adam Wang" w:date="2018-06-18T18:02:00Z"/>
              </w:rPr>
            </w:pPr>
            <w:ins w:id="308" w:author="Adam Wang" w:date="2018-06-18T18:02:00Z">
              <w:r>
                <w:t>Comments</w:t>
              </w:r>
            </w:ins>
          </w:p>
        </w:tc>
      </w:tr>
      <w:tr w:rsidR="007B182C" w14:paraId="6907A626" w14:textId="77777777" w:rsidTr="006F70ED">
        <w:trPr>
          <w:ins w:id="309" w:author="Adam Wang" w:date="2018-06-18T18:02:00Z"/>
        </w:trPr>
        <w:tc>
          <w:tcPr>
            <w:tcW w:w="3116" w:type="dxa"/>
          </w:tcPr>
          <w:p w14:paraId="19C94537" w14:textId="4AE80E3F" w:rsidR="007B182C" w:rsidRDefault="004079D1" w:rsidP="006F70ED">
            <w:pPr>
              <w:rPr>
                <w:ins w:id="310" w:author="Adam Wang" w:date="2018-06-18T18:02:00Z"/>
              </w:rPr>
            </w:pPr>
            <w:ins w:id="311" w:author="Adam Wang [2]" w:date="2019-01-28T10:40:00Z">
              <w:r>
                <w:t>ID</w:t>
              </w:r>
            </w:ins>
          </w:p>
        </w:tc>
        <w:tc>
          <w:tcPr>
            <w:tcW w:w="3117" w:type="dxa"/>
          </w:tcPr>
          <w:p w14:paraId="597113FD" w14:textId="03465011" w:rsidR="007B182C" w:rsidRDefault="004079D1" w:rsidP="006F70ED">
            <w:pPr>
              <w:rPr>
                <w:ins w:id="312" w:author="Adam Wang" w:date="2018-06-18T18:02:00Z"/>
              </w:rPr>
            </w:pPr>
            <w:ins w:id="313" w:author="Adam Wang [2]" w:date="2019-01-28T10:40:00Z">
              <w:r>
                <w:t>INTEGER</w:t>
              </w:r>
            </w:ins>
          </w:p>
        </w:tc>
        <w:tc>
          <w:tcPr>
            <w:tcW w:w="3117" w:type="dxa"/>
          </w:tcPr>
          <w:p w14:paraId="6218B5E9" w14:textId="77777777" w:rsidR="007B182C" w:rsidRDefault="007B182C" w:rsidP="006F70ED">
            <w:pPr>
              <w:rPr>
                <w:ins w:id="314" w:author="Adam Wang" w:date="2018-06-18T18:02:00Z"/>
              </w:rPr>
            </w:pPr>
          </w:p>
        </w:tc>
      </w:tr>
      <w:tr w:rsidR="007B182C" w14:paraId="3D9BF9D1" w14:textId="77777777" w:rsidTr="006F70ED">
        <w:trPr>
          <w:ins w:id="315" w:author="Adam Wang" w:date="2018-06-18T18:02:00Z"/>
        </w:trPr>
        <w:tc>
          <w:tcPr>
            <w:tcW w:w="3116" w:type="dxa"/>
          </w:tcPr>
          <w:p w14:paraId="657DFF55" w14:textId="56939E7B" w:rsidR="007B182C" w:rsidRDefault="004079D1" w:rsidP="006F70ED">
            <w:pPr>
              <w:rPr>
                <w:ins w:id="316" w:author="Adam Wang" w:date="2018-06-18T18:02:00Z"/>
              </w:rPr>
            </w:pPr>
            <w:ins w:id="317" w:author="Adam Wang [2]" w:date="2019-01-28T10:40:00Z">
              <w:r>
                <w:t>JOB_UNIQUE_ID</w:t>
              </w:r>
            </w:ins>
          </w:p>
        </w:tc>
        <w:tc>
          <w:tcPr>
            <w:tcW w:w="3117" w:type="dxa"/>
          </w:tcPr>
          <w:p w14:paraId="2DB93F90" w14:textId="733BCA62" w:rsidR="007B182C" w:rsidRDefault="004079D1" w:rsidP="006F70ED">
            <w:pPr>
              <w:rPr>
                <w:ins w:id="318" w:author="Adam Wang" w:date="2018-06-18T18:02:00Z"/>
              </w:rPr>
            </w:pPr>
            <w:ins w:id="319" w:author="Adam Wang [2]" w:date="2019-01-28T10:40:00Z">
              <w:r>
                <w:t>TEXT</w:t>
              </w:r>
            </w:ins>
          </w:p>
        </w:tc>
        <w:tc>
          <w:tcPr>
            <w:tcW w:w="3117" w:type="dxa"/>
          </w:tcPr>
          <w:p w14:paraId="36C84F6E" w14:textId="77777777" w:rsidR="007B182C" w:rsidRDefault="007B182C" w:rsidP="006F70ED">
            <w:pPr>
              <w:rPr>
                <w:ins w:id="320" w:author="Adam Wang" w:date="2018-06-18T18:02:00Z"/>
              </w:rPr>
            </w:pPr>
          </w:p>
        </w:tc>
      </w:tr>
      <w:tr w:rsidR="007B182C" w14:paraId="3EB9B743" w14:textId="77777777" w:rsidTr="006F70ED">
        <w:trPr>
          <w:ins w:id="321" w:author="Adam Wang" w:date="2018-06-18T18:02:00Z"/>
        </w:trPr>
        <w:tc>
          <w:tcPr>
            <w:tcW w:w="3116" w:type="dxa"/>
          </w:tcPr>
          <w:p w14:paraId="23CB8C03" w14:textId="76F9A384" w:rsidR="007B182C" w:rsidRDefault="004079D1" w:rsidP="006F70ED">
            <w:pPr>
              <w:rPr>
                <w:ins w:id="322" w:author="Adam Wang" w:date="2018-06-18T18:02:00Z"/>
              </w:rPr>
            </w:pPr>
            <w:ins w:id="323" w:author="Adam Wang [2]" w:date="2019-01-28T10:40:00Z">
              <w:r>
                <w:t>VERSION</w:t>
              </w:r>
            </w:ins>
          </w:p>
        </w:tc>
        <w:tc>
          <w:tcPr>
            <w:tcW w:w="3117" w:type="dxa"/>
          </w:tcPr>
          <w:p w14:paraId="52C714B3" w14:textId="2830F428" w:rsidR="007B182C" w:rsidRDefault="004079D1" w:rsidP="006F70ED">
            <w:pPr>
              <w:rPr>
                <w:ins w:id="324" w:author="Adam Wang" w:date="2018-06-18T18:02:00Z"/>
              </w:rPr>
            </w:pPr>
            <w:ins w:id="325" w:author="Adam Wang [2]" w:date="2019-01-28T10:40:00Z">
              <w:r>
                <w:t>INTEGER</w:t>
              </w:r>
            </w:ins>
          </w:p>
        </w:tc>
        <w:tc>
          <w:tcPr>
            <w:tcW w:w="3117" w:type="dxa"/>
          </w:tcPr>
          <w:p w14:paraId="3A71E70D" w14:textId="77777777" w:rsidR="007B182C" w:rsidRDefault="007B182C" w:rsidP="006F70ED">
            <w:pPr>
              <w:rPr>
                <w:ins w:id="326" w:author="Adam Wang" w:date="2018-06-18T18:02:00Z"/>
              </w:rPr>
            </w:pPr>
          </w:p>
        </w:tc>
      </w:tr>
      <w:tr w:rsidR="007B182C" w14:paraId="1FAB15FB" w14:textId="77777777" w:rsidTr="006F70ED">
        <w:trPr>
          <w:ins w:id="327" w:author="Adam Wang" w:date="2018-06-18T18:02:00Z"/>
        </w:trPr>
        <w:tc>
          <w:tcPr>
            <w:tcW w:w="3116" w:type="dxa"/>
          </w:tcPr>
          <w:p w14:paraId="7A43C3A2" w14:textId="0D535063" w:rsidR="007B182C" w:rsidRDefault="004079D1" w:rsidP="006F70ED">
            <w:pPr>
              <w:rPr>
                <w:ins w:id="328" w:author="Adam Wang" w:date="2018-06-18T18:02:00Z"/>
              </w:rPr>
            </w:pPr>
            <w:ins w:id="329" w:author="Adam Wang [2]" w:date="2019-01-28T10:40:00Z">
              <w:r>
                <w:t>JOB_STA</w:t>
              </w:r>
            </w:ins>
            <w:ins w:id="330" w:author="Adam Wang [2]" w:date="2019-01-28T10:41:00Z">
              <w:r>
                <w:t>RT_TIME</w:t>
              </w:r>
            </w:ins>
          </w:p>
        </w:tc>
        <w:tc>
          <w:tcPr>
            <w:tcW w:w="3117" w:type="dxa"/>
          </w:tcPr>
          <w:p w14:paraId="14B50C13" w14:textId="75769959" w:rsidR="007B182C" w:rsidRDefault="004079D1" w:rsidP="006F70ED">
            <w:pPr>
              <w:rPr>
                <w:ins w:id="331" w:author="Adam Wang" w:date="2018-06-18T18:02:00Z"/>
              </w:rPr>
            </w:pPr>
            <w:ins w:id="332" w:author="Adam Wang [2]" w:date="2019-01-28T10:41:00Z">
              <w:r>
                <w:t>DATETI</w:t>
              </w:r>
            </w:ins>
            <w:ins w:id="333" w:author="Adam Wang [2]" w:date="2019-01-28T10:42:00Z">
              <w:r>
                <w:t>ME</w:t>
              </w:r>
            </w:ins>
          </w:p>
        </w:tc>
        <w:tc>
          <w:tcPr>
            <w:tcW w:w="3117" w:type="dxa"/>
          </w:tcPr>
          <w:p w14:paraId="009CEFE0" w14:textId="77777777" w:rsidR="007B182C" w:rsidRDefault="007B182C" w:rsidP="006F70ED">
            <w:pPr>
              <w:rPr>
                <w:ins w:id="334" w:author="Adam Wang" w:date="2018-06-18T18:02:00Z"/>
              </w:rPr>
            </w:pPr>
          </w:p>
        </w:tc>
      </w:tr>
      <w:tr w:rsidR="004079D1" w14:paraId="40E9A9B9" w14:textId="77777777" w:rsidTr="006F70ED">
        <w:trPr>
          <w:ins w:id="335" w:author="Adam Wang [2]" w:date="2019-01-28T10:41:00Z"/>
        </w:trPr>
        <w:tc>
          <w:tcPr>
            <w:tcW w:w="3116" w:type="dxa"/>
          </w:tcPr>
          <w:p w14:paraId="7B293504" w14:textId="28798EEE" w:rsidR="004079D1" w:rsidRDefault="004079D1" w:rsidP="006F70ED">
            <w:pPr>
              <w:rPr>
                <w:ins w:id="336" w:author="Adam Wang [2]" w:date="2019-01-28T10:41:00Z"/>
              </w:rPr>
            </w:pPr>
            <w:ins w:id="337" w:author="Adam Wang [2]" w:date="2019-01-28T10:41:00Z">
              <w:r>
                <w:t>JOB_END_TIME</w:t>
              </w:r>
            </w:ins>
          </w:p>
        </w:tc>
        <w:tc>
          <w:tcPr>
            <w:tcW w:w="3117" w:type="dxa"/>
          </w:tcPr>
          <w:p w14:paraId="76E3D5DB" w14:textId="6A63BB2B" w:rsidR="004079D1" w:rsidRDefault="004079D1" w:rsidP="006F70ED">
            <w:pPr>
              <w:rPr>
                <w:ins w:id="338" w:author="Adam Wang [2]" w:date="2019-01-28T10:41:00Z"/>
              </w:rPr>
            </w:pPr>
            <w:ins w:id="339" w:author="Adam Wang [2]" w:date="2019-01-28T10:41:00Z">
              <w:r>
                <w:t>DATETIME</w:t>
              </w:r>
            </w:ins>
          </w:p>
        </w:tc>
        <w:tc>
          <w:tcPr>
            <w:tcW w:w="3117" w:type="dxa"/>
          </w:tcPr>
          <w:p w14:paraId="1D90390F" w14:textId="77777777" w:rsidR="004079D1" w:rsidRDefault="004079D1" w:rsidP="006F70ED">
            <w:pPr>
              <w:rPr>
                <w:ins w:id="340" w:author="Adam Wang [2]" w:date="2019-01-28T10:41:00Z"/>
              </w:rPr>
            </w:pPr>
          </w:p>
        </w:tc>
      </w:tr>
      <w:tr w:rsidR="004079D1" w14:paraId="2B2E96C4" w14:textId="77777777" w:rsidTr="006F70ED">
        <w:trPr>
          <w:ins w:id="341" w:author="Adam Wang [2]" w:date="2019-01-28T10:41:00Z"/>
        </w:trPr>
        <w:tc>
          <w:tcPr>
            <w:tcW w:w="3116" w:type="dxa"/>
          </w:tcPr>
          <w:p w14:paraId="6CDAF30A" w14:textId="5F9DF964" w:rsidR="004079D1" w:rsidRDefault="004079D1" w:rsidP="006F70ED">
            <w:pPr>
              <w:rPr>
                <w:ins w:id="342" w:author="Adam Wang [2]" w:date="2019-01-28T10:41:00Z"/>
              </w:rPr>
            </w:pPr>
            <w:ins w:id="343" w:author="Adam Wang [2]" w:date="2019-01-28T10:41:00Z">
              <w:r>
                <w:t>IS_CURRENT_JOB</w:t>
              </w:r>
            </w:ins>
          </w:p>
        </w:tc>
        <w:tc>
          <w:tcPr>
            <w:tcW w:w="3117" w:type="dxa"/>
          </w:tcPr>
          <w:p w14:paraId="26AABD3F" w14:textId="5EC44480" w:rsidR="004079D1" w:rsidRDefault="004079D1" w:rsidP="006F70ED">
            <w:pPr>
              <w:rPr>
                <w:ins w:id="344" w:author="Adam Wang [2]" w:date="2019-01-28T10:41:00Z"/>
              </w:rPr>
            </w:pPr>
            <w:ins w:id="345" w:author="Adam Wang [2]" w:date="2019-01-28T10:41:00Z">
              <w:r>
                <w:t>INTEGER</w:t>
              </w:r>
            </w:ins>
          </w:p>
        </w:tc>
        <w:tc>
          <w:tcPr>
            <w:tcW w:w="3117" w:type="dxa"/>
          </w:tcPr>
          <w:p w14:paraId="7F2AE20A" w14:textId="77777777" w:rsidR="004079D1" w:rsidRDefault="004079D1" w:rsidP="006F70ED">
            <w:pPr>
              <w:rPr>
                <w:ins w:id="346" w:author="Adam Wang [2]" w:date="2019-01-28T10:41:00Z"/>
              </w:rPr>
            </w:pPr>
          </w:p>
        </w:tc>
      </w:tr>
      <w:tr w:rsidR="004079D1" w14:paraId="6B2EF4B3" w14:textId="77777777" w:rsidTr="006F70ED">
        <w:trPr>
          <w:ins w:id="347" w:author="Adam Wang [2]" w:date="2019-01-28T10:41:00Z"/>
        </w:trPr>
        <w:tc>
          <w:tcPr>
            <w:tcW w:w="3116" w:type="dxa"/>
          </w:tcPr>
          <w:p w14:paraId="4DDB22C3" w14:textId="557F256A" w:rsidR="004079D1" w:rsidRDefault="004079D1" w:rsidP="006F70ED">
            <w:pPr>
              <w:rPr>
                <w:ins w:id="348" w:author="Adam Wang [2]" w:date="2019-01-28T10:41:00Z"/>
              </w:rPr>
            </w:pPr>
            <w:ins w:id="349" w:author="Adam Wang [2]" w:date="2019-01-28T10:41:00Z">
              <w:r>
                <w:t>JOB_MONITOR_SETTINGS</w:t>
              </w:r>
            </w:ins>
          </w:p>
        </w:tc>
        <w:tc>
          <w:tcPr>
            <w:tcW w:w="3117" w:type="dxa"/>
          </w:tcPr>
          <w:p w14:paraId="6AD15F90" w14:textId="5F1D136E" w:rsidR="004079D1" w:rsidRDefault="004079D1" w:rsidP="006F70ED">
            <w:pPr>
              <w:rPr>
                <w:ins w:id="350" w:author="Adam Wang [2]" w:date="2019-01-28T10:41:00Z"/>
              </w:rPr>
            </w:pPr>
            <w:ins w:id="351" w:author="Adam Wang [2]" w:date="2019-01-28T10:41:00Z">
              <w:r>
                <w:t>TEXT</w:t>
              </w:r>
            </w:ins>
          </w:p>
        </w:tc>
        <w:tc>
          <w:tcPr>
            <w:tcW w:w="3117" w:type="dxa"/>
          </w:tcPr>
          <w:p w14:paraId="7D4C1783" w14:textId="77777777" w:rsidR="004079D1" w:rsidRDefault="004079D1" w:rsidP="006F70ED">
            <w:pPr>
              <w:rPr>
                <w:ins w:id="352" w:author="Adam Wang [2]" w:date="2019-01-28T10:41:00Z"/>
              </w:rPr>
            </w:pPr>
          </w:p>
        </w:tc>
      </w:tr>
      <w:tr w:rsidR="004079D1" w14:paraId="262B9E80" w14:textId="77777777" w:rsidTr="006F70ED">
        <w:trPr>
          <w:ins w:id="353" w:author="Adam Wang [2]" w:date="2019-01-28T10:41:00Z"/>
        </w:trPr>
        <w:tc>
          <w:tcPr>
            <w:tcW w:w="3116" w:type="dxa"/>
          </w:tcPr>
          <w:p w14:paraId="35FE3BAC" w14:textId="7016B8AA" w:rsidR="004079D1" w:rsidRDefault="004079D1" w:rsidP="006F70ED">
            <w:pPr>
              <w:rPr>
                <w:ins w:id="354" w:author="Adam Wang [2]" w:date="2019-01-28T10:41:00Z"/>
              </w:rPr>
            </w:pPr>
            <w:ins w:id="355" w:author="Adam Wang [2]" w:date="2019-01-28T10:42:00Z">
              <w:r>
                <w:t>UNIT_SELECTION</w:t>
              </w:r>
            </w:ins>
          </w:p>
        </w:tc>
        <w:tc>
          <w:tcPr>
            <w:tcW w:w="3117" w:type="dxa"/>
          </w:tcPr>
          <w:p w14:paraId="7543FE9D" w14:textId="77F4ED5D" w:rsidR="004079D1" w:rsidRDefault="00503E29" w:rsidP="006F70ED">
            <w:pPr>
              <w:rPr>
                <w:ins w:id="356" w:author="Adam Wang [2]" w:date="2019-01-28T10:41:00Z"/>
              </w:rPr>
            </w:pPr>
            <w:ins w:id="357" w:author="Adam Wang [2]" w:date="2019-01-28T10:42:00Z">
              <w:r>
                <w:t>TEXT</w:t>
              </w:r>
            </w:ins>
          </w:p>
        </w:tc>
        <w:tc>
          <w:tcPr>
            <w:tcW w:w="3117" w:type="dxa"/>
          </w:tcPr>
          <w:p w14:paraId="4C8BB1AA" w14:textId="77777777" w:rsidR="004079D1" w:rsidRDefault="004079D1" w:rsidP="006F70ED">
            <w:pPr>
              <w:rPr>
                <w:ins w:id="358" w:author="Adam Wang [2]" w:date="2019-01-28T10:41:00Z"/>
              </w:rPr>
            </w:pPr>
          </w:p>
        </w:tc>
      </w:tr>
      <w:tr w:rsidR="004079D1" w14:paraId="107D7E7B" w14:textId="77777777" w:rsidTr="006F70ED">
        <w:trPr>
          <w:ins w:id="359" w:author="Adam Wang [2]" w:date="2019-01-28T10:41:00Z"/>
        </w:trPr>
        <w:tc>
          <w:tcPr>
            <w:tcW w:w="3116" w:type="dxa"/>
          </w:tcPr>
          <w:p w14:paraId="559B4C25" w14:textId="2DD2400F" w:rsidR="004079D1" w:rsidRDefault="00503E29" w:rsidP="006F70ED">
            <w:pPr>
              <w:rPr>
                <w:ins w:id="360" w:author="Adam Wang [2]" w:date="2019-01-28T10:41:00Z"/>
              </w:rPr>
            </w:pPr>
            <w:ins w:id="361" w:author="Adam Wang [2]" w:date="2019-01-28T10:42:00Z">
              <w:r>
                <w:t>WITS_</w:t>
              </w:r>
            </w:ins>
            <w:ins w:id="362" w:author="Adam Wang [2]" w:date="2019-01-28T10:43:00Z">
              <w:r>
                <w:t>SETTING</w:t>
              </w:r>
            </w:ins>
          </w:p>
        </w:tc>
        <w:tc>
          <w:tcPr>
            <w:tcW w:w="3117" w:type="dxa"/>
          </w:tcPr>
          <w:p w14:paraId="41C51729" w14:textId="18812513" w:rsidR="004079D1" w:rsidRDefault="00503E29" w:rsidP="006F70ED">
            <w:pPr>
              <w:rPr>
                <w:ins w:id="363" w:author="Adam Wang [2]" w:date="2019-01-28T10:41:00Z"/>
              </w:rPr>
            </w:pPr>
            <w:ins w:id="364" w:author="Adam Wang [2]" w:date="2019-01-28T10:43:00Z">
              <w:r>
                <w:t>TEXT</w:t>
              </w:r>
            </w:ins>
          </w:p>
        </w:tc>
        <w:tc>
          <w:tcPr>
            <w:tcW w:w="3117" w:type="dxa"/>
          </w:tcPr>
          <w:p w14:paraId="41165311" w14:textId="77777777" w:rsidR="004079D1" w:rsidRDefault="004079D1" w:rsidP="006F70ED">
            <w:pPr>
              <w:rPr>
                <w:ins w:id="365" w:author="Adam Wang [2]" w:date="2019-01-28T10:41:00Z"/>
              </w:rPr>
            </w:pPr>
          </w:p>
        </w:tc>
      </w:tr>
      <w:tr w:rsidR="004079D1" w14:paraId="36DFEFA7" w14:textId="77777777" w:rsidTr="006F70ED">
        <w:trPr>
          <w:ins w:id="366" w:author="Adam Wang [2]" w:date="2019-01-28T10:41:00Z"/>
        </w:trPr>
        <w:tc>
          <w:tcPr>
            <w:tcW w:w="3116" w:type="dxa"/>
          </w:tcPr>
          <w:p w14:paraId="172DD562" w14:textId="39E6BEE5" w:rsidR="004079D1" w:rsidRDefault="00503E29" w:rsidP="006F70ED">
            <w:pPr>
              <w:rPr>
                <w:ins w:id="367" w:author="Adam Wang [2]" w:date="2019-01-28T10:41:00Z"/>
              </w:rPr>
            </w:pPr>
            <w:ins w:id="368" w:author="Adam Wang [2]" w:date="2019-01-28T10:43:00Z">
              <w:r>
                <w:t>SURFACE_LOCATION</w:t>
              </w:r>
            </w:ins>
          </w:p>
        </w:tc>
        <w:tc>
          <w:tcPr>
            <w:tcW w:w="3117" w:type="dxa"/>
          </w:tcPr>
          <w:p w14:paraId="545FBDDB" w14:textId="34A7FE74" w:rsidR="004079D1" w:rsidRDefault="00503E29" w:rsidP="006F70ED">
            <w:pPr>
              <w:rPr>
                <w:ins w:id="369" w:author="Adam Wang [2]" w:date="2019-01-28T10:41:00Z"/>
              </w:rPr>
            </w:pPr>
            <w:ins w:id="370" w:author="Adam Wang [2]" w:date="2019-01-28T10:43:00Z">
              <w:r>
                <w:t>TEXT</w:t>
              </w:r>
            </w:ins>
          </w:p>
        </w:tc>
        <w:tc>
          <w:tcPr>
            <w:tcW w:w="3117" w:type="dxa"/>
          </w:tcPr>
          <w:p w14:paraId="78036FAB" w14:textId="77777777" w:rsidR="004079D1" w:rsidRDefault="004079D1" w:rsidP="006F70ED">
            <w:pPr>
              <w:rPr>
                <w:ins w:id="371" w:author="Adam Wang [2]" w:date="2019-01-28T10:41:00Z"/>
              </w:rPr>
            </w:pPr>
          </w:p>
        </w:tc>
      </w:tr>
      <w:tr w:rsidR="004079D1" w14:paraId="030F274C" w14:textId="77777777" w:rsidTr="006F70ED">
        <w:trPr>
          <w:ins w:id="372" w:author="Adam Wang [2]" w:date="2019-01-28T10:41:00Z"/>
        </w:trPr>
        <w:tc>
          <w:tcPr>
            <w:tcW w:w="3116" w:type="dxa"/>
          </w:tcPr>
          <w:p w14:paraId="25BFC1C9" w14:textId="2546D620" w:rsidR="004079D1" w:rsidRDefault="00503E29" w:rsidP="006F70ED">
            <w:pPr>
              <w:rPr>
                <w:ins w:id="373" w:author="Adam Wang [2]" w:date="2019-01-28T10:41:00Z"/>
              </w:rPr>
            </w:pPr>
            <w:ins w:id="374" w:author="Adam Wang [2]" w:date="2019-01-28T10:43:00Z">
              <w:r>
                <w:t>STATUS</w:t>
              </w:r>
            </w:ins>
          </w:p>
        </w:tc>
        <w:tc>
          <w:tcPr>
            <w:tcW w:w="3117" w:type="dxa"/>
          </w:tcPr>
          <w:p w14:paraId="487A0D2B" w14:textId="1ED8DB23" w:rsidR="004079D1" w:rsidRDefault="00503E29" w:rsidP="006F70ED">
            <w:pPr>
              <w:rPr>
                <w:ins w:id="375" w:author="Adam Wang [2]" w:date="2019-01-28T10:41:00Z"/>
              </w:rPr>
            </w:pPr>
            <w:ins w:id="376" w:author="Adam Wang [2]" w:date="2019-01-28T10:43:00Z">
              <w:r>
                <w:t>TEXT</w:t>
              </w:r>
            </w:ins>
          </w:p>
        </w:tc>
        <w:tc>
          <w:tcPr>
            <w:tcW w:w="3117" w:type="dxa"/>
          </w:tcPr>
          <w:p w14:paraId="0D57F999" w14:textId="77777777" w:rsidR="004079D1" w:rsidRDefault="004079D1" w:rsidP="006F70ED">
            <w:pPr>
              <w:rPr>
                <w:ins w:id="377" w:author="Adam Wang [2]" w:date="2019-01-28T10:41:00Z"/>
              </w:rPr>
            </w:pPr>
          </w:p>
        </w:tc>
      </w:tr>
      <w:tr w:rsidR="004079D1" w14:paraId="1373403C" w14:textId="77777777" w:rsidTr="006F70ED">
        <w:trPr>
          <w:ins w:id="378" w:author="Adam Wang [2]" w:date="2019-01-28T10:41:00Z"/>
        </w:trPr>
        <w:tc>
          <w:tcPr>
            <w:tcW w:w="3116" w:type="dxa"/>
          </w:tcPr>
          <w:p w14:paraId="5AD9511C" w14:textId="7F508587" w:rsidR="004079D1" w:rsidRDefault="00503E29" w:rsidP="006F70ED">
            <w:pPr>
              <w:rPr>
                <w:ins w:id="379" w:author="Adam Wang [2]" w:date="2019-01-28T10:41:00Z"/>
              </w:rPr>
            </w:pPr>
            <w:ins w:id="380" w:author="Adam Wang [2]" w:date="2019-01-28T10:43:00Z">
              <w:r>
                <w:t>CLIENT_COMPANY</w:t>
              </w:r>
            </w:ins>
          </w:p>
        </w:tc>
        <w:tc>
          <w:tcPr>
            <w:tcW w:w="3117" w:type="dxa"/>
          </w:tcPr>
          <w:p w14:paraId="5E097DCE" w14:textId="50B2B4DE" w:rsidR="004079D1" w:rsidRDefault="00503E29" w:rsidP="006F70ED">
            <w:pPr>
              <w:rPr>
                <w:ins w:id="381" w:author="Adam Wang [2]" w:date="2019-01-28T10:41:00Z"/>
              </w:rPr>
            </w:pPr>
            <w:ins w:id="382" w:author="Adam Wang [2]" w:date="2019-01-28T10:43:00Z">
              <w:r>
                <w:t>TEXT</w:t>
              </w:r>
            </w:ins>
          </w:p>
        </w:tc>
        <w:tc>
          <w:tcPr>
            <w:tcW w:w="3117" w:type="dxa"/>
          </w:tcPr>
          <w:p w14:paraId="2D2C317C" w14:textId="77777777" w:rsidR="004079D1" w:rsidRDefault="004079D1" w:rsidP="006F70ED">
            <w:pPr>
              <w:rPr>
                <w:ins w:id="383" w:author="Adam Wang [2]" w:date="2019-01-28T10:41:00Z"/>
              </w:rPr>
            </w:pPr>
          </w:p>
        </w:tc>
      </w:tr>
      <w:tr w:rsidR="004079D1" w14:paraId="3E32BB75" w14:textId="77777777" w:rsidTr="006F70ED">
        <w:trPr>
          <w:ins w:id="384" w:author="Adam Wang [2]" w:date="2019-01-28T10:41:00Z"/>
        </w:trPr>
        <w:tc>
          <w:tcPr>
            <w:tcW w:w="3116" w:type="dxa"/>
          </w:tcPr>
          <w:p w14:paraId="14D1536D" w14:textId="7298BDBC" w:rsidR="004079D1" w:rsidRDefault="00503E29" w:rsidP="006F70ED">
            <w:pPr>
              <w:rPr>
                <w:ins w:id="385" w:author="Adam Wang [2]" w:date="2019-01-28T10:41:00Z"/>
              </w:rPr>
            </w:pPr>
            <w:ins w:id="386" w:author="Adam Wang [2]" w:date="2019-01-28T10:43:00Z">
              <w:r>
                <w:t>JOB_NUMBER</w:t>
              </w:r>
            </w:ins>
          </w:p>
        </w:tc>
        <w:tc>
          <w:tcPr>
            <w:tcW w:w="3117" w:type="dxa"/>
          </w:tcPr>
          <w:p w14:paraId="3D7A42CE" w14:textId="62002EA8" w:rsidR="004079D1" w:rsidRDefault="00503E29" w:rsidP="006F70ED">
            <w:pPr>
              <w:rPr>
                <w:ins w:id="387" w:author="Adam Wang [2]" w:date="2019-01-28T10:41:00Z"/>
              </w:rPr>
            </w:pPr>
            <w:ins w:id="388" w:author="Adam Wang [2]" w:date="2019-01-28T10:43:00Z">
              <w:r>
                <w:t>TEXT</w:t>
              </w:r>
            </w:ins>
          </w:p>
        </w:tc>
        <w:tc>
          <w:tcPr>
            <w:tcW w:w="3117" w:type="dxa"/>
          </w:tcPr>
          <w:p w14:paraId="1661BA3F" w14:textId="77777777" w:rsidR="004079D1" w:rsidRDefault="004079D1" w:rsidP="006F70ED">
            <w:pPr>
              <w:rPr>
                <w:ins w:id="389" w:author="Adam Wang [2]" w:date="2019-01-28T10:41:00Z"/>
              </w:rPr>
            </w:pPr>
          </w:p>
        </w:tc>
      </w:tr>
      <w:tr w:rsidR="004079D1" w14:paraId="1E09C4E2" w14:textId="77777777" w:rsidTr="006F70ED">
        <w:trPr>
          <w:ins w:id="390" w:author="Adam Wang [2]" w:date="2019-01-28T10:41:00Z"/>
        </w:trPr>
        <w:tc>
          <w:tcPr>
            <w:tcW w:w="3116" w:type="dxa"/>
          </w:tcPr>
          <w:p w14:paraId="43F3D0B7" w14:textId="415249C9" w:rsidR="004079D1" w:rsidRDefault="00503E29" w:rsidP="006F70ED">
            <w:pPr>
              <w:rPr>
                <w:ins w:id="391" w:author="Adam Wang [2]" w:date="2019-01-28T10:41:00Z"/>
              </w:rPr>
            </w:pPr>
            <w:ins w:id="392" w:author="Adam Wang [2]" w:date="2019-01-28T10:43:00Z">
              <w:r>
                <w:t>JOB_TYPE</w:t>
              </w:r>
            </w:ins>
          </w:p>
        </w:tc>
        <w:tc>
          <w:tcPr>
            <w:tcW w:w="3117" w:type="dxa"/>
          </w:tcPr>
          <w:p w14:paraId="7B9ADABD" w14:textId="2979A51F" w:rsidR="004079D1" w:rsidRDefault="00503E29" w:rsidP="006F70ED">
            <w:pPr>
              <w:rPr>
                <w:ins w:id="393" w:author="Adam Wang [2]" w:date="2019-01-28T10:41:00Z"/>
              </w:rPr>
            </w:pPr>
            <w:ins w:id="394" w:author="Adam Wang [2]" w:date="2019-01-28T10:43:00Z">
              <w:r>
                <w:t>TEXT</w:t>
              </w:r>
            </w:ins>
          </w:p>
        </w:tc>
        <w:tc>
          <w:tcPr>
            <w:tcW w:w="3117" w:type="dxa"/>
          </w:tcPr>
          <w:p w14:paraId="7EC671D4" w14:textId="77777777" w:rsidR="004079D1" w:rsidRDefault="004079D1" w:rsidP="006F70ED">
            <w:pPr>
              <w:rPr>
                <w:ins w:id="395" w:author="Adam Wang [2]" w:date="2019-01-28T10:41:00Z"/>
              </w:rPr>
            </w:pPr>
          </w:p>
        </w:tc>
      </w:tr>
      <w:tr w:rsidR="004079D1" w14:paraId="3A18880C" w14:textId="77777777" w:rsidTr="006F70ED">
        <w:trPr>
          <w:ins w:id="396" w:author="Adam Wang [2]" w:date="2019-01-28T10:41:00Z"/>
        </w:trPr>
        <w:tc>
          <w:tcPr>
            <w:tcW w:w="3116" w:type="dxa"/>
          </w:tcPr>
          <w:p w14:paraId="24640704" w14:textId="14881054" w:rsidR="004079D1" w:rsidRDefault="00503E29" w:rsidP="006F70ED">
            <w:pPr>
              <w:rPr>
                <w:ins w:id="397" w:author="Adam Wang [2]" w:date="2019-01-28T10:41:00Z"/>
              </w:rPr>
            </w:pPr>
            <w:ins w:id="398" w:author="Adam Wang [2]" w:date="2019-01-28T10:43:00Z">
              <w:r>
                <w:t>CLIENT</w:t>
              </w:r>
            </w:ins>
            <w:ins w:id="399" w:author="Adam Wang [2]" w:date="2019-01-28T10:44:00Z">
              <w:r>
                <w:t>_REP</w:t>
              </w:r>
            </w:ins>
          </w:p>
        </w:tc>
        <w:tc>
          <w:tcPr>
            <w:tcW w:w="3117" w:type="dxa"/>
          </w:tcPr>
          <w:p w14:paraId="2C6DE4BE" w14:textId="2EA25F0E" w:rsidR="004079D1" w:rsidRDefault="00503E29" w:rsidP="006F70ED">
            <w:pPr>
              <w:rPr>
                <w:ins w:id="400" w:author="Adam Wang [2]" w:date="2019-01-28T10:41:00Z"/>
              </w:rPr>
            </w:pPr>
            <w:ins w:id="401" w:author="Adam Wang [2]" w:date="2019-01-28T10:44:00Z">
              <w:r>
                <w:t>TEXT</w:t>
              </w:r>
            </w:ins>
          </w:p>
        </w:tc>
        <w:tc>
          <w:tcPr>
            <w:tcW w:w="3117" w:type="dxa"/>
          </w:tcPr>
          <w:p w14:paraId="0EED2105" w14:textId="77777777" w:rsidR="004079D1" w:rsidRDefault="004079D1" w:rsidP="006F70ED">
            <w:pPr>
              <w:rPr>
                <w:ins w:id="402" w:author="Adam Wang [2]" w:date="2019-01-28T10:41:00Z"/>
              </w:rPr>
            </w:pPr>
          </w:p>
        </w:tc>
      </w:tr>
      <w:tr w:rsidR="00503E29" w14:paraId="1CC71B28" w14:textId="77777777" w:rsidTr="006F70ED">
        <w:trPr>
          <w:ins w:id="403" w:author="Adam Wang [2]" w:date="2019-01-28T10:44:00Z"/>
        </w:trPr>
        <w:tc>
          <w:tcPr>
            <w:tcW w:w="3116" w:type="dxa"/>
          </w:tcPr>
          <w:p w14:paraId="0CFE2F9C" w14:textId="2C64C104" w:rsidR="00503E29" w:rsidRDefault="00503E29" w:rsidP="006F70ED">
            <w:pPr>
              <w:rPr>
                <w:ins w:id="404" w:author="Adam Wang [2]" w:date="2019-01-28T10:44:00Z"/>
              </w:rPr>
            </w:pPr>
            <w:ins w:id="405" w:author="Adam Wang [2]" w:date="2019-01-28T10:44:00Z">
              <w:r>
                <w:t>SUPERVISOR</w:t>
              </w:r>
            </w:ins>
          </w:p>
        </w:tc>
        <w:tc>
          <w:tcPr>
            <w:tcW w:w="3117" w:type="dxa"/>
          </w:tcPr>
          <w:p w14:paraId="0E75353D" w14:textId="19B65260" w:rsidR="00503E29" w:rsidRDefault="00503E29" w:rsidP="006F70ED">
            <w:pPr>
              <w:rPr>
                <w:ins w:id="406" w:author="Adam Wang [2]" w:date="2019-01-28T10:44:00Z"/>
              </w:rPr>
            </w:pPr>
            <w:ins w:id="407" w:author="Adam Wang [2]" w:date="2019-01-28T10:44:00Z">
              <w:r>
                <w:t>TEXT</w:t>
              </w:r>
            </w:ins>
          </w:p>
        </w:tc>
        <w:tc>
          <w:tcPr>
            <w:tcW w:w="3117" w:type="dxa"/>
          </w:tcPr>
          <w:p w14:paraId="4188162A" w14:textId="77777777" w:rsidR="00503E29" w:rsidRDefault="00503E29" w:rsidP="006F70ED">
            <w:pPr>
              <w:rPr>
                <w:ins w:id="408" w:author="Adam Wang [2]" w:date="2019-01-28T10:44:00Z"/>
              </w:rPr>
            </w:pPr>
          </w:p>
        </w:tc>
      </w:tr>
      <w:tr w:rsidR="00503E29" w14:paraId="29B5CC17" w14:textId="77777777" w:rsidTr="006F70ED">
        <w:trPr>
          <w:ins w:id="409" w:author="Adam Wang [2]" w:date="2019-01-28T10:44:00Z"/>
        </w:trPr>
        <w:tc>
          <w:tcPr>
            <w:tcW w:w="3116" w:type="dxa"/>
          </w:tcPr>
          <w:p w14:paraId="470DD825" w14:textId="236B9C78" w:rsidR="00503E29" w:rsidRDefault="00503E29" w:rsidP="006F70ED">
            <w:pPr>
              <w:rPr>
                <w:ins w:id="410" w:author="Adam Wang [2]" w:date="2019-01-28T10:44:00Z"/>
              </w:rPr>
            </w:pPr>
            <w:ins w:id="411" w:author="Adam Wang [2]" w:date="2019-01-28T10:44:00Z">
              <w:r>
                <w:t>WELL_NAME</w:t>
              </w:r>
            </w:ins>
          </w:p>
        </w:tc>
        <w:tc>
          <w:tcPr>
            <w:tcW w:w="3117" w:type="dxa"/>
          </w:tcPr>
          <w:p w14:paraId="7929DACE" w14:textId="55C3442B" w:rsidR="00503E29" w:rsidRDefault="00503E29" w:rsidP="006F70ED">
            <w:pPr>
              <w:rPr>
                <w:ins w:id="412" w:author="Adam Wang [2]" w:date="2019-01-28T10:44:00Z"/>
              </w:rPr>
            </w:pPr>
            <w:ins w:id="413" w:author="Adam Wang [2]" w:date="2019-01-28T10:44:00Z">
              <w:r>
                <w:t>TEXT</w:t>
              </w:r>
            </w:ins>
          </w:p>
        </w:tc>
        <w:tc>
          <w:tcPr>
            <w:tcW w:w="3117" w:type="dxa"/>
          </w:tcPr>
          <w:p w14:paraId="55BC0918" w14:textId="77777777" w:rsidR="00503E29" w:rsidRDefault="00503E29" w:rsidP="006F70ED">
            <w:pPr>
              <w:rPr>
                <w:ins w:id="414" w:author="Adam Wang [2]" w:date="2019-01-28T10:44:00Z"/>
              </w:rPr>
            </w:pPr>
          </w:p>
        </w:tc>
      </w:tr>
      <w:tr w:rsidR="00503E29" w14:paraId="5EC47224" w14:textId="77777777" w:rsidTr="006F70ED">
        <w:trPr>
          <w:ins w:id="415" w:author="Adam Wang [2]" w:date="2019-01-28T10:44:00Z"/>
        </w:trPr>
        <w:tc>
          <w:tcPr>
            <w:tcW w:w="3116" w:type="dxa"/>
          </w:tcPr>
          <w:p w14:paraId="0410368D" w14:textId="687B96F2" w:rsidR="00503E29" w:rsidRDefault="00503E29" w:rsidP="006F70ED">
            <w:pPr>
              <w:rPr>
                <w:ins w:id="416" w:author="Adam Wang [2]" w:date="2019-01-28T10:44:00Z"/>
              </w:rPr>
            </w:pPr>
            <w:ins w:id="417" w:author="Adam Wang [2]" w:date="2019-01-28T10:44:00Z">
              <w:r>
                <w:t>SERVICE_POINT</w:t>
              </w:r>
            </w:ins>
          </w:p>
        </w:tc>
        <w:tc>
          <w:tcPr>
            <w:tcW w:w="3117" w:type="dxa"/>
          </w:tcPr>
          <w:p w14:paraId="7D0984C1" w14:textId="72569AA0" w:rsidR="00503E29" w:rsidRDefault="00503E29" w:rsidP="006F70ED">
            <w:pPr>
              <w:rPr>
                <w:ins w:id="418" w:author="Adam Wang [2]" w:date="2019-01-28T10:44:00Z"/>
              </w:rPr>
            </w:pPr>
            <w:ins w:id="419" w:author="Adam Wang [2]" w:date="2019-01-28T10:44:00Z">
              <w:r>
                <w:t>TEXT</w:t>
              </w:r>
            </w:ins>
          </w:p>
        </w:tc>
        <w:tc>
          <w:tcPr>
            <w:tcW w:w="3117" w:type="dxa"/>
          </w:tcPr>
          <w:p w14:paraId="7136CF87" w14:textId="77777777" w:rsidR="00503E29" w:rsidRDefault="00503E29" w:rsidP="006F70ED">
            <w:pPr>
              <w:rPr>
                <w:ins w:id="420" w:author="Adam Wang [2]" w:date="2019-01-28T10:44:00Z"/>
              </w:rPr>
            </w:pPr>
          </w:p>
        </w:tc>
      </w:tr>
      <w:tr w:rsidR="00503E29" w14:paraId="2ED689BB" w14:textId="77777777" w:rsidTr="006F70ED">
        <w:trPr>
          <w:ins w:id="421" w:author="Adam Wang [2]" w:date="2019-01-28T10:44:00Z"/>
        </w:trPr>
        <w:tc>
          <w:tcPr>
            <w:tcW w:w="3116" w:type="dxa"/>
          </w:tcPr>
          <w:p w14:paraId="3265B886" w14:textId="587A3E8C" w:rsidR="00503E29" w:rsidRDefault="00503E29" w:rsidP="006F70ED">
            <w:pPr>
              <w:rPr>
                <w:ins w:id="422" w:author="Adam Wang [2]" w:date="2019-01-28T10:44:00Z"/>
              </w:rPr>
            </w:pPr>
            <w:ins w:id="423" w:author="Adam Wang [2]" w:date="2019-01-28T10:44:00Z">
              <w:r>
                <w:t>DOWNHOLE_LOCATION</w:t>
              </w:r>
            </w:ins>
          </w:p>
        </w:tc>
        <w:tc>
          <w:tcPr>
            <w:tcW w:w="3117" w:type="dxa"/>
          </w:tcPr>
          <w:p w14:paraId="0364B7D6" w14:textId="5B22544E" w:rsidR="00503E29" w:rsidRDefault="00503E29" w:rsidP="006F70ED">
            <w:pPr>
              <w:rPr>
                <w:ins w:id="424" w:author="Adam Wang [2]" w:date="2019-01-28T10:44:00Z"/>
              </w:rPr>
            </w:pPr>
            <w:ins w:id="425" w:author="Adam Wang [2]" w:date="2019-01-28T10:44:00Z">
              <w:r>
                <w:t>TEXT</w:t>
              </w:r>
            </w:ins>
          </w:p>
        </w:tc>
        <w:tc>
          <w:tcPr>
            <w:tcW w:w="3117" w:type="dxa"/>
          </w:tcPr>
          <w:p w14:paraId="49ED4756" w14:textId="77777777" w:rsidR="00503E29" w:rsidRDefault="00503E29" w:rsidP="006F70ED">
            <w:pPr>
              <w:rPr>
                <w:ins w:id="426" w:author="Adam Wang [2]" w:date="2019-01-28T10:44:00Z"/>
              </w:rPr>
            </w:pPr>
          </w:p>
        </w:tc>
      </w:tr>
      <w:tr w:rsidR="00503E29" w14:paraId="470185CE" w14:textId="77777777" w:rsidTr="006F70ED">
        <w:trPr>
          <w:ins w:id="427" w:author="Adam Wang [2]" w:date="2019-01-28T10:44:00Z"/>
        </w:trPr>
        <w:tc>
          <w:tcPr>
            <w:tcW w:w="3116" w:type="dxa"/>
          </w:tcPr>
          <w:p w14:paraId="452F3CD5" w14:textId="2B164A05" w:rsidR="00503E29" w:rsidRDefault="00503E29" w:rsidP="006F70ED">
            <w:pPr>
              <w:rPr>
                <w:ins w:id="428" w:author="Adam Wang [2]" w:date="2019-01-28T10:44:00Z"/>
              </w:rPr>
            </w:pPr>
            <w:ins w:id="429" w:author="Adam Wang [2]" w:date="2019-01-28T10:44:00Z">
              <w:r>
                <w:t>JOB_DATE_TEIME</w:t>
              </w:r>
            </w:ins>
          </w:p>
        </w:tc>
        <w:tc>
          <w:tcPr>
            <w:tcW w:w="3117" w:type="dxa"/>
          </w:tcPr>
          <w:p w14:paraId="403D8647" w14:textId="71730F15" w:rsidR="00503E29" w:rsidRDefault="00503E29" w:rsidP="006F70ED">
            <w:pPr>
              <w:rPr>
                <w:ins w:id="430" w:author="Adam Wang [2]" w:date="2019-01-28T10:44:00Z"/>
              </w:rPr>
            </w:pPr>
            <w:ins w:id="431" w:author="Adam Wang [2]" w:date="2019-01-28T10:44:00Z">
              <w:r>
                <w:t>DATETI</w:t>
              </w:r>
            </w:ins>
            <w:ins w:id="432" w:author="Adam Wang [2]" w:date="2019-01-28T10:45:00Z">
              <w:r>
                <w:t>ME</w:t>
              </w:r>
            </w:ins>
          </w:p>
        </w:tc>
        <w:tc>
          <w:tcPr>
            <w:tcW w:w="3117" w:type="dxa"/>
          </w:tcPr>
          <w:p w14:paraId="135535E6" w14:textId="77777777" w:rsidR="00503E29" w:rsidRDefault="00503E29" w:rsidP="006F70ED">
            <w:pPr>
              <w:rPr>
                <w:ins w:id="433" w:author="Adam Wang [2]" w:date="2019-01-28T10:44:00Z"/>
              </w:rPr>
            </w:pPr>
          </w:p>
        </w:tc>
      </w:tr>
      <w:tr w:rsidR="00503E29" w14:paraId="4674DF9C" w14:textId="77777777" w:rsidTr="006F70ED">
        <w:trPr>
          <w:ins w:id="434" w:author="Adam Wang [2]" w:date="2019-01-28T10:44:00Z"/>
        </w:trPr>
        <w:tc>
          <w:tcPr>
            <w:tcW w:w="3116" w:type="dxa"/>
          </w:tcPr>
          <w:p w14:paraId="5816202A" w14:textId="77777777" w:rsidR="00503E29" w:rsidRDefault="00503E29" w:rsidP="006F70ED">
            <w:pPr>
              <w:rPr>
                <w:ins w:id="435" w:author="Adam Wang [2]" w:date="2019-01-28T10:44:00Z"/>
              </w:rPr>
            </w:pPr>
          </w:p>
        </w:tc>
        <w:tc>
          <w:tcPr>
            <w:tcW w:w="3117" w:type="dxa"/>
          </w:tcPr>
          <w:p w14:paraId="63DCC03A" w14:textId="77777777" w:rsidR="00503E29" w:rsidRDefault="00503E29" w:rsidP="006F70ED">
            <w:pPr>
              <w:rPr>
                <w:ins w:id="436" w:author="Adam Wang [2]" w:date="2019-01-28T10:44:00Z"/>
              </w:rPr>
            </w:pPr>
          </w:p>
        </w:tc>
        <w:tc>
          <w:tcPr>
            <w:tcW w:w="3117" w:type="dxa"/>
          </w:tcPr>
          <w:p w14:paraId="26C74A29" w14:textId="77777777" w:rsidR="00503E29" w:rsidRDefault="00503E29" w:rsidP="006F70ED">
            <w:pPr>
              <w:rPr>
                <w:ins w:id="437" w:author="Adam Wang [2]" w:date="2019-01-28T10:44:00Z"/>
              </w:rPr>
            </w:pPr>
          </w:p>
        </w:tc>
      </w:tr>
      <w:tr w:rsidR="00503E29" w14:paraId="46F57EFB" w14:textId="77777777" w:rsidTr="006F70ED">
        <w:trPr>
          <w:ins w:id="438" w:author="Adam Wang [2]" w:date="2019-01-28T10:44:00Z"/>
        </w:trPr>
        <w:tc>
          <w:tcPr>
            <w:tcW w:w="3116" w:type="dxa"/>
          </w:tcPr>
          <w:p w14:paraId="5E3ECDA5" w14:textId="77777777" w:rsidR="00503E29" w:rsidRDefault="00503E29" w:rsidP="006F70ED">
            <w:pPr>
              <w:rPr>
                <w:ins w:id="439" w:author="Adam Wang [2]" w:date="2019-01-28T10:44:00Z"/>
              </w:rPr>
            </w:pPr>
          </w:p>
        </w:tc>
        <w:tc>
          <w:tcPr>
            <w:tcW w:w="3117" w:type="dxa"/>
          </w:tcPr>
          <w:p w14:paraId="2A642775" w14:textId="77777777" w:rsidR="00503E29" w:rsidRDefault="00503E29" w:rsidP="006F70ED">
            <w:pPr>
              <w:rPr>
                <w:ins w:id="440" w:author="Adam Wang [2]" w:date="2019-01-28T10:44:00Z"/>
              </w:rPr>
            </w:pPr>
          </w:p>
        </w:tc>
        <w:tc>
          <w:tcPr>
            <w:tcW w:w="3117" w:type="dxa"/>
          </w:tcPr>
          <w:p w14:paraId="5F4A7849" w14:textId="77777777" w:rsidR="00503E29" w:rsidRDefault="00503E29" w:rsidP="006F70ED">
            <w:pPr>
              <w:rPr>
                <w:ins w:id="441" w:author="Adam Wang [2]" w:date="2019-01-28T10:44:00Z"/>
              </w:rPr>
            </w:pPr>
          </w:p>
        </w:tc>
      </w:tr>
      <w:tr w:rsidR="00503E29" w14:paraId="57684BFC" w14:textId="77777777" w:rsidTr="006F70ED">
        <w:trPr>
          <w:ins w:id="442" w:author="Adam Wang [2]" w:date="2019-01-28T10:44:00Z"/>
        </w:trPr>
        <w:tc>
          <w:tcPr>
            <w:tcW w:w="3116" w:type="dxa"/>
          </w:tcPr>
          <w:p w14:paraId="46BDFEEA" w14:textId="77777777" w:rsidR="00503E29" w:rsidRDefault="00503E29" w:rsidP="006F70ED">
            <w:pPr>
              <w:rPr>
                <w:ins w:id="443" w:author="Adam Wang [2]" w:date="2019-01-28T10:44:00Z"/>
              </w:rPr>
            </w:pPr>
          </w:p>
        </w:tc>
        <w:tc>
          <w:tcPr>
            <w:tcW w:w="3117" w:type="dxa"/>
          </w:tcPr>
          <w:p w14:paraId="01E92A2F" w14:textId="77777777" w:rsidR="00503E29" w:rsidRDefault="00503E29" w:rsidP="006F70ED">
            <w:pPr>
              <w:rPr>
                <w:ins w:id="444" w:author="Adam Wang [2]" w:date="2019-01-28T10:44:00Z"/>
              </w:rPr>
            </w:pPr>
          </w:p>
        </w:tc>
        <w:tc>
          <w:tcPr>
            <w:tcW w:w="3117" w:type="dxa"/>
          </w:tcPr>
          <w:p w14:paraId="6903F203" w14:textId="77777777" w:rsidR="00503E29" w:rsidRDefault="00503E29" w:rsidP="006F70ED">
            <w:pPr>
              <w:rPr>
                <w:ins w:id="445" w:author="Adam Wang [2]" w:date="2019-01-28T10:44:00Z"/>
              </w:rPr>
            </w:pPr>
          </w:p>
        </w:tc>
      </w:tr>
    </w:tbl>
    <w:p w14:paraId="65CEA284" w14:textId="199081CE" w:rsidR="005F0764" w:rsidRDefault="005F0764" w:rsidP="00313D7C">
      <w:pPr>
        <w:rPr>
          <w:ins w:id="446" w:author="Adam Wang [2]" w:date="2019-01-28T10:45:00Z"/>
        </w:rPr>
      </w:pPr>
    </w:p>
    <w:p w14:paraId="7242821F" w14:textId="51D35FC0" w:rsidR="00503E29" w:rsidRDefault="00503E29" w:rsidP="00503E29">
      <w:pPr>
        <w:ind w:left="360"/>
        <w:rPr>
          <w:ins w:id="447" w:author="Adam Wang [2]" w:date="2019-01-28T10:45:00Z"/>
        </w:rPr>
      </w:pPr>
      <w:ins w:id="448" w:author="Adam Wang [2]" w:date="2019-01-28T10:45:00Z">
        <w:r>
          <w:t xml:space="preserve">Table: </w:t>
        </w:r>
      </w:ins>
      <w:proofErr w:type="spellStart"/>
      <w:ins w:id="449" w:author="Adam Wang [2]" w:date="2019-01-28T10:46:00Z">
        <w:r>
          <w:t>Upload_Log</w:t>
        </w:r>
      </w:ins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0"/>
        <w:gridCol w:w="2987"/>
        <w:gridCol w:w="3003"/>
      </w:tblGrid>
      <w:tr w:rsidR="00503E29" w14:paraId="36CEAD00" w14:textId="77777777" w:rsidTr="00B13192">
        <w:trPr>
          <w:ins w:id="450" w:author="Adam Wang [2]" w:date="2019-01-28T10:45:00Z"/>
        </w:trPr>
        <w:tc>
          <w:tcPr>
            <w:tcW w:w="3000" w:type="dxa"/>
          </w:tcPr>
          <w:p w14:paraId="7C86C503" w14:textId="77777777" w:rsidR="00503E29" w:rsidRDefault="00503E29" w:rsidP="00B13192">
            <w:pPr>
              <w:rPr>
                <w:ins w:id="451" w:author="Adam Wang [2]" w:date="2019-01-28T10:45:00Z"/>
              </w:rPr>
            </w:pPr>
            <w:ins w:id="452" w:author="Adam Wang [2]" w:date="2019-01-28T10:45:00Z">
              <w:r>
                <w:t>Column Name</w:t>
              </w:r>
            </w:ins>
          </w:p>
        </w:tc>
        <w:tc>
          <w:tcPr>
            <w:tcW w:w="2987" w:type="dxa"/>
          </w:tcPr>
          <w:p w14:paraId="5940F7B4" w14:textId="77777777" w:rsidR="00503E29" w:rsidRDefault="00503E29" w:rsidP="00B13192">
            <w:pPr>
              <w:rPr>
                <w:ins w:id="453" w:author="Adam Wang [2]" w:date="2019-01-28T10:45:00Z"/>
              </w:rPr>
            </w:pPr>
            <w:ins w:id="454" w:author="Adam Wang [2]" w:date="2019-01-28T10:45:00Z">
              <w:r>
                <w:t>Date Type</w:t>
              </w:r>
            </w:ins>
          </w:p>
        </w:tc>
        <w:tc>
          <w:tcPr>
            <w:tcW w:w="3003" w:type="dxa"/>
          </w:tcPr>
          <w:p w14:paraId="2C6B98B9" w14:textId="77777777" w:rsidR="00503E29" w:rsidRDefault="00503E29" w:rsidP="00B13192">
            <w:pPr>
              <w:rPr>
                <w:ins w:id="455" w:author="Adam Wang [2]" w:date="2019-01-28T10:45:00Z"/>
              </w:rPr>
            </w:pPr>
            <w:ins w:id="456" w:author="Adam Wang [2]" w:date="2019-01-28T10:45:00Z">
              <w:r>
                <w:t>Comments</w:t>
              </w:r>
            </w:ins>
          </w:p>
        </w:tc>
      </w:tr>
      <w:tr w:rsidR="00503E29" w14:paraId="38688C87" w14:textId="77777777" w:rsidTr="00B13192">
        <w:trPr>
          <w:ins w:id="457" w:author="Adam Wang [2]" w:date="2019-01-28T10:45:00Z"/>
        </w:trPr>
        <w:tc>
          <w:tcPr>
            <w:tcW w:w="3000" w:type="dxa"/>
          </w:tcPr>
          <w:p w14:paraId="31CFB0E4" w14:textId="77777777" w:rsidR="00503E29" w:rsidRDefault="00503E29" w:rsidP="00B13192">
            <w:pPr>
              <w:rPr>
                <w:ins w:id="458" w:author="Adam Wang [2]" w:date="2019-01-28T10:45:00Z"/>
              </w:rPr>
            </w:pPr>
            <w:ins w:id="459" w:author="Adam Wang [2]" w:date="2019-01-28T10:45:00Z">
              <w:r>
                <w:t>ID</w:t>
              </w:r>
            </w:ins>
          </w:p>
        </w:tc>
        <w:tc>
          <w:tcPr>
            <w:tcW w:w="2987" w:type="dxa"/>
          </w:tcPr>
          <w:p w14:paraId="07C1F725" w14:textId="77777777" w:rsidR="00503E29" w:rsidRDefault="00503E29" w:rsidP="00B13192">
            <w:pPr>
              <w:rPr>
                <w:ins w:id="460" w:author="Adam Wang [2]" w:date="2019-01-28T10:45:00Z"/>
              </w:rPr>
            </w:pPr>
            <w:ins w:id="461" w:author="Adam Wang [2]" w:date="2019-01-28T10:45:00Z">
              <w:r>
                <w:t>INTEGER</w:t>
              </w:r>
            </w:ins>
          </w:p>
        </w:tc>
        <w:tc>
          <w:tcPr>
            <w:tcW w:w="3003" w:type="dxa"/>
          </w:tcPr>
          <w:p w14:paraId="3732F187" w14:textId="77777777" w:rsidR="00503E29" w:rsidRDefault="00503E29" w:rsidP="00B13192">
            <w:pPr>
              <w:rPr>
                <w:ins w:id="462" w:author="Adam Wang [2]" w:date="2019-01-28T10:45:00Z"/>
              </w:rPr>
            </w:pPr>
          </w:p>
        </w:tc>
      </w:tr>
      <w:tr w:rsidR="00503E29" w14:paraId="4312A20B" w14:textId="77777777" w:rsidTr="00B13192">
        <w:trPr>
          <w:ins w:id="463" w:author="Adam Wang [2]" w:date="2019-01-28T10:45:00Z"/>
        </w:trPr>
        <w:tc>
          <w:tcPr>
            <w:tcW w:w="3000" w:type="dxa"/>
          </w:tcPr>
          <w:p w14:paraId="1DE3F1A2" w14:textId="05A5FC88" w:rsidR="00503E29" w:rsidRDefault="00503E29" w:rsidP="00B13192">
            <w:pPr>
              <w:rPr>
                <w:ins w:id="464" w:author="Adam Wang [2]" w:date="2019-01-28T10:45:00Z"/>
              </w:rPr>
            </w:pPr>
            <w:ins w:id="465" w:author="Adam Wang [2]" w:date="2019-01-28T10:47:00Z">
              <w:r>
                <w:t>VERSION</w:t>
              </w:r>
            </w:ins>
          </w:p>
        </w:tc>
        <w:tc>
          <w:tcPr>
            <w:tcW w:w="2987" w:type="dxa"/>
          </w:tcPr>
          <w:p w14:paraId="4CB99E7B" w14:textId="5328CD88" w:rsidR="00503E29" w:rsidRDefault="00503E29" w:rsidP="00B13192">
            <w:pPr>
              <w:rPr>
                <w:ins w:id="466" w:author="Adam Wang [2]" w:date="2019-01-28T10:45:00Z"/>
              </w:rPr>
            </w:pPr>
            <w:ins w:id="467" w:author="Adam Wang [2]" w:date="2019-01-28T10:47:00Z">
              <w:r>
                <w:t>INTEGER</w:t>
              </w:r>
            </w:ins>
          </w:p>
        </w:tc>
        <w:tc>
          <w:tcPr>
            <w:tcW w:w="3003" w:type="dxa"/>
          </w:tcPr>
          <w:p w14:paraId="0801AB3B" w14:textId="77777777" w:rsidR="00503E29" w:rsidRDefault="00503E29" w:rsidP="00B13192">
            <w:pPr>
              <w:rPr>
                <w:ins w:id="468" w:author="Adam Wang [2]" w:date="2019-01-28T10:45:00Z"/>
              </w:rPr>
            </w:pPr>
          </w:p>
        </w:tc>
      </w:tr>
      <w:tr w:rsidR="00503E29" w14:paraId="36956F2D" w14:textId="77777777" w:rsidTr="00B13192">
        <w:trPr>
          <w:ins w:id="469" w:author="Adam Wang [2]" w:date="2019-01-28T10:45:00Z"/>
        </w:trPr>
        <w:tc>
          <w:tcPr>
            <w:tcW w:w="3000" w:type="dxa"/>
          </w:tcPr>
          <w:p w14:paraId="3CDF4EE5" w14:textId="5C45D5B1" w:rsidR="00503E29" w:rsidRDefault="00503E29" w:rsidP="00B13192">
            <w:pPr>
              <w:rPr>
                <w:ins w:id="470" w:author="Adam Wang [2]" w:date="2019-01-28T10:45:00Z"/>
              </w:rPr>
            </w:pPr>
            <w:ins w:id="471" w:author="Adam Wang [2]" w:date="2019-01-28T10:47:00Z">
              <w:r>
                <w:t>COMPUTER_NAME</w:t>
              </w:r>
            </w:ins>
          </w:p>
        </w:tc>
        <w:tc>
          <w:tcPr>
            <w:tcW w:w="2987" w:type="dxa"/>
          </w:tcPr>
          <w:p w14:paraId="5DE28B4B" w14:textId="77777777" w:rsidR="00503E29" w:rsidRDefault="00503E29" w:rsidP="00B13192">
            <w:pPr>
              <w:rPr>
                <w:ins w:id="472" w:author="Adam Wang [2]" w:date="2019-01-28T10:45:00Z"/>
              </w:rPr>
            </w:pPr>
            <w:ins w:id="473" w:author="Adam Wang [2]" w:date="2019-01-28T10:45:00Z">
              <w:r>
                <w:t>TEXT</w:t>
              </w:r>
            </w:ins>
          </w:p>
        </w:tc>
        <w:tc>
          <w:tcPr>
            <w:tcW w:w="3003" w:type="dxa"/>
          </w:tcPr>
          <w:p w14:paraId="5706AFDC" w14:textId="77777777" w:rsidR="00503E29" w:rsidRDefault="00503E29" w:rsidP="00B13192">
            <w:pPr>
              <w:rPr>
                <w:ins w:id="474" w:author="Adam Wang [2]" w:date="2019-01-28T10:45:00Z"/>
              </w:rPr>
            </w:pPr>
          </w:p>
        </w:tc>
      </w:tr>
      <w:tr w:rsidR="00503E29" w14:paraId="270AF730" w14:textId="77777777" w:rsidTr="00B13192">
        <w:trPr>
          <w:ins w:id="475" w:author="Adam Wang [2]" w:date="2019-01-28T10:45:00Z"/>
        </w:trPr>
        <w:tc>
          <w:tcPr>
            <w:tcW w:w="3000" w:type="dxa"/>
          </w:tcPr>
          <w:p w14:paraId="1DD6EC8A" w14:textId="0D62C8A9" w:rsidR="00503E29" w:rsidRDefault="00503E29" w:rsidP="00B13192">
            <w:pPr>
              <w:rPr>
                <w:ins w:id="476" w:author="Adam Wang [2]" w:date="2019-01-28T10:45:00Z"/>
              </w:rPr>
            </w:pPr>
            <w:ins w:id="477" w:author="Adam Wang [2]" w:date="2019-01-28T10:47:00Z">
              <w:r>
                <w:t>JOB_NUMBER</w:t>
              </w:r>
            </w:ins>
          </w:p>
        </w:tc>
        <w:tc>
          <w:tcPr>
            <w:tcW w:w="2987" w:type="dxa"/>
          </w:tcPr>
          <w:p w14:paraId="593D1FC8" w14:textId="77777777" w:rsidR="00503E29" w:rsidRDefault="00503E29" w:rsidP="00B13192">
            <w:pPr>
              <w:rPr>
                <w:ins w:id="478" w:author="Adam Wang [2]" w:date="2019-01-28T10:45:00Z"/>
              </w:rPr>
            </w:pPr>
            <w:ins w:id="479" w:author="Adam Wang [2]" w:date="2019-01-28T10:45:00Z">
              <w:r>
                <w:t>TEXT</w:t>
              </w:r>
            </w:ins>
          </w:p>
        </w:tc>
        <w:tc>
          <w:tcPr>
            <w:tcW w:w="3003" w:type="dxa"/>
          </w:tcPr>
          <w:p w14:paraId="18F91799" w14:textId="5EF05441" w:rsidR="00503E29" w:rsidRDefault="00503E29" w:rsidP="00B13192">
            <w:pPr>
              <w:rPr>
                <w:ins w:id="480" w:author="Adam Wang [2]" w:date="2019-01-28T10:45:00Z"/>
              </w:rPr>
            </w:pPr>
          </w:p>
        </w:tc>
      </w:tr>
      <w:tr w:rsidR="00503E29" w14:paraId="3A468B5B" w14:textId="77777777" w:rsidTr="00B13192">
        <w:trPr>
          <w:ins w:id="481" w:author="Adam Wang [2]" w:date="2019-01-28T10:47:00Z"/>
        </w:trPr>
        <w:tc>
          <w:tcPr>
            <w:tcW w:w="3000" w:type="dxa"/>
          </w:tcPr>
          <w:p w14:paraId="34E87EF8" w14:textId="6D5B3A33" w:rsidR="00503E29" w:rsidRDefault="00503E29" w:rsidP="00B13192">
            <w:pPr>
              <w:rPr>
                <w:ins w:id="482" w:author="Adam Wang [2]" w:date="2019-01-28T10:47:00Z"/>
              </w:rPr>
            </w:pPr>
            <w:ins w:id="483" w:author="Adam Wang [2]" w:date="2019-01-28T10:47:00Z">
              <w:r>
                <w:t>JOB_UNIQUE_ID</w:t>
              </w:r>
            </w:ins>
          </w:p>
        </w:tc>
        <w:tc>
          <w:tcPr>
            <w:tcW w:w="2987" w:type="dxa"/>
          </w:tcPr>
          <w:p w14:paraId="565BCC1B" w14:textId="4B2E9D92" w:rsidR="00503E29" w:rsidRDefault="00503E29" w:rsidP="00B13192">
            <w:pPr>
              <w:rPr>
                <w:ins w:id="484" w:author="Adam Wang [2]" w:date="2019-01-28T10:47:00Z"/>
              </w:rPr>
            </w:pPr>
            <w:ins w:id="485" w:author="Adam Wang [2]" w:date="2019-01-28T10:47:00Z">
              <w:r>
                <w:t>TEXT</w:t>
              </w:r>
            </w:ins>
          </w:p>
        </w:tc>
        <w:tc>
          <w:tcPr>
            <w:tcW w:w="3003" w:type="dxa"/>
          </w:tcPr>
          <w:p w14:paraId="1AB203C0" w14:textId="77777777" w:rsidR="00503E29" w:rsidRDefault="00503E29" w:rsidP="00B13192">
            <w:pPr>
              <w:rPr>
                <w:ins w:id="486" w:author="Adam Wang [2]" w:date="2019-01-28T10:47:00Z"/>
              </w:rPr>
            </w:pPr>
          </w:p>
        </w:tc>
      </w:tr>
      <w:tr w:rsidR="00503E29" w14:paraId="4393101C" w14:textId="77777777" w:rsidTr="00B13192">
        <w:trPr>
          <w:ins w:id="487" w:author="Adam Wang [2]" w:date="2019-01-28T10:47:00Z"/>
        </w:trPr>
        <w:tc>
          <w:tcPr>
            <w:tcW w:w="3000" w:type="dxa"/>
          </w:tcPr>
          <w:p w14:paraId="7D60B523" w14:textId="069D237A" w:rsidR="00503E29" w:rsidRDefault="00503E29" w:rsidP="00B13192">
            <w:pPr>
              <w:rPr>
                <w:ins w:id="488" w:author="Adam Wang [2]" w:date="2019-01-28T10:47:00Z"/>
              </w:rPr>
            </w:pPr>
            <w:ins w:id="489" w:author="Adam Wang [2]" w:date="2019-01-28T10:48:00Z">
              <w:r>
                <w:t>START_TIME</w:t>
              </w:r>
            </w:ins>
          </w:p>
        </w:tc>
        <w:tc>
          <w:tcPr>
            <w:tcW w:w="2987" w:type="dxa"/>
          </w:tcPr>
          <w:p w14:paraId="0211F5A8" w14:textId="0FBDDC72" w:rsidR="00503E29" w:rsidRDefault="00503E29" w:rsidP="00B13192">
            <w:pPr>
              <w:rPr>
                <w:ins w:id="490" w:author="Adam Wang [2]" w:date="2019-01-28T10:47:00Z"/>
              </w:rPr>
            </w:pPr>
            <w:ins w:id="491" w:author="Adam Wang [2]" w:date="2019-01-28T10:48:00Z">
              <w:r>
                <w:t>DATETIME</w:t>
              </w:r>
            </w:ins>
          </w:p>
        </w:tc>
        <w:tc>
          <w:tcPr>
            <w:tcW w:w="3003" w:type="dxa"/>
          </w:tcPr>
          <w:p w14:paraId="0609DDEA" w14:textId="77777777" w:rsidR="00503E29" w:rsidRDefault="00503E29" w:rsidP="00B13192">
            <w:pPr>
              <w:rPr>
                <w:ins w:id="492" w:author="Adam Wang [2]" w:date="2019-01-28T10:47:00Z"/>
              </w:rPr>
            </w:pPr>
          </w:p>
        </w:tc>
      </w:tr>
      <w:tr w:rsidR="00503E29" w14:paraId="79488690" w14:textId="77777777" w:rsidTr="00B13192">
        <w:trPr>
          <w:ins w:id="493" w:author="Adam Wang [2]" w:date="2019-01-28T10:47:00Z"/>
        </w:trPr>
        <w:tc>
          <w:tcPr>
            <w:tcW w:w="3000" w:type="dxa"/>
          </w:tcPr>
          <w:p w14:paraId="660FC33B" w14:textId="3A366935" w:rsidR="00503E29" w:rsidRDefault="00503E29" w:rsidP="00B13192">
            <w:pPr>
              <w:rPr>
                <w:ins w:id="494" w:author="Adam Wang [2]" w:date="2019-01-28T10:47:00Z"/>
              </w:rPr>
            </w:pPr>
            <w:ins w:id="495" w:author="Adam Wang [2]" w:date="2019-01-28T10:48:00Z">
              <w:r>
                <w:t>END_TIME</w:t>
              </w:r>
            </w:ins>
          </w:p>
        </w:tc>
        <w:tc>
          <w:tcPr>
            <w:tcW w:w="2987" w:type="dxa"/>
          </w:tcPr>
          <w:p w14:paraId="05C19DB5" w14:textId="0D07DFD0" w:rsidR="00503E29" w:rsidRDefault="00503E29" w:rsidP="00B13192">
            <w:pPr>
              <w:rPr>
                <w:ins w:id="496" w:author="Adam Wang [2]" w:date="2019-01-28T10:47:00Z"/>
              </w:rPr>
            </w:pPr>
            <w:ins w:id="497" w:author="Adam Wang [2]" w:date="2019-01-28T10:48:00Z">
              <w:r>
                <w:t>DATETIME</w:t>
              </w:r>
            </w:ins>
          </w:p>
        </w:tc>
        <w:tc>
          <w:tcPr>
            <w:tcW w:w="3003" w:type="dxa"/>
          </w:tcPr>
          <w:p w14:paraId="6FCBD21D" w14:textId="77777777" w:rsidR="00503E29" w:rsidRDefault="00503E29" w:rsidP="00B13192">
            <w:pPr>
              <w:rPr>
                <w:ins w:id="498" w:author="Adam Wang [2]" w:date="2019-01-28T10:47:00Z"/>
              </w:rPr>
            </w:pPr>
          </w:p>
        </w:tc>
      </w:tr>
      <w:tr w:rsidR="00503E29" w14:paraId="65B3C4B7" w14:textId="77777777" w:rsidTr="00B13192">
        <w:trPr>
          <w:ins w:id="499" w:author="Adam Wang [2]" w:date="2019-01-28T10:47:00Z"/>
        </w:trPr>
        <w:tc>
          <w:tcPr>
            <w:tcW w:w="3000" w:type="dxa"/>
          </w:tcPr>
          <w:p w14:paraId="01947D39" w14:textId="655EFF2E" w:rsidR="00503E29" w:rsidRDefault="00503E29" w:rsidP="00B13192">
            <w:pPr>
              <w:rPr>
                <w:ins w:id="500" w:author="Adam Wang [2]" w:date="2019-01-28T10:47:00Z"/>
              </w:rPr>
            </w:pPr>
            <w:ins w:id="501" w:author="Adam Wang [2]" w:date="2019-01-28T10:49:00Z">
              <w:r>
                <w:t>PACKING_TIME</w:t>
              </w:r>
            </w:ins>
          </w:p>
        </w:tc>
        <w:tc>
          <w:tcPr>
            <w:tcW w:w="2987" w:type="dxa"/>
          </w:tcPr>
          <w:p w14:paraId="3894B69E" w14:textId="7FD33DB2" w:rsidR="00503E29" w:rsidRDefault="00503E29" w:rsidP="00B13192">
            <w:pPr>
              <w:rPr>
                <w:ins w:id="502" w:author="Adam Wang [2]" w:date="2019-01-28T10:47:00Z"/>
              </w:rPr>
            </w:pPr>
            <w:ins w:id="503" w:author="Adam Wang [2]" w:date="2019-01-28T10:49:00Z">
              <w:r>
                <w:t>DATETIME</w:t>
              </w:r>
            </w:ins>
          </w:p>
        </w:tc>
        <w:tc>
          <w:tcPr>
            <w:tcW w:w="3003" w:type="dxa"/>
          </w:tcPr>
          <w:p w14:paraId="3C2EAD1B" w14:textId="77777777" w:rsidR="00503E29" w:rsidRDefault="00503E29" w:rsidP="00B13192">
            <w:pPr>
              <w:rPr>
                <w:ins w:id="504" w:author="Adam Wang [2]" w:date="2019-01-28T10:47:00Z"/>
              </w:rPr>
            </w:pPr>
          </w:p>
        </w:tc>
      </w:tr>
      <w:tr w:rsidR="00503E29" w14:paraId="5279C1CB" w14:textId="77777777" w:rsidTr="00B13192">
        <w:trPr>
          <w:ins w:id="505" w:author="Adam Wang [2]" w:date="2019-01-28T10:47:00Z"/>
        </w:trPr>
        <w:tc>
          <w:tcPr>
            <w:tcW w:w="3000" w:type="dxa"/>
          </w:tcPr>
          <w:p w14:paraId="4A6BE31C" w14:textId="6C4FBD26" w:rsidR="00503E29" w:rsidRDefault="00503E29" w:rsidP="00B13192">
            <w:pPr>
              <w:rPr>
                <w:ins w:id="506" w:author="Adam Wang [2]" w:date="2019-01-28T10:47:00Z"/>
              </w:rPr>
            </w:pPr>
            <w:ins w:id="507" w:author="Adam Wang [2]" w:date="2019-01-28T10:49:00Z">
              <w:r>
                <w:t>IS_RECEIVED_ON_SERVER</w:t>
              </w:r>
            </w:ins>
          </w:p>
        </w:tc>
        <w:tc>
          <w:tcPr>
            <w:tcW w:w="2987" w:type="dxa"/>
          </w:tcPr>
          <w:p w14:paraId="27F4881C" w14:textId="456796BE" w:rsidR="00503E29" w:rsidRDefault="00503E29" w:rsidP="00B13192">
            <w:pPr>
              <w:rPr>
                <w:ins w:id="508" w:author="Adam Wang [2]" w:date="2019-01-28T10:47:00Z"/>
              </w:rPr>
            </w:pPr>
            <w:ins w:id="509" w:author="Adam Wang [2]" w:date="2019-01-28T10:49:00Z">
              <w:r>
                <w:t>INTEGER</w:t>
              </w:r>
            </w:ins>
          </w:p>
        </w:tc>
        <w:tc>
          <w:tcPr>
            <w:tcW w:w="3003" w:type="dxa"/>
          </w:tcPr>
          <w:p w14:paraId="6B1652F7" w14:textId="759F4180" w:rsidR="00503E29" w:rsidRDefault="00503E29" w:rsidP="00B13192">
            <w:pPr>
              <w:rPr>
                <w:ins w:id="510" w:author="Adam Wang [2]" w:date="2019-01-28T10:47:00Z"/>
              </w:rPr>
            </w:pPr>
            <w:ins w:id="511" w:author="Adam Wang [2]" w:date="2019-01-28T10:50:00Z">
              <w:r>
                <w:t>Write back after the data is transmitted</w:t>
              </w:r>
            </w:ins>
          </w:p>
        </w:tc>
      </w:tr>
      <w:tr w:rsidR="00503E29" w14:paraId="6E24259F" w14:textId="77777777" w:rsidTr="00B13192">
        <w:trPr>
          <w:ins w:id="512" w:author="Adam Wang [2]" w:date="2019-01-28T10:47:00Z"/>
        </w:trPr>
        <w:tc>
          <w:tcPr>
            <w:tcW w:w="3000" w:type="dxa"/>
          </w:tcPr>
          <w:p w14:paraId="66849E3E" w14:textId="741AE416" w:rsidR="00503E29" w:rsidRDefault="00503E29" w:rsidP="00B13192">
            <w:pPr>
              <w:rPr>
                <w:ins w:id="513" w:author="Adam Wang [2]" w:date="2019-01-28T10:47:00Z"/>
              </w:rPr>
            </w:pPr>
            <w:ins w:id="514" w:author="Adam Wang [2]" w:date="2019-01-28T10:49:00Z">
              <w:r>
                <w:t>PACKING_DU</w:t>
              </w:r>
            </w:ins>
            <w:ins w:id="515" w:author="Adam Wang [2]" w:date="2019-01-28T10:50:00Z">
              <w:r>
                <w:t>RATION</w:t>
              </w:r>
            </w:ins>
          </w:p>
        </w:tc>
        <w:tc>
          <w:tcPr>
            <w:tcW w:w="2987" w:type="dxa"/>
          </w:tcPr>
          <w:p w14:paraId="08B79FCC" w14:textId="0F8535FC" w:rsidR="00503E29" w:rsidRDefault="00503E29" w:rsidP="00B13192">
            <w:pPr>
              <w:rPr>
                <w:ins w:id="516" w:author="Adam Wang [2]" w:date="2019-01-28T10:47:00Z"/>
              </w:rPr>
            </w:pPr>
            <w:ins w:id="517" w:author="Adam Wang [2]" w:date="2019-01-28T10:50:00Z">
              <w:r>
                <w:t>TEXT</w:t>
              </w:r>
            </w:ins>
          </w:p>
        </w:tc>
        <w:tc>
          <w:tcPr>
            <w:tcW w:w="3003" w:type="dxa"/>
          </w:tcPr>
          <w:p w14:paraId="0779FE79" w14:textId="77777777" w:rsidR="00503E29" w:rsidRDefault="00503E29" w:rsidP="00B13192">
            <w:pPr>
              <w:rPr>
                <w:ins w:id="518" w:author="Adam Wang [2]" w:date="2019-01-28T10:47:00Z"/>
              </w:rPr>
            </w:pPr>
          </w:p>
        </w:tc>
      </w:tr>
      <w:tr w:rsidR="00503E29" w14:paraId="7D9F003C" w14:textId="77777777" w:rsidTr="00B13192">
        <w:trPr>
          <w:ins w:id="519" w:author="Adam Wang [2]" w:date="2019-01-28T10:47:00Z"/>
        </w:trPr>
        <w:tc>
          <w:tcPr>
            <w:tcW w:w="3000" w:type="dxa"/>
          </w:tcPr>
          <w:p w14:paraId="023A7B29" w14:textId="0E13871F" w:rsidR="00503E29" w:rsidRDefault="00503E29" w:rsidP="00B13192">
            <w:pPr>
              <w:rPr>
                <w:ins w:id="520" w:author="Adam Wang [2]" w:date="2019-01-28T10:47:00Z"/>
              </w:rPr>
            </w:pPr>
            <w:ins w:id="521" w:author="Adam Wang [2]" w:date="2019-01-28T10:50:00Z">
              <w:r>
                <w:t>PACKING_SIZE</w:t>
              </w:r>
            </w:ins>
          </w:p>
        </w:tc>
        <w:tc>
          <w:tcPr>
            <w:tcW w:w="2987" w:type="dxa"/>
          </w:tcPr>
          <w:p w14:paraId="18937457" w14:textId="5B137920" w:rsidR="00503E29" w:rsidRDefault="00503E29" w:rsidP="00B13192">
            <w:pPr>
              <w:rPr>
                <w:ins w:id="522" w:author="Adam Wang [2]" w:date="2019-01-28T10:47:00Z"/>
              </w:rPr>
            </w:pPr>
            <w:ins w:id="523" w:author="Adam Wang [2]" w:date="2019-01-28T10:50:00Z">
              <w:r>
                <w:t>INTEGER</w:t>
              </w:r>
            </w:ins>
          </w:p>
        </w:tc>
        <w:tc>
          <w:tcPr>
            <w:tcW w:w="3003" w:type="dxa"/>
          </w:tcPr>
          <w:p w14:paraId="6BE2FA08" w14:textId="77777777" w:rsidR="00503E29" w:rsidRDefault="00503E29" w:rsidP="00B13192">
            <w:pPr>
              <w:rPr>
                <w:ins w:id="524" w:author="Adam Wang [2]" w:date="2019-01-28T10:47:00Z"/>
              </w:rPr>
            </w:pPr>
          </w:p>
        </w:tc>
      </w:tr>
    </w:tbl>
    <w:p w14:paraId="57D06F16" w14:textId="77777777" w:rsidR="00503E29" w:rsidRDefault="00503E29" w:rsidP="00313D7C">
      <w:pPr>
        <w:rPr>
          <w:ins w:id="525" w:author="Adam Wang" w:date="2018-06-18T18:02:00Z"/>
        </w:rPr>
      </w:pPr>
    </w:p>
    <w:p w14:paraId="6560BA79" w14:textId="1489E03A" w:rsidR="007B182C" w:rsidRDefault="007B182C" w:rsidP="00313D7C">
      <w:pPr>
        <w:rPr>
          <w:ins w:id="526" w:author="Adam Wang" w:date="2018-06-18T18:02:00Z"/>
        </w:rPr>
      </w:pPr>
      <w:ins w:id="527" w:author="Adam Wang" w:date="2018-06-18T18:02:00Z">
        <w:r>
          <w:t>Database:</w:t>
        </w:r>
        <w:r w:rsidR="001A3A07">
          <w:t xml:space="preserve"> Reference</w:t>
        </w:r>
      </w:ins>
    </w:p>
    <w:p w14:paraId="429CC044" w14:textId="6FA18626" w:rsidR="001A3A07" w:rsidRDefault="001A3A07" w:rsidP="001A3A07">
      <w:pPr>
        <w:rPr>
          <w:ins w:id="528" w:author="Adam Wang" w:date="2018-06-18T18:02:00Z"/>
        </w:rPr>
      </w:pPr>
      <w:ins w:id="529" w:author="Adam Wang" w:date="2018-06-18T18:02:00Z">
        <w:r>
          <w:lastRenderedPageBreak/>
          <w:t xml:space="preserve">Table: </w:t>
        </w:r>
        <w:proofErr w:type="spellStart"/>
        <w:r>
          <w:t>ChartProfile</w:t>
        </w:r>
      </w:ins>
      <w:proofErr w:type="spellEnd"/>
      <w:ins w:id="530" w:author="Adam Wang [2]" w:date="2019-01-28T10:54:00Z">
        <w:r w:rsidR="00C217B8">
          <w:t xml:space="preserve"> – The purpose for this one is to pre-define chart definition </w:t>
        </w:r>
      </w:ins>
      <w:ins w:id="531" w:author="Adam Wang [2]" w:date="2019-01-28T10:55:00Z">
        <w:r w:rsidR="00C217B8">
          <w:t>by job type – currently no requirement generated</w:t>
        </w:r>
      </w:ins>
    </w:p>
    <w:p w14:paraId="1288B6C4" w14:textId="77777777" w:rsidR="001A3A07" w:rsidRDefault="001A3A07" w:rsidP="001A3A07">
      <w:pPr>
        <w:rPr>
          <w:ins w:id="532" w:author="Adam Wang" w:date="2018-06-18T18:02:00Z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5"/>
        <w:gridCol w:w="2983"/>
        <w:gridCol w:w="3012"/>
      </w:tblGrid>
      <w:tr w:rsidR="001A3A07" w14:paraId="14817DC4" w14:textId="77777777" w:rsidTr="006F70ED">
        <w:trPr>
          <w:ins w:id="533" w:author="Adam Wang" w:date="2018-06-18T18:02:00Z"/>
        </w:trPr>
        <w:tc>
          <w:tcPr>
            <w:tcW w:w="3116" w:type="dxa"/>
          </w:tcPr>
          <w:p w14:paraId="21D82A50" w14:textId="77777777" w:rsidR="001A3A07" w:rsidRDefault="001A3A07" w:rsidP="006F70ED">
            <w:pPr>
              <w:rPr>
                <w:ins w:id="534" w:author="Adam Wang" w:date="2018-06-18T18:02:00Z"/>
              </w:rPr>
            </w:pPr>
            <w:ins w:id="535" w:author="Adam Wang" w:date="2018-06-18T18:02:00Z">
              <w:r>
                <w:t>Column Name</w:t>
              </w:r>
            </w:ins>
          </w:p>
        </w:tc>
        <w:tc>
          <w:tcPr>
            <w:tcW w:w="3117" w:type="dxa"/>
          </w:tcPr>
          <w:p w14:paraId="7CDBFFDF" w14:textId="77777777" w:rsidR="001A3A07" w:rsidRDefault="001A3A07" w:rsidP="006F70ED">
            <w:pPr>
              <w:rPr>
                <w:ins w:id="536" w:author="Adam Wang" w:date="2018-06-18T18:02:00Z"/>
              </w:rPr>
            </w:pPr>
            <w:ins w:id="537" w:author="Adam Wang" w:date="2018-06-18T18:02:00Z">
              <w:r>
                <w:t>Date Type</w:t>
              </w:r>
            </w:ins>
          </w:p>
        </w:tc>
        <w:tc>
          <w:tcPr>
            <w:tcW w:w="3117" w:type="dxa"/>
          </w:tcPr>
          <w:p w14:paraId="1EF412C9" w14:textId="77777777" w:rsidR="001A3A07" w:rsidRDefault="001A3A07" w:rsidP="006F70ED">
            <w:pPr>
              <w:rPr>
                <w:ins w:id="538" w:author="Adam Wang" w:date="2018-06-18T18:02:00Z"/>
              </w:rPr>
            </w:pPr>
            <w:ins w:id="539" w:author="Adam Wang" w:date="2018-06-18T18:02:00Z">
              <w:r>
                <w:t>Comments</w:t>
              </w:r>
            </w:ins>
          </w:p>
        </w:tc>
      </w:tr>
      <w:tr w:rsidR="001A3A07" w14:paraId="207D7338" w14:textId="77777777" w:rsidTr="006F70ED">
        <w:trPr>
          <w:ins w:id="540" w:author="Adam Wang" w:date="2018-06-18T18:02:00Z"/>
        </w:trPr>
        <w:tc>
          <w:tcPr>
            <w:tcW w:w="3116" w:type="dxa"/>
          </w:tcPr>
          <w:p w14:paraId="46C28C63" w14:textId="77777777" w:rsidR="001A3A07" w:rsidRDefault="001A3A07" w:rsidP="006F70ED">
            <w:pPr>
              <w:rPr>
                <w:ins w:id="541" w:author="Adam Wang" w:date="2018-06-18T18:02:00Z"/>
              </w:rPr>
            </w:pPr>
          </w:p>
        </w:tc>
        <w:tc>
          <w:tcPr>
            <w:tcW w:w="3117" w:type="dxa"/>
          </w:tcPr>
          <w:p w14:paraId="3090970B" w14:textId="77777777" w:rsidR="001A3A07" w:rsidRDefault="001A3A07" w:rsidP="006F70ED">
            <w:pPr>
              <w:rPr>
                <w:ins w:id="542" w:author="Adam Wang" w:date="2018-06-18T18:02:00Z"/>
              </w:rPr>
            </w:pPr>
          </w:p>
        </w:tc>
        <w:tc>
          <w:tcPr>
            <w:tcW w:w="3117" w:type="dxa"/>
          </w:tcPr>
          <w:p w14:paraId="35FF5C1C" w14:textId="77777777" w:rsidR="001A3A07" w:rsidRDefault="001A3A07" w:rsidP="006F70ED">
            <w:pPr>
              <w:rPr>
                <w:ins w:id="543" w:author="Adam Wang" w:date="2018-06-18T18:02:00Z"/>
              </w:rPr>
            </w:pPr>
          </w:p>
        </w:tc>
      </w:tr>
      <w:tr w:rsidR="001A3A07" w14:paraId="43B6A688" w14:textId="77777777" w:rsidTr="006F70ED">
        <w:trPr>
          <w:ins w:id="544" w:author="Adam Wang" w:date="2018-06-18T18:02:00Z"/>
        </w:trPr>
        <w:tc>
          <w:tcPr>
            <w:tcW w:w="3116" w:type="dxa"/>
          </w:tcPr>
          <w:p w14:paraId="07B9E50B" w14:textId="77777777" w:rsidR="001A3A07" w:rsidRDefault="001A3A07" w:rsidP="006F70ED">
            <w:pPr>
              <w:rPr>
                <w:ins w:id="545" w:author="Adam Wang" w:date="2018-06-18T18:02:00Z"/>
              </w:rPr>
            </w:pPr>
          </w:p>
        </w:tc>
        <w:tc>
          <w:tcPr>
            <w:tcW w:w="3117" w:type="dxa"/>
          </w:tcPr>
          <w:p w14:paraId="0194853B" w14:textId="77777777" w:rsidR="001A3A07" w:rsidRDefault="001A3A07" w:rsidP="006F70ED">
            <w:pPr>
              <w:rPr>
                <w:ins w:id="546" w:author="Adam Wang" w:date="2018-06-18T18:02:00Z"/>
              </w:rPr>
            </w:pPr>
          </w:p>
        </w:tc>
        <w:tc>
          <w:tcPr>
            <w:tcW w:w="3117" w:type="dxa"/>
          </w:tcPr>
          <w:p w14:paraId="39C7DEAF" w14:textId="77777777" w:rsidR="001A3A07" w:rsidRDefault="001A3A07" w:rsidP="006F70ED">
            <w:pPr>
              <w:rPr>
                <w:ins w:id="547" w:author="Adam Wang" w:date="2018-06-18T18:02:00Z"/>
              </w:rPr>
            </w:pPr>
          </w:p>
        </w:tc>
      </w:tr>
      <w:tr w:rsidR="001A3A07" w14:paraId="31A34246" w14:textId="77777777" w:rsidTr="006F70ED">
        <w:trPr>
          <w:ins w:id="548" w:author="Adam Wang" w:date="2018-06-18T18:02:00Z"/>
        </w:trPr>
        <w:tc>
          <w:tcPr>
            <w:tcW w:w="3116" w:type="dxa"/>
          </w:tcPr>
          <w:p w14:paraId="511F953C" w14:textId="77777777" w:rsidR="001A3A07" w:rsidRDefault="001A3A07" w:rsidP="006F70ED">
            <w:pPr>
              <w:rPr>
                <w:ins w:id="549" w:author="Adam Wang" w:date="2018-06-18T18:02:00Z"/>
              </w:rPr>
            </w:pPr>
          </w:p>
        </w:tc>
        <w:tc>
          <w:tcPr>
            <w:tcW w:w="3117" w:type="dxa"/>
          </w:tcPr>
          <w:p w14:paraId="43ACF2DE" w14:textId="77777777" w:rsidR="001A3A07" w:rsidRDefault="001A3A07" w:rsidP="006F70ED">
            <w:pPr>
              <w:rPr>
                <w:ins w:id="550" w:author="Adam Wang" w:date="2018-06-18T18:02:00Z"/>
              </w:rPr>
            </w:pPr>
          </w:p>
        </w:tc>
        <w:tc>
          <w:tcPr>
            <w:tcW w:w="3117" w:type="dxa"/>
          </w:tcPr>
          <w:p w14:paraId="5CEE00D8" w14:textId="77777777" w:rsidR="001A3A07" w:rsidRDefault="001A3A07" w:rsidP="006F70ED">
            <w:pPr>
              <w:rPr>
                <w:ins w:id="551" w:author="Adam Wang" w:date="2018-06-18T18:02:00Z"/>
              </w:rPr>
            </w:pPr>
          </w:p>
        </w:tc>
      </w:tr>
      <w:tr w:rsidR="001A3A07" w14:paraId="5D2CF445" w14:textId="77777777" w:rsidTr="006F70ED">
        <w:trPr>
          <w:ins w:id="552" w:author="Adam Wang" w:date="2018-06-18T18:02:00Z"/>
        </w:trPr>
        <w:tc>
          <w:tcPr>
            <w:tcW w:w="3116" w:type="dxa"/>
          </w:tcPr>
          <w:p w14:paraId="5F324F2B" w14:textId="77777777" w:rsidR="001A3A07" w:rsidRDefault="001A3A07" w:rsidP="006F70ED">
            <w:pPr>
              <w:rPr>
                <w:ins w:id="553" w:author="Adam Wang" w:date="2018-06-18T18:02:00Z"/>
              </w:rPr>
            </w:pPr>
          </w:p>
        </w:tc>
        <w:tc>
          <w:tcPr>
            <w:tcW w:w="3117" w:type="dxa"/>
          </w:tcPr>
          <w:p w14:paraId="2814195C" w14:textId="77777777" w:rsidR="001A3A07" w:rsidRDefault="001A3A07" w:rsidP="006F70ED">
            <w:pPr>
              <w:rPr>
                <w:ins w:id="554" w:author="Adam Wang" w:date="2018-06-18T18:02:00Z"/>
              </w:rPr>
            </w:pPr>
          </w:p>
        </w:tc>
        <w:tc>
          <w:tcPr>
            <w:tcW w:w="3117" w:type="dxa"/>
          </w:tcPr>
          <w:p w14:paraId="261DB81D" w14:textId="77777777" w:rsidR="001A3A07" w:rsidRDefault="001A3A07" w:rsidP="006F70ED">
            <w:pPr>
              <w:rPr>
                <w:ins w:id="555" w:author="Adam Wang" w:date="2018-06-18T18:02:00Z"/>
              </w:rPr>
            </w:pPr>
          </w:p>
        </w:tc>
      </w:tr>
    </w:tbl>
    <w:p w14:paraId="20A3DCB3" w14:textId="77777777" w:rsidR="001A3A07" w:rsidRDefault="001A3A07" w:rsidP="001A3A07">
      <w:pPr>
        <w:rPr>
          <w:ins w:id="556" w:author="Adam Wang" w:date="2018-06-18T18:02:00Z"/>
        </w:rPr>
      </w:pPr>
    </w:p>
    <w:p w14:paraId="086BD7F5" w14:textId="176E96DB" w:rsidR="001A3A07" w:rsidRDefault="001A3A07" w:rsidP="00313D7C">
      <w:pPr>
        <w:rPr>
          <w:ins w:id="557" w:author="Adam Wang" w:date="2018-06-18T18:02:00Z"/>
        </w:rPr>
      </w:pPr>
    </w:p>
    <w:p w14:paraId="089DFDA5" w14:textId="77777777" w:rsidR="001A3A07" w:rsidRDefault="001A3A07" w:rsidP="00313D7C"/>
    <w:p w14:paraId="4BB145F4" w14:textId="398D72C6" w:rsidR="00A975C6" w:rsidRDefault="005F0764" w:rsidP="005F0764">
      <w:pPr>
        <w:pStyle w:val="Heading2"/>
      </w:pPr>
      <w:bookmarkStart w:id="558" w:name="_Toc514235408"/>
      <w:r>
        <w:t>Data Management Policy</w:t>
      </w:r>
      <w:bookmarkEnd w:id="558"/>
    </w:p>
    <w:p w14:paraId="0278DBD8" w14:textId="71968CA3" w:rsidR="005F0764" w:rsidRDefault="005F0764" w:rsidP="005F0764"/>
    <w:p w14:paraId="379E38A3" w14:textId="14E6873C" w:rsidR="005F0764" w:rsidRDefault="005F0764" w:rsidP="005F0764">
      <w:r>
        <w:t>eService Express is responsible to manage local databases.</w:t>
      </w:r>
    </w:p>
    <w:p w14:paraId="6ADEC004" w14:textId="1D497AB4" w:rsidR="005F0764" w:rsidRDefault="005F0764" w:rsidP="005F0764">
      <w:pPr>
        <w:pStyle w:val="ListParagraph"/>
        <w:numPr>
          <w:ilvl w:val="0"/>
          <w:numId w:val="6"/>
        </w:numPr>
      </w:pPr>
      <w:r>
        <w:t>Local database health check</w:t>
      </w:r>
    </w:p>
    <w:p w14:paraId="6041F1A2" w14:textId="677E7A12" w:rsidR="005F0764" w:rsidRDefault="005F0764" w:rsidP="005F0764">
      <w:pPr>
        <w:pStyle w:val="ListParagraph"/>
        <w:numPr>
          <w:ilvl w:val="0"/>
          <w:numId w:val="6"/>
        </w:numPr>
      </w:pPr>
      <w:r>
        <w:t xml:space="preserve">Local database </w:t>
      </w:r>
      <w:proofErr w:type="gramStart"/>
      <w:r>
        <w:t>rebuild</w:t>
      </w:r>
      <w:proofErr w:type="gramEnd"/>
      <w:r>
        <w:t xml:space="preserve"> and recovery</w:t>
      </w:r>
    </w:p>
    <w:p w14:paraId="47146409" w14:textId="61DBDEBE" w:rsidR="005F0764" w:rsidRDefault="005F0764" w:rsidP="005F0764">
      <w:pPr>
        <w:pStyle w:val="ListParagraph"/>
        <w:numPr>
          <w:ilvl w:val="0"/>
          <w:numId w:val="6"/>
        </w:numPr>
      </w:pPr>
      <w:r>
        <w:t>Local data retention</w:t>
      </w:r>
    </w:p>
    <w:p w14:paraId="54176447" w14:textId="31076142" w:rsidR="005F0764" w:rsidRDefault="005F0764" w:rsidP="005F0764">
      <w:pPr>
        <w:pStyle w:val="ListParagraph"/>
        <w:numPr>
          <w:ilvl w:val="0"/>
          <w:numId w:val="6"/>
        </w:numPr>
      </w:pPr>
      <w:r>
        <w:t>Maintain data integrity between local copy and data center copy</w:t>
      </w:r>
    </w:p>
    <w:p w14:paraId="534A2A6F" w14:textId="67DB0597" w:rsidR="005F0764" w:rsidRDefault="005F0764" w:rsidP="005F0764"/>
    <w:p w14:paraId="587271C2" w14:textId="57D3EF6A" w:rsidR="005F0764" w:rsidRDefault="005F0764" w:rsidP="005F0764">
      <w:r>
        <w:t xml:space="preserve">SCM Data Collector will be involved in local database recovery if needed. </w:t>
      </w:r>
    </w:p>
    <w:p w14:paraId="7894A8AB" w14:textId="7A17AF4A" w:rsidR="005F0764" w:rsidRDefault="005F0764" w:rsidP="005F0764"/>
    <w:p w14:paraId="79AC9DCB" w14:textId="511E83AF" w:rsidR="005F0764" w:rsidRDefault="005F0764" w:rsidP="005F0764">
      <w:pPr>
        <w:pStyle w:val="Heading2"/>
      </w:pPr>
      <w:bookmarkStart w:id="559" w:name="_Toc514235409"/>
      <w:r>
        <w:t>Communication Protocol</w:t>
      </w:r>
      <w:bookmarkEnd w:id="559"/>
    </w:p>
    <w:p w14:paraId="1AAEB581" w14:textId="2635BDAF" w:rsidR="005F0764" w:rsidRDefault="005F0764" w:rsidP="005F0764"/>
    <w:p w14:paraId="76BA97D8" w14:textId="4D98BE47" w:rsidR="005F0764" w:rsidRDefault="005F0764" w:rsidP="005F0764">
      <w:r>
        <w:t>eService Express communicate with SCM Data Collector through shared database. Each database will have only one writer.</w:t>
      </w:r>
    </w:p>
    <w:p w14:paraId="77C88F05" w14:textId="227F35D2" w:rsidR="005F0764" w:rsidRDefault="005F0764" w:rsidP="005F0764"/>
    <w:p w14:paraId="054089C4" w14:textId="77777777" w:rsidR="00A75FD4" w:rsidRDefault="00A75FD4" w:rsidP="005F0764"/>
    <w:p w14:paraId="451F609A" w14:textId="28C8D9E6" w:rsidR="005F0764" w:rsidRDefault="005F0764" w:rsidP="005F0764">
      <w:pPr>
        <w:pStyle w:val="Heading2"/>
      </w:pPr>
      <w:bookmarkStart w:id="560" w:name="_Toc514235410"/>
      <w:r>
        <w:t>Error Handling</w:t>
      </w:r>
      <w:bookmarkEnd w:id="560"/>
    </w:p>
    <w:p w14:paraId="594AA7D3" w14:textId="3C5C15C3" w:rsidR="005F0764" w:rsidRDefault="005F0764" w:rsidP="005F0764"/>
    <w:p w14:paraId="33BB9F13" w14:textId="5A54068C" w:rsidR="005F0764" w:rsidRDefault="00A75FD4" w:rsidP="00A75FD4">
      <w:pPr>
        <w:pStyle w:val="Heading3"/>
      </w:pPr>
      <w:bookmarkStart w:id="561" w:name="_Toc514235411"/>
      <w:r>
        <w:t>eService Express</w:t>
      </w:r>
      <w:bookmarkEnd w:id="561"/>
      <w:r>
        <w:t xml:space="preserve"> </w:t>
      </w:r>
    </w:p>
    <w:p w14:paraId="648C12E2" w14:textId="6E4B1580" w:rsidR="00A75FD4" w:rsidRDefault="00A75FD4" w:rsidP="00A75FD4">
      <w:r>
        <w:t>…..</w:t>
      </w:r>
    </w:p>
    <w:p w14:paraId="5184D28D" w14:textId="6F8E3938" w:rsidR="00A75FD4" w:rsidRDefault="00A75FD4" w:rsidP="00A75FD4"/>
    <w:p w14:paraId="3E361CEB" w14:textId="4C94986C" w:rsidR="00A75FD4" w:rsidRDefault="00A75FD4" w:rsidP="00A75FD4">
      <w:pPr>
        <w:pStyle w:val="Heading3"/>
      </w:pPr>
      <w:bookmarkStart w:id="562" w:name="_Toc514235412"/>
      <w:r>
        <w:t>SCM Data Collector</w:t>
      </w:r>
      <w:bookmarkEnd w:id="562"/>
    </w:p>
    <w:p w14:paraId="7BA854DA" w14:textId="2C553450" w:rsidR="00A75FD4" w:rsidRDefault="00A75FD4" w:rsidP="00A75FD4">
      <w:r>
        <w:t>…..</w:t>
      </w:r>
    </w:p>
    <w:p w14:paraId="5BC49A62" w14:textId="206379B8" w:rsidR="00A75FD4" w:rsidRDefault="00A75FD4" w:rsidP="00A75FD4"/>
    <w:p w14:paraId="42D70A56" w14:textId="3E6CE3F1" w:rsidR="00C3264F" w:rsidRDefault="00C3264F" w:rsidP="00C3264F">
      <w:pPr>
        <w:pStyle w:val="Heading1"/>
      </w:pPr>
      <w:bookmarkStart w:id="563" w:name="_Toc514235413"/>
      <w:r>
        <w:t>Project Management</w:t>
      </w:r>
      <w:bookmarkEnd w:id="563"/>
    </w:p>
    <w:p w14:paraId="6B6D43E0" w14:textId="77777777" w:rsidR="00C3264F" w:rsidRDefault="00C3264F" w:rsidP="00A75FD4"/>
    <w:p w14:paraId="33B72ACD" w14:textId="6B1586C2" w:rsidR="00A75FD4" w:rsidRDefault="00C3264F" w:rsidP="004B7E59">
      <w:pPr>
        <w:pStyle w:val="Heading2"/>
      </w:pPr>
      <w:bookmarkStart w:id="564" w:name="_Toc514235414"/>
      <w:r>
        <w:t>Task Breakdown</w:t>
      </w:r>
      <w:bookmarkEnd w:id="564"/>
    </w:p>
    <w:p w14:paraId="33DFBD29" w14:textId="29688AF6" w:rsidR="00C3264F" w:rsidRDefault="00C3264F" w:rsidP="00A75FD4"/>
    <w:p w14:paraId="2AA7DAA2" w14:textId="621CAB10" w:rsidR="00C3264F" w:rsidRDefault="00C3264F" w:rsidP="00C3264F">
      <w:pPr>
        <w:pStyle w:val="ListParagraph"/>
        <w:numPr>
          <w:ilvl w:val="0"/>
          <w:numId w:val="7"/>
        </w:numPr>
      </w:pPr>
      <w:r>
        <w:t>High Level Requirement Analysis</w:t>
      </w:r>
    </w:p>
    <w:p w14:paraId="70207D43" w14:textId="1DA69392" w:rsidR="00C3264F" w:rsidRDefault="00C3264F" w:rsidP="00C3264F">
      <w:pPr>
        <w:pStyle w:val="ListParagraph"/>
        <w:numPr>
          <w:ilvl w:val="0"/>
          <w:numId w:val="7"/>
        </w:numPr>
      </w:pPr>
      <w:r>
        <w:t>Architecture Design</w:t>
      </w:r>
    </w:p>
    <w:p w14:paraId="1A781644" w14:textId="4239975C" w:rsidR="00C3264F" w:rsidRDefault="00C3264F" w:rsidP="00C3264F">
      <w:pPr>
        <w:pStyle w:val="ListParagraph"/>
        <w:numPr>
          <w:ilvl w:val="0"/>
          <w:numId w:val="7"/>
        </w:numPr>
      </w:pPr>
      <w:r>
        <w:t>Architecture Prototyping</w:t>
      </w:r>
    </w:p>
    <w:p w14:paraId="221AC07D" w14:textId="77777777" w:rsidR="00C3264F" w:rsidRDefault="00C3264F" w:rsidP="00C3264F">
      <w:pPr>
        <w:pStyle w:val="ListParagraph"/>
        <w:numPr>
          <w:ilvl w:val="1"/>
          <w:numId w:val="7"/>
        </w:numPr>
      </w:pPr>
      <w:r>
        <w:t>SCM Data Collector Architecture Prototyping</w:t>
      </w:r>
    </w:p>
    <w:p w14:paraId="3670817C" w14:textId="6C7B1B30" w:rsidR="00C3264F" w:rsidRDefault="00C3264F" w:rsidP="00C3264F">
      <w:pPr>
        <w:pStyle w:val="ListParagraph"/>
        <w:numPr>
          <w:ilvl w:val="1"/>
          <w:numId w:val="7"/>
        </w:numPr>
      </w:pPr>
      <w:r>
        <w:t xml:space="preserve">eService Express Architecture Prototyping </w:t>
      </w:r>
    </w:p>
    <w:p w14:paraId="49CEF9D2" w14:textId="0641388E" w:rsidR="00C3264F" w:rsidRDefault="00C3264F" w:rsidP="00C3264F">
      <w:pPr>
        <w:pStyle w:val="ListParagraph"/>
        <w:numPr>
          <w:ilvl w:val="0"/>
          <w:numId w:val="7"/>
        </w:numPr>
      </w:pPr>
      <w:r>
        <w:t>Edge Interface Design</w:t>
      </w:r>
    </w:p>
    <w:p w14:paraId="0F23432E" w14:textId="4A992169" w:rsidR="00C3264F" w:rsidRDefault="00C3264F" w:rsidP="00C3264F">
      <w:pPr>
        <w:pStyle w:val="ListParagraph"/>
        <w:numPr>
          <w:ilvl w:val="0"/>
          <w:numId w:val="7"/>
        </w:numPr>
      </w:pPr>
      <w:r>
        <w:t>Detail Requirement Analysis</w:t>
      </w:r>
    </w:p>
    <w:p w14:paraId="6FA38BDD" w14:textId="5B1E1ABC" w:rsidR="00C3264F" w:rsidRDefault="00C3264F" w:rsidP="00C3264F">
      <w:pPr>
        <w:pStyle w:val="ListParagraph"/>
        <w:numPr>
          <w:ilvl w:val="0"/>
          <w:numId w:val="7"/>
        </w:numPr>
      </w:pPr>
      <w:r>
        <w:t>Detail Design</w:t>
      </w:r>
    </w:p>
    <w:p w14:paraId="2CF481A7" w14:textId="7846F1F7" w:rsidR="00C3264F" w:rsidRDefault="00C3264F" w:rsidP="00C3264F">
      <w:pPr>
        <w:pStyle w:val="ListParagraph"/>
        <w:numPr>
          <w:ilvl w:val="0"/>
          <w:numId w:val="7"/>
        </w:numPr>
      </w:pPr>
      <w:r>
        <w:t>Design Review and Phase Scope Decision</w:t>
      </w:r>
    </w:p>
    <w:p w14:paraId="011E6524" w14:textId="5F893E7B" w:rsidR="00C3264F" w:rsidRDefault="00C3264F" w:rsidP="00C3264F">
      <w:pPr>
        <w:pStyle w:val="ListParagraph"/>
        <w:numPr>
          <w:ilvl w:val="0"/>
          <w:numId w:val="7"/>
        </w:numPr>
      </w:pPr>
      <w:r>
        <w:t>Implementation</w:t>
      </w:r>
    </w:p>
    <w:p w14:paraId="2F2ECF20" w14:textId="73737A35" w:rsidR="00C3264F" w:rsidRDefault="00C3264F" w:rsidP="00C3264F">
      <w:pPr>
        <w:pStyle w:val="ListParagraph"/>
        <w:numPr>
          <w:ilvl w:val="1"/>
          <w:numId w:val="7"/>
        </w:numPr>
      </w:pPr>
      <w:r>
        <w:t>SCM Data Collector Implementation</w:t>
      </w:r>
    </w:p>
    <w:p w14:paraId="30244003" w14:textId="54BD76EF" w:rsidR="00C3264F" w:rsidRDefault="00C3264F" w:rsidP="00C3264F">
      <w:pPr>
        <w:pStyle w:val="ListParagraph"/>
        <w:numPr>
          <w:ilvl w:val="1"/>
          <w:numId w:val="7"/>
        </w:numPr>
      </w:pPr>
      <w:r>
        <w:t>eService Express Implementation</w:t>
      </w:r>
    </w:p>
    <w:p w14:paraId="03887F60" w14:textId="4988C335" w:rsidR="00C3264F" w:rsidRDefault="00C3264F" w:rsidP="00C3264F">
      <w:pPr>
        <w:pStyle w:val="ListParagraph"/>
        <w:numPr>
          <w:ilvl w:val="0"/>
          <w:numId w:val="7"/>
        </w:numPr>
      </w:pPr>
      <w:r>
        <w:t>Integration Test &amp; Improvement</w:t>
      </w:r>
    </w:p>
    <w:p w14:paraId="2832A517" w14:textId="188E8163" w:rsidR="00C3264F" w:rsidRDefault="00C3264F" w:rsidP="00C3264F">
      <w:pPr>
        <w:pStyle w:val="ListParagraph"/>
        <w:numPr>
          <w:ilvl w:val="0"/>
          <w:numId w:val="7"/>
        </w:numPr>
      </w:pPr>
      <w:r>
        <w:t>Field Test</w:t>
      </w:r>
    </w:p>
    <w:p w14:paraId="2E066AF0" w14:textId="5D6720C6" w:rsidR="00C3264F" w:rsidRDefault="00C3264F" w:rsidP="00C3264F">
      <w:pPr>
        <w:pStyle w:val="ListParagraph"/>
        <w:numPr>
          <w:ilvl w:val="0"/>
          <w:numId w:val="7"/>
        </w:numPr>
      </w:pPr>
      <w:r>
        <w:t>Production Pilot</w:t>
      </w:r>
    </w:p>
    <w:p w14:paraId="5861459D" w14:textId="4FDC3FAB" w:rsidR="00C3264F" w:rsidRDefault="00C3264F" w:rsidP="00C3264F">
      <w:pPr>
        <w:pStyle w:val="ListParagraph"/>
        <w:numPr>
          <w:ilvl w:val="0"/>
          <w:numId w:val="7"/>
        </w:numPr>
      </w:pPr>
      <w:r>
        <w:t>Production Deployment</w:t>
      </w:r>
    </w:p>
    <w:p w14:paraId="4F836CC5" w14:textId="71175CDB" w:rsidR="00C3264F" w:rsidRDefault="00C3264F" w:rsidP="00C3264F"/>
    <w:p w14:paraId="28523E5D" w14:textId="6D40C10F" w:rsidR="00C3264F" w:rsidRDefault="00C3264F" w:rsidP="00C3264F">
      <w:pPr>
        <w:pStyle w:val="Heading2"/>
      </w:pPr>
      <w:bookmarkStart w:id="565" w:name="_Toc514235415"/>
      <w:r>
        <w:t>Timeline</w:t>
      </w:r>
      <w:bookmarkEnd w:id="565"/>
    </w:p>
    <w:p w14:paraId="683B4EB6" w14:textId="46479C78" w:rsidR="00C3264F" w:rsidRDefault="00C3264F" w:rsidP="00C3264F"/>
    <w:p w14:paraId="444A8734" w14:textId="63489B63" w:rsidR="00C3264F" w:rsidRDefault="00C3264F" w:rsidP="00C3264F">
      <w:r>
        <w:t>May 1- June 1 Both team work on task 1-</w:t>
      </w:r>
      <w:r w:rsidR="00273501">
        <w:t xml:space="preserve"> 7</w:t>
      </w:r>
      <w:r>
        <w:t xml:space="preserve"> collaboratively.</w:t>
      </w:r>
      <w:r w:rsidR="00273501">
        <w:t xml:space="preserve"> </w:t>
      </w:r>
    </w:p>
    <w:p w14:paraId="28345485" w14:textId="45A2082B" w:rsidR="00C3264F" w:rsidRDefault="00C3264F" w:rsidP="00C3264F">
      <w:r>
        <w:t xml:space="preserve">June 4 – July 13 </w:t>
      </w:r>
      <w:r w:rsidR="00273501">
        <w:t>Two teams work on task 8 individually.</w:t>
      </w:r>
    </w:p>
    <w:p w14:paraId="74202FC9" w14:textId="28BBB9E3" w:rsidR="00273501" w:rsidRDefault="00273501" w:rsidP="00C3264F">
      <w:r>
        <w:t>July 16 – July 27 Both team work together on task 9.</w:t>
      </w:r>
    </w:p>
    <w:p w14:paraId="44D71148" w14:textId="0ECE8428" w:rsidR="00273501" w:rsidRDefault="00273501" w:rsidP="00C3264F">
      <w:r>
        <w:t>July 30 – August 31 Perform Field Test and Production Pilot if possible</w:t>
      </w:r>
    </w:p>
    <w:p w14:paraId="23B09E24" w14:textId="693AB5B6" w:rsidR="00273501" w:rsidRPr="00C3264F" w:rsidRDefault="00273501" w:rsidP="00C3264F">
      <w:r>
        <w:t>September – Production Deployment</w:t>
      </w:r>
    </w:p>
    <w:p w14:paraId="7E43F2B5" w14:textId="151FA66F" w:rsidR="00C3264F" w:rsidRPr="00A75FD4" w:rsidRDefault="00C3264F" w:rsidP="00C3264F"/>
    <w:sectPr w:rsidR="00C3264F" w:rsidRPr="00A75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A1E8C"/>
    <w:multiLevelType w:val="hybridMultilevel"/>
    <w:tmpl w:val="20780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828DB"/>
    <w:multiLevelType w:val="hybridMultilevel"/>
    <w:tmpl w:val="34E4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45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D167CF1"/>
    <w:multiLevelType w:val="hybridMultilevel"/>
    <w:tmpl w:val="FADA3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51E30"/>
    <w:multiLevelType w:val="hybridMultilevel"/>
    <w:tmpl w:val="5BC05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C448A"/>
    <w:multiLevelType w:val="hybridMultilevel"/>
    <w:tmpl w:val="303E0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E13DD7"/>
    <w:multiLevelType w:val="hybridMultilevel"/>
    <w:tmpl w:val="3BBAB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am Wang">
    <w15:presenceInfo w15:providerId="AD" w15:userId="S-1-5-21-907511826-1976087689-3935775728-1132"/>
  </w15:person>
  <w15:person w15:author="Adam Wang [2]">
    <w15:presenceInfo w15:providerId="None" w15:userId="Adam W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0B"/>
    <w:rsid w:val="00134018"/>
    <w:rsid w:val="001A3A07"/>
    <w:rsid w:val="001D3C63"/>
    <w:rsid w:val="002475F5"/>
    <w:rsid w:val="00273501"/>
    <w:rsid w:val="002942FC"/>
    <w:rsid w:val="002F22CB"/>
    <w:rsid w:val="00313D7C"/>
    <w:rsid w:val="003501F8"/>
    <w:rsid w:val="003722A5"/>
    <w:rsid w:val="003C4508"/>
    <w:rsid w:val="00405BA8"/>
    <w:rsid w:val="004079D1"/>
    <w:rsid w:val="004B7E59"/>
    <w:rsid w:val="00503E29"/>
    <w:rsid w:val="005F0764"/>
    <w:rsid w:val="00632EDB"/>
    <w:rsid w:val="00645298"/>
    <w:rsid w:val="00723CA7"/>
    <w:rsid w:val="00741A2A"/>
    <w:rsid w:val="00761928"/>
    <w:rsid w:val="00764539"/>
    <w:rsid w:val="007B182C"/>
    <w:rsid w:val="00940EAF"/>
    <w:rsid w:val="00A11E6E"/>
    <w:rsid w:val="00A54503"/>
    <w:rsid w:val="00A75FD4"/>
    <w:rsid w:val="00A975C6"/>
    <w:rsid w:val="00BD58CF"/>
    <w:rsid w:val="00C217B8"/>
    <w:rsid w:val="00C3264F"/>
    <w:rsid w:val="00C53DA3"/>
    <w:rsid w:val="00D864F1"/>
    <w:rsid w:val="00DB3C60"/>
    <w:rsid w:val="00DC23F9"/>
    <w:rsid w:val="00E3649A"/>
    <w:rsid w:val="00E4284A"/>
    <w:rsid w:val="00E7110B"/>
    <w:rsid w:val="00E86F98"/>
    <w:rsid w:val="00EF524D"/>
    <w:rsid w:val="00F72392"/>
    <w:rsid w:val="00FE3705"/>
    <w:rsid w:val="00FF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C06B"/>
  <w15:chartTrackingRefBased/>
  <w15:docId w15:val="{52F2D1A9-5896-4158-901B-EBB1E25C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1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E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4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11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1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45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0E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64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86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D58CF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D58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58C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D58C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58C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9FCF1-5302-4E25-8C32-1BB3B4328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2461</TotalTime>
  <Pages>11</Pages>
  <Words>1472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Wang</dc:creator>
  <cp:keywords/>
  <dc:description/>
  <cp:lastModifiedBy>Adam Wang</cp:lastModifiedBy>
  <cp:revision>13</cp:revision>
  <dcterms:created xsi:type="dcterms:W3CDTF">2018-05-14T19:50:00Z</dcterms:created>
  <dcterms:modified xsi:type="dcterms:W3CDTF">2019-01-28T18:16:00Z</dcterms:modified>
</cp:coreProperties>
</file>