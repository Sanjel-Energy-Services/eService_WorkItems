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C1FBE" w14:textId="77777777" w:rsidR="004D3B79" w:rsidRPr="00E4284A" w:rsidRDefault="004D3B79" w:rsidP="004D3B79">
      <w:pPr>
        <w:pStyle w:val="Title"/>
        <w:rPr>
          <w:sz w:val="48"/>
          <w:szCs w:val="48"/>
        </w:rPr>
      </w:pPr>
      <w:r w:rsidRPr="00E4284A">
        <w:rPr>
          <w:sz w:val="48"/>
          <w:szCs w:val="48"/>
        </w:rPr>
        <w:t xml:space="preserve">Sanjel Field Data Acquisition System </w:t>
      </w:r>
      <w:r>
        <w:rPr>
          <w:sz w:val="48"/>
          <w:szCs w:val="48"/>
        </w:rPr>
        <w:t>Requirement</w:t>
      </w:r>
    </w:p>
    <w:p w14:paraId="17EA7A4B" w14:textId="77777777" w:rsidR="00405BA8" w:rsidRDefault="00405BA8"/>
    <w:p w14:paraId="1962408D" w14:textId="77777777" w:rsidR="001804CA" w:rsidRDefault="001804CA">
      <w:r>
        <w:t>SFDAS requirement derives from legacy FDAS application, enhancement and alteration are needed to pursue overall improvement.</w:t>
      </w:r>
    </w:p>
    <w:p w14:paraId="695328A1" w14:textId="77777777" w:rsidR="001804CA" w:rsidRDefault="001804CA"/>
    <w:p w14:paraId="364A864D" w14:textId="77777777" w:rsidR="00755789" w:rsidRDefault="00755789" w:rsidP="00E85800">
      <w:pPr>
        <w:pStyle w:val="Heading2"/>
      </w:pPr>
      <w:r>
        <w:rPr>
          <w:rFonts w:hint="eastAsia"/>
        </w:rPr>
        <w:t>Modern</w:t>
      </w:r>
      <w:r>
        <w:t xml:space="preserve"> </w:t>
      </w:r>
      <w:r w:rsidR="00E85800">
        <w:t>Architecture</w:t>
      </w:r>
      <w:r>
        <w:t xml:space="preserve"> </w:t>
      </w:r>
    </w:p>
    <w:p w14:paraId="640EFB55" w14:textId="77777777" w:rsidR="00755789" w:rsidRDefault="00755789"/>
    <w:p w14:paraId="2DCCD109" w14:textId="77777777" w:rsidR="00E85800" w:rsidRDefault="004843A2">
      <w:r>
        <w:rPr>
          <w:noProof/>
        </w:rPr>
        <w:drawing>
          <wp:inline distT="0" distB="0" distL="0" distR="0" wp14:anchorId="66804D1B" wp14:editId="631AEA2F">
            <wp:extent cx="5943600" cy="3296349"/>
            <wp:effectExtent l="0" t="0" r="0" b="0"/>
            <wp:docPr id="1" name="Picture 1" descr="Imag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C01FD" w14:textId="77777777" w:rsidR="004D3B79" w:rsidRDefault="004D3B79" w:rsidP="004D3B79">
      <w:pPr>
        <w:pStyle w:val="Heading2"/>
      </w:pPr>
      <w:r>
        <w:t>Collect PLC Data in Real-time</w:t>
      </w:r>
    </w:p>
    <w:p w14:paraId="216517D6" w14:textId="592B25C6" w:rsidR="004D3B79" w:rsidRDefault="00882839" w:rsidP="00882839">
      <w:pPr>
        <w:pStyle w:val="ListParagraph"/>
        <w:numPr>
          <w:ilvl w:val="0"/>
          <w:numId w:val="2"/>
        </w:numPr>
      </w:pPr>
      <w:r>
        <w:t>SCM Data Collector will read data fr</w:t>
      </w:r>
      <w:bookmarkStart w:id="0" w:name="_GoBack"/>
      <w:bookmarkEnd w:id="0"/>
      <w:r>
        <w:t xml:space="preserve">om PLC at 1 </w:t>
      </w:r>
      <w:proofErr w:type="spellStart"/>
      <w:r>
        <w:t>hz</w:t>
      </w:r>
      <w:proofErr w:type="spellEnd"/>
    </w:p>
    <w:p w14:paraId="6754FE8F" w14:textId="51AB529B" w:rsidR="00882839" w:rsidRDefault="00882839" w:rsidP="00882839">
      <w:pPr>
        <w:pStyle w:val="ListParagraph"/>
        <w:numPr>
          <w:ilvl w:val="0"/>
          <w:numId w:val="2"/>
        </w:numPr>
      </w:pPr>
      <w:r>
        <w:t>Data will be written to SQL</w:t>
      </w:r>
      <w:del w:id="1" w:author="Adam Wang" w:date="2018-06-08T10:28:00Z">
        <w:r w:rsidDel="004B119B">
          <w:delText xml:space="preserve"> </w:delText>
        </w:r>
      </w:del>
      <w:del w:id="2" w:author="Adam Wang" w:date="2018-06-08T10:27:00Z">
        <w:r w:rsidDel="004B119B">
          <w:delText>L</w:delText>
        </w:r>
      </w:del>
      <w:r>
        <w:t>ite database</w:t>
      </w:r>
    </w:p>
    <w:p w14:paraId="348CF18E" w14:textId="12EC53BC" w:rsidR="00C75078" w:rsidRDefault="00025130" w:rsidP="00882839">
      <w:pPr>
        <w:pStyle w:val="ListParagraph"/>
        <w:numPr>
          <w:ilvl w:val="0"/>
          <w:numId w:val="2"/>
        </w:numPr>
      </w:pPr>
      <w:r>
        <w:t>Data will be written in the following format</w:t>
      </w:r>
    </w:p>
    <w:p w14:paraId="4DF68381" w14:textId="77777777" w:rsidR="00025130" w:rsidRDefault="00025130" w:rsidP="00025130">
      <w:pPr>
        <w:pStyle w:val="ListParagraph"/>
        <w:numPr>
          <w:ilvl w:val="1"/>
          <w:numId w:val="2"/>
        </w:numPr>
      </w:pPr>
      <w:r>
        <w:t xml:space="preserve">Time stamp </w:t>
      </w:r>
    </w:p>
    <w:p w14:paraId="0F551CA8" w14:textId="33A199BA" w:rsidR="00025130" w:rsidRDefault="00025130" w:rsidP="00025130">
      <w:pPr>
        <w:pStyle w:val="ListParagraph"/>
        <w:numPr>
          <w:ilvl w:val="2"/>
          <w:numId w:val="2"/>
        </w:numPr>
      </w:pPr>
      <w:r>
        <w:t>PC value at time of SCM data logging software reading value from PLC</w:t>
      </w:r>
    </w:p>
    <w:p w14:paraId="59F5906F" w14:textId="29E0E365" w:rsidR="00025130" w:rsidRDefault="00025130" w:rsidP="00025130">
      <w:pPr>
        <w:pStyle w:val="ListParagraph"/>
        <w:numPr>
          <w:ilvl w:val="2"/>
          <w:numId w:val="2"/>
        </w:numPr>
      </w:pPr>
      <w:r>
        <w:t>UTC, Format TBD</w:t>
      </w:r>
    </w:p>
    <w:p w14:paraId="22459D0D" w14:textId="2CA51FA7" w:rsidR="00025130" w:rsidRDefault="00025130" w:rsidP="00025130">
      <w:pPr>
        <w:pStyle w:val="ListParagraph"/>
        <w:numPr>
          <w:ilvl w:val="1"/>
          <w:numId w:val="2"/>
        </w:numPr>
      </w:pPr>
      <w:r>
        <w:t>JSON string containing name value pairs for all data fields captured</w:t>
      </w:r>
    </w:p>
    <w:p w14:paraId="55BC14BF" w14:textId="19F3B46A" w:rsidR="00025130" w:rsidRDefault="00025130" w:rsidP="00025130">
      <w:pPr>
        <w:pStyle w:val="ListParagraph"/>
        <w:numPr>
          <w:ilvl w:val="2"/>
          <w:numId w:val="2"/>
        </w:numPr>
      </w:pPr>
      <w:r>
        <w:t>Only changed values will be written to the JSON string</w:t>
      </w:r>
    </w:p>
    <w:p w14:paraId="69C006C1" w14:textId="11BFE772" w:rsidR="00025130" w:rsidRDefault="00025130" w:rsidP="00025130">
      <w:pPr>
        <w:pStyle w:val="ListParagraph"/>
        <w:numPr>
          <w:ilvl w:val="2"/>
          <w:numId w:val="2"/>
        </w:numPr>
      </w:pPr>
      <w:r>
        <w:t>Attribute names will be coded with integers to reduce the size of the JSON string.  An ENUM will be used to decode the integer values</w:t>
      </w:r>
    </w:p>
    <w:p w14:paraId="0A1EC3DA" w14:textId="0CDC4933" w:rsidR="00BE0BEF" w:rsidRDefault="00BE0BEF" w:rsidP="00025130">
      <w:pPr>
        <w:pStyle w:val="ListParagraph"/>
        <w:numPr>
          <w:ilvl w:val="2"/>
          <w:numId w:val="2"/>
        </w:numPr>
      </w:pPr>
      <w:r>
        <w:t>JSON string will contain unit number</w:t>
      </w:r>
    </w:p>
    <w:p w14:paraId="2F4F7ADF" w14:textId="03A44CE6" w:rsidR="00025130" w:rsidRDefault="00025130" w:rsidP="00025130">
      <w:pPr>
        <w:pStyle w:val="ListParagraph"/>
        <w:numPr>
          <w:ilvl w:val="0"/>
          <w:numId w:val="2"/>
        </w:numPr>
      </w:pPr>
      <w:r>
        <w:t>Events will not be logged</w:t>
      </w:r>
    </w:p>
    <w:p w14:paraId="5126CB9A" w14:textId="5B6E95AA" w:rsidR="00025130" w:rsidRDefault="00025130" w:rsidP="00025130">
      <w:pPr>
        <w:pStyle w:val="ListParagraph"/>
        <w:numPr>
          <w:ilvl w:val="1"/>
          <w:numId w:val="2"/>
        </w:numPr>
        <w:rPr>
          <w:ins w:id="3" w:author="Adam Wang" w:date="2018-06-08T10:26:00Z"/>
        </w:rPr>
      </w:pPr>
      <w:r>
        <w:t>They can be recreated</w:t>
      </w:r>
    </w:p>
    <w:p w14:paraId="3C7089A7" w14:textId="77E11AF5" w:rsidR="004B119B" w:rsidRDefault="004B119B">
      <w:pPr>
        <w:pStyle w:val="ListParagraph"/>
        <w:numPr>
          <w:ilvl w:val="0"/>
          <w:numId w:val="2"/>
        </w:numPr>
        <w:pPrChange w:id="4" w:author="Adam Wang" w:date="2018-06-08T10:26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5" w:author="Adam Wang" w:date="2018-06-08T10:27:00Z">
        <w:r>
          <w:lastRenderedPageBreak/>
          <w:t xml:space="preserve">All data will be collected and saved in SQLite </w:t>
        </w:r>
        <w:proofErr w:type="spellStart"/>
        <w:r>
          <w:t>databse</w:t>
        </w:r>
        <w:proofErr w:type="spellEnd"/>
        <w:r>
          <w:t xml:space="preserve"> whenever it is available to SCM Data Collector</w:t>
        </w:r>
      </w:ins>
    </w:p>
    <w:p w14:paraId="3E5026D0" w14:textId="77777777" w:rsidR="008335C2" w:rsidRDefault="008335C2" w:rsidP="004D3B79"/>
    <w:p w14:paraId="23EDCAA3" w14:textId="11E4DE83" w:rsidR="004D3B79" w:rsidRPr="004D3B79" w:rsidRDefault="001804CA" w:rsidP="001804CA">
      <w:pPr>
        <w:pStyle w:val="Heading2"/>
      </w:pPr>
      <w:r>
        <w:t xml:space="preserve">Create </w:t>
      </w:r>
      <w:r w:rsidR="004D3B79">
        <w:t>Digital Monitor</w:t>
      </w:r>
      <w:r>
        <w:t xml:space="preserve"> </w:t>
      </w:r>
      <w:r w:rsidR="00882839">
        <w:t>to display</w:t>
      </w:r>
      <w:r>
        <w:t xml:space="preserve"> </w:t>
      </w:r>
      <w:r w:rsidR="004D3B79">
        <w:t xml:space="preserve">PLC Data in chart format and flow </w:t>
      </w:r>
      <w:r>
        <w:t>animation</w:t>
      </w:r>
    </w:p>
    <w:p w14:paraId="74839738" w14:textId="77777777" w:rsidR="004D3B79" w:rsidRDefault="004D3B79"/>
    <w:p w14:paraId="774D2E89" w14:textId="77777777" w:rsidR="004D3B79" w:rsidRDefault="004D3B79" w:rsidP="004D3B79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Keep the layout (density, rate and pressure charts that are separate and stacked)</w:t>
      </w:r>
    </w:p>
    <w:p w14:paraId="66FF2CE3" w14:textId="77777777" w:rsidR="004D3B79" w:rsidRDefault="004D3B79" w:rsidP="004D3B79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Change the chart colors so that pressure is “Red”</w:t>
      </w:r>
    </w:p>
    <w:p w14:paraId="10C39A12" w14:textId="20D89D0F" w:rsidR="00AF1E2D" w:rsidRDefault="00AF1E2D" w:rsidP="004D3B79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Chart </w:t>
      </w:r>
      <w:r w:rsidR="00174DB7">
        <w:rPr>
          <w:rFonts w:eastAsia="Times New Roman"/>
        </w:rPr>
        <w:t>will</w:t>
      </w:r>
      <w:r>
        <w:rPr>
          <w:rFonts w:eastAsia="Times New Roman"/>
        </w:rPr>
        <w:t xml:space="preserve"> show</w:t>
      </w:r>
      <w:r w:rsidR="00025130">
        <w:rPr>
          <w:rFonts w:eastAsia="Times New Roman"/>
        </w:rPr>
        <w:t xml:space="preserve"> the following values</w:t>
      </w:r>
      <w:r w:rsidR="00174DB7">
        <w:rPr>
          <w:rFonts w:eastAsia="Times New Roman"/>
        </w:rPr>
        <w:t xml:space="preserve">: </w:t>
      </w:r>
    </w:p>
    <w:p w14:paraId="310E0644" w14:textId="77777777" w:rsidR="00025130" w:rsidRDefault="00025130" w:rsidP="00BE0BEF">
      <w:pPr>
        <w:spacing w:after="0" w:line="240" w:lineRule="auto"/>
        <w:ind w:left="360"/>
        <w:rPr>
          <w:rFonts w:eastAsia="Times New Roman"/>
        </w:rPr>
      </w:pPr>
    </w:p>
    <w:tbl>
      <w:tblPr>
        <w:tblStyle w:val="TableGrid"/>
        <w:tblW w:w="0" w:type="auto"/>
        <w:tblInd w:w="107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430"/>
        <w:gridCol w:w="5845"/>
      </w:tblGrid>
      <w:tr w:rsidR="00025130" w14:paraId="54537FCD" w14:textId="77777777" w:rsidTr="00BE0BEF">
        <w:tc>
          <w:tcPr>
            <w:tcW w:w="2430" w:type="dxa"/>
            <w:shd w:val="clear" w:color="auto" w:fill="BFBFBF" w:themeFill="background1" w:themeFillShade="BF"/>
          </w:tcPr>
          <w:p w14:paraId="0ABD4396" w14:textId="24C2BDB4" w:rsidR="00025130" w:rsidRDefault="00025130" w:rsidP="0002513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Attribute Name</w:t>
            </w:r>
          </w:p>
        </w:tc>
        <w:tc>
          <w:tcPr>
            <w:tcW w:w="5845" w:type="dxa"/>
            <w:shd w:val="clear" w:color="auto" w:fill="BFBFBF" w:themeFill="background1" w:themeFillShade="BF"/>
          </w:tcPr>
          <w:p w14:paraId="19D67BAE" w14:textId="15A8237A" w:rsidR="00025130" w:rsidRDefault="00025130" w:rsidP="0002513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Chart </w:t>
            </w:r>
            <w:r w:rsidR="00BE0BEF">
              <w:rPr>
                <w:rFonts w:eastAsia="Times New Roman"/>
              </w:rPr>
              <w:t xml:space="preserve">Line </w:t>
            </w:r>
            <w:r>
              <w:rPr>
                <w:rFonts w:eastAsia="Times New Roman"/>
              </w:rPr>
              <w:t>Color</w:t>
            </w:r>
          </w:p>
        </w:tc>
      </w:tr>
      <w:tr w:rsidR="00025130" w14:paraId="2D0E536A" w14:textId="77777777" w:rsidTr="00BE0BEF">
        <w:tc>
          <w:tcPr>
            <w:tcW w:w="2430" w:type="dxa"/>
          </w:tcPr>
          <w:p w14:paraId="225AC127" w14:textId="10EA3B3D" w:rsidR="00025130" w:rsidRDefault="00025130" w:rsidP="0002513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Density</w:t>
            </w:r>
          </w:p>
        </w:tc>
        <w:tc>
          <w:tcPr>
            <w:tcW w:w="5845" w:type="dxa"/>
          </w:tcPr>
          <w:p w14:paraId="0EB0BB4E" w14:textId="080CD29B" w:rsidR="00025130" w:rsidRDefault="00BE0BEF" w:rsidP="0002513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Green</w:t>
            </w:r>
          </w:p>
        </w:tc>
      </w:tr>
      <w:tr w:rsidR="00025130" w14:paraId="03F9DB4A" w14:textId="77777777" w:rsidTr="00BE0BEF">
        <w:tc>
          <w:tcPr>
            <w:tcW w:w="2430" w:type="dxa"/>
          </w:tcPr>
          <w:p w14:paraId="19A2C634" w14:textId="69227C25" w:rsidR="00025130" w:rsidRDefault="00025130" w:rsidP="0002513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Rate</w:t>
            </w:r>
          </w:p>
        </w:tc>
        <w:tc>
          <w:tcPr>
            <w:tcW w:w="5845" w:type="dxa"/>
          </w:tcPr>
          <w:p w14:paraId="149A7151" w14:textId="095DD8BC" w:rsidR="00025130" w:rsidRDefault="00BE0BEF" w:rsidP="0002513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Blue</w:t>
            </w:r>
          </w:p>
        </w:tc>
      </w:tr>
      <w:tr w:rsidR="00025130" w14:paraId="54381FCB" w14:textId="77777777" w:rsidTr="00BE0BEF">
        <w:tc>
          <w:tcPr>
            <w:tcW w:w="2430" w:type="dxa"/>
          </w:tcPr>
          <w:p w14:paraId="235E5577" w14:textId="3534FCDC" w:rsidR="00025130" w:rsidRDefault="00025130" w:rsidP="0002513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Pressure</w:t>
            </w:r>
          </w:p>
        </w:tc>
        <w:tc>
          <w:tcPr>
            <w:tcW w:w="5845" w:type="dxa"/>
          </w:tcPr>
          <w:p w14:paraId="750176D1" w14:textId="204548B4" w:rsidR="00025130" w:rsidRDefault="00BE0BEF" w:rsidP="0002513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</w:t>
            </w:r>
          </w:p>
        </w:tc>
      </w:tr>
      <w:tr w:rsidR="00025130" w14:paraId="375D11EF" w14:textId="77777777" w:rsidTr="00BE0BEF">
        <w:tc>
          <w:tcPr>
            <w:tcW w:w="2430" w:type="dxa"/>
          </w:tcPr>
          <w:p w14:paraId="08288FEF" w14:textId="68B3127D" w:rsidR="00025130" w:rsidRDefault="00BE0BEF" w:rsidP="0002513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Slurry Temperature</w:t>
            </w:r>
          </w:p>
        </w:tc>
        <w:tc>
          <w:tcPr>
            <w:tcW w:w="5845" w:type="dxa"/>
          </w:tcPr>
          <w:p w14:paraId="1726677E" w14:textId="77777777" w:rsidR="00025130" w:rsidRDefault="00025130" w:rsidP="00025130">
            <w:pPr>
              <w:rPr>
                <w:rFonts w:eastAsia="Times New Roman"/>
              </w:rPr>
            </w:pPr>
          </w:p>
        </w:tc>
      </w:tr>
      <w:tr w:rsidR="00BE0BEF" w14:paraId="26C40027" w14:textId="77777777" w:rsidTr="00BE0BEF">
        <w:tc>
          <w:tcPr>
            <w:tcW w:w="2430" w:type="dxa"/>
          </w:tcPr>
          <w:p w14:paraId="64D3EB0F" w14:textId="0FE6CB1D" w:rsidR="00BE0BEF" w:rsidRDefault="00BE0BEF" w:rsidP="0002513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Cumulative Volume</w:t>
            </w:r>
          </w:p>
        </w:tc>
        <w:tc>
          <w:tcPr>
            <w:tcW w:w="5845" w:type="dxa"/>
          </w:tcPr>
          <w:p w14:paraId="30ED9D9B" w14:textId="77777777" w:rsidR="00BE0BEF" w:rsidRDefault="00BE0BEF" w:rsidP="00025130">
            <w:pPr>
              <w:rPr>
                <w:rFonts w:eastAsia="Times New Roman"/>
              </w:rPr>
            </w:pPr>
          </w:p>
        </w:tc>
      </w:tr>
    </w:tbl>
    <w:p w14:paraId="20EA7227" w14:textId="77777777" w:rsidR="00025130" w:rsidRDefault="00025130" w:rsidP="004D3B79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</w:p>
    <w:p w14:paraId="77B4CFE8" w14:textId="3AAB0F33" w:rsidR="00174DB7" w:rsidRDefault="00174DB7" w:rsidP="00025130">
      <w:pPr>
        <w:spacing w:after="0" w:line="240" w:lineRule="auto"/>
        <w:ind w:left="720"/>
        <w:rPr>
          <w:rFonts w:eastAsia="Times New Roman"/>
        </w:rPr>
      </w:pPr>
    </w:p>
    <w:p w14:paraId="001DF521" w14:textId="7DC89EAF" w:rsidR="004D3B79" w:rsidRDefault="004D3B79" w:rsidP="004D3B79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Identify when a different fluid is pumped</w:t>
      </w:r>
    </w:p>
    <w:p w14:paraId="4365FAD1" w14:textId="032E2FB6" w:rsidR="00BE0BEF" w:rsidRDefault="00BE0BEF" w:rsidP="004D3B79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Chart will use the unit and treatment report data from eService by default</w:t>
      </w:r>
    </w:p>
    <w:p w14:paraId="6533DBD6" w14:textId="1CC834DD" w:rsidR="00BE0BEF" w:rsidRDefault="00BE0BEF" w:rsidP="00BE0BEF">
      <w:pPr>
        <w:numPr>
          <w:ilvl w:val="1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When user opened the chart, they will have the option to select a Job from local to plot</w:t>
      </w:r>
    </w:p>
    <w:p w14:paraId="1DE91463" w14:textId="012D31A8" w:rsidR="00BE0BEF" w:rsidRDefault="00BE0BEF" w:rsidP="00BE0BEF">
      <w:pPr>
        <w:numPr>
          <w:ilvl w:val="1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When chart i</w:t>
      </w:r>
      <w:r w:rsidR="00BD51E6">
        <w:rPr>
          <w:rFonts w:eastAsia="Times New Roman"/>
        </w:rPr>
        <w:t>s</w:t>
      </w:r>
      <w:r>
        <w:rPr>
          <w:rFonts w:eastAsia="Times New Roman"/>
        </w:rPr>
        <w:t xml:space="preserve"> opened the start time of the chart will default to Arrive on location time in the Treatment report</w:t>
      </w:r>
    </w:p>
    <w:p w14:paraId="02F971B7" w14:textId="4C6BAB42" w:rsidR="00BE0BEF" w:rsidRDefault="00BE0BEF" w:rsidP="00BE0BEF">
      <w:pPr>
        <w:numPr>
          <w:ilvl w:val="1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If no eService Job is selected, chart will plot from current time forward</w:t>
      </w:r>
    </w:p>
    <w:p w14:paraId="147CA792" w14:textId="222A14A0" w:rsidR="00882839" w:rsidRDefault="00882839" w:rsidP="004D3B79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Ability for Supervisor to adjust start time and end time on the chart</w:t>
      </w:r>
    </w:p>
    <w:p w14:paraId="357B2EC0" w14:textId="6C35B3BA" w:rsidR="00882839" w:rsidRDefault="00882839" w:rsidP="00D623F9">
      <w:pPr>
        <w:spacing w:after="0" w:line="240" w:lineRule="auto"/>
        <w:rPr>
          <w:rFonts w:eastAsia="Times New Roman"/>
        </w:rPr>
      </w:pPr>
    </w:p>
    <w:p w14:paraId="5F1B0E2E" w14:textId="47331760" w:rsidR="00597349" w:rsidRPr="00597349" w:rsidRDefault="00597349" w:rsidP="00246D3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</w:rPr>
      </w:pPr>
      <w:r w:rsidRPr="00597349">
        <w:rPr>
          <w:rFonts w:eastAsia="Times New Roman"/>
        </w:rPr>
        <w:t>Responsive design</w:t>
      </w:r>
      <w:r>
        <w:rPr>
          <w:rFonts w:eastAsia="Times New Roman"/>
        </w:rPr>
        <w:t xml:space="preserve"> (change layout based on screen orientation and size)</w:t>
      </w:r>
    </w:p>
    <w:p w14:paraId="38E25D1E" w14:textId="24589EA9" w:rsidR="00597349" w:rsidRPr="00D623F9" w:rsidRDefault="00597349" w:rsidP="00D623F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Tablet friendly</w:t>
      </w:r>
    </w:p>
    <w:p w14:paraId="1851960F" w14:textId="0F4EFF44" w:rsidR="001804CA" w:rsidRDefault="001804CA" w:rsidP="001804CA">
      <w:pPr>
        <w:spacing w:after="0" w:line="240" w:lineRule="auto"/>
        <w:rPr>
          <w:rFonts w:eastAsia="Times New Roman"/>
        </w:rPr>
      </w:pPr>
    </w:p>
    <w:p w14:paraId="64A39A35" w14:textId="735FE088" w:rsidR="006E2200" w:rsidRDefault="006E2200" w:rsidP="001804CA">
      <w:pPr>
        <w:spacing w:after="0" w:line="240" w:lineRule="auto"/>
        <w:rPr>
          <w:rFonts w:eastAsia="Times New Roman"/>
        </w:rPr>
      </w:pPr>
    </w:p>
    <w:p w14:paraId="4035B638" w14:textId="77777777" w:rsidR="006E2200" w:rsidRDefault="006E2200" w:rsidP="001804CA">
      <w:pPr>
        <w:spacing w:after="0" w:line="240" w:lineRule="auto"/>
        <w:rPr>
          <w:rFonts w:eastAsia="Times New Roman"/>
        </w:rPr>
      </w:pPr>
    </w:p>
    <w:p w14:paraId="0CF6713B" w14:textId="77777777" w:rsidR="001804CA" w:rsidRDefault="001804CA" w:rsidP="001804CA">
      <w:pPr>
        <w:pStyle w:val="Heading2"/>
      </w:pPr>
      <w:r>
        <w:t>Create Job report in PDF</w:t>
      </w:r>
    </w:p>
    <w:p w14:paraId="6562939E" w14:textId="77777777" w:rsidR="001804CA" w:rsidRDefault="001804CA" w:rsidP="001804CA">
      <w:pPr>
        <w:spacing w:after="0" w:line="240" w:lineRule="auto"/>
        <w:rPr>
          <w:rFonts w:eastAsia="Times New Roman"/>
        </w:rPr>
      </w:pPr>
    </w:p>
    <w:p w14:paraId="163283AF" w14:textId="79B8F6D0" w:rsidR="00BE0BEF" w:rsidRDefault="00BE0BEF" w:rsidP="004D3B79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Ability to print charts to PDF</w:t>
      </w:r>
    </w:p>
    <w:p w14:paraId="7FB999D9" w14:textId="285478F4" w:rsidR="00BE0BEF" w:rsidRDefault="00BE0BEF" w:rsidP="004D3B79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PDF printout will include job header information</w:t>
      </w:r>
    </w:p>
    <w:p w14:paraId="74FCA997" w14:textId="32973424" w:rsidR="004D3B79" w:rsidRDefault="004D3B79" w:rsidP="004D3B79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Auto populate the header </w:t>
      </w:r>
      <w:r w:rsidR="00BE0BEF">
        <w:rPr>
          <w:rFonts w:eastAsia="Times New Roman"/>
        </w:rPr>
        <w:t xml:space="preserve">from the selected eService Job </w:t>
      </w:r>
      <w:r>
        <w:rPr>
          <w:rFonts w:eastAsia="Times New Roman"/>
        </w:rPr>
        <w:t>– possibly comments as well</w:t>
      </w:r>
    </w:p>
    <w:p w14:paraId="4A34D928" w14:textId="77777777" w:rsidR="002571FD" w:rsidRDefault="002571FD" w:rsidP="002571FD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Auto PDF of job chart once complete?</w:t>
      </w:r>
    </w:p>
    <w:p w14:paraId="6DB8161A" w14:textId="77777777" w:rsidR="002571FD" w:rsidRDefault="002571FD" w:rsidP="004D3B79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</w:p>
    <w:p w14:paraId="1C030383" w14:textId="77777777" w:rsidR="004D3B79" w:rsidRDefault="004D3B79"/>
    <w:p w14:paraId="3AAA8398" w14:textId="048D93AE" w:rsidR="001804CA" w:rsidRDefault="001804CA" w:rsidP="001804CA">
      <w:pPr>
        <w:pStyle w:val="Heading2"/>
      </w:pPr>
      <w:r>
        <w:t>Configure job parameter for WITS</w:t>
      </w:r>
      <w:r w:rsidR="00882839">
        <w:t>/PLC</w:t>
      </w:r>
    </w:p>
    <w:p w14:paraId="3A87313D" w14:textId="3BD2A1F7" w:rsidR="001804CA" w:rsidRDefault="002571FD" w:rsidP="00882839">
      <w:pPr>
        <w:pStyle w:val="ListParagraph"/>
        <w:numPr>
          <w:ilvl w:val="0"/>
          <w:numId w:val="1"/>
        </w:numPr>
      </w:pPr>
      <w:r>
        <w:t>WITS c</w:t>
      </w:r>
      <w:r w:rsidR="00882839">
        <w:t>onfigur</w:t>
      </w:r>
      <w:r>
        <w:t>ation UI to be</w:t>
      </w:r>
      <w:r w:rsidR="00882839">
        <w:t xml:space="preserve"> based on existing FDAS</w:t>
      </w:r>
    </w:p>
    <w:p w14:paraId="40F49EA3" w14:textId="7EC2D2AD" w:rsidR="00882839" w:rsidRDefault="00882839" w:rsidP="00025130">
      <w:pPr>
        <w:pStyle w:val="ListParagraph"/>
        <w:numPr>
          <w:ilvl w:val="0"/>
          <w:numId w:val="1"/>
        </w:numPr>
      </w:pPr>
      <w:r>
        <w:t>Push recipe from eService to SQL Lite for SCM Data collector</w:t>
      </w:r>
    </w:p>
    <w:p w14:paraId="6F78D4E3" w14:textId="77777777" w:rsidR="001804CA" w:rsidRDefault="001804CA" w:rsidP="001804CA">
      <w:pPr>
        <w:pStyle w:val="Heading2"/>
      </w:pPr>
      <w:r>
        <w:lastRenderedPageBreak/>
        <w:t>Job Data transmission to Data Center</w:t>
      </w:r>
    </w:p>
    <w:p w14:paraId="098BFF9B" w14:textId="3DC22B85" w:rsidR="001804CA" w:rsidRDefault="00882839" w:rsidP="00025130">
      <w:pPr>
        <w:pStyle w:val="ListParagraph"/>
        <w:numPr>
          <w:ilvl w:val="0"/>
          <w:numId w:val="1"/>
        </w:numPr>
      </w:pPr>
      <w:r>
        <w:t xml:space="preserve">All </w:t>
      </w:r>
      <w:r w:rsidR="002571FD">
        <w:t xml:space="preserve">PLC </w:t>
      </w:r>
      <w:r>
        <w:t>data</w:t>
      </w:r>
      <w:r w:rsidR="002571FD">
        <w:t xml:space="preserve"> captured</w:t>
      </w:r>
      <w:r>
        <w:t xml:space="preserve"> must be transmitted to data center</w:t>
      </w:r>
      <w:r w:rsidR="002571FD">
        <w:t>.</w:t>
      </w:r>
    </w:p>
    <w:p w14:paraId="5D0C643B" w14:textId="151EBBBE" w:rsidR="002571FD" w:rsidRDefault="002571FD" w:rsidP="00025130">
      <w:pPr>
        <w:pStyle w:val="ListParagraph"/>
        <w:numPr>
          <w:ilvl w:val="0"/>
          <w:numId w:val="1"/>
        </w:numPr>
      </w:pPr>
      <w:r>
        <w:t>Data will be transmitted as part of the job package.</w:t>
      </w:r>
    </w:p>
    <w:p w14:paraId="571519A0" w14:textId="11D41BB9" w:rsidR="002571FD" w:rsidRDefault="002571FD" w:rsidP="00025130">
      <w:pPr>
        <w:pStyle w:val="ListParagraph"/>
        <w:numPr>
          <w:ilvl w:val="0"/>
          <w:numId w:val="1"/>
        </w:numPr>
        <w:rPr>
          <w:ins w:id="6" w:author="Adam Wang" w:date="2018-06-08T10:28:00Z"/>
        </w:rPr>
      </w:pPr>
      <w:r>
        <w:t>All data recorded since the previous Job transmission will be sent with the current job</w:t>
      </w:r>
    </w:p>
    <w:p w14:paraId="79AC4DE5" w14:textId="77777777" w:rsidR="004B119B" w:rsidRDefault="004B119B" w:rsidP="00025130">
      <w:pPr>
        <w:pStyle w:val="ListParagraph"/>
        <w:numPr>
          <w:ilvl w:val="0"/>
          <w:numId w:val="1"/>
        </w:numPr>
        <w:rPr>
          <w:ins w:id="7" w:author="Adam Wang" w:date="2018-06-08T10:29:00Z"/>
        </w:rPr>
      </w:pPr>
      <w:ins w:id="8" w:author="Adam Wang" w:date="2018-06-08T10:28:00Z">
        <w:r>
          <w:t xml:space="preserve">Transmission options: </w:t>
        </w:r>
      </w:ins>
    </w:p>
    <w:p w14:paraId="185C34DF" w14:textId="77777777" w:rsidR="004B119B" w:rsidRDefault="004B119B" w:rsidP="004B119B">
      <w:pPr>
        <w:pStyle w:val="ListParagraph"/>
        <w:numPr>
          <w:ilvl w:val="1"/>
          <w:numId w:val="1"/>
        </w:numPr>
        <w:rPr>
          <w:ins w:id="9" w:author="Adam Wang" w:date="2018-06-08T10:30:00Z"/>
        </w:rPr>
      </w:pPr>
      <w:ins w:id="10" w:author="Adam Wang" w:date="2018-06-08T10:29:00Z">
        <w:r>
          <w:t>R</w:t>
        </w:r>
      </w:ins>
      <w:ins w:id="11" w:author="Adam Wang" w:date="2018-06-08T10:28:00Z">
        <w:r>
          <w:t xml:space="preserve">eal-time streaming </w:t>
        </w:r>
      </w:ins>
    </w:p>
    <w:p w14:paraId="281EE63C" w14:textId="4E0BD88C" w:rsidR="00D006B6" w:rsidRDefault="004B119B" w:rsidP="00D006B6">
      <w:pPr>
        <w:pStyle w:val="ListParagraph"/>
        <w:numPr>
          <w:ilvl w:val="1"/>
          <w:numId w:val="1"/>
        </w:numPr>
        <w:rPr>
          <w:ins w:id="12" w:author="Adam Wang" w:date="2018-06-18T13:12:00Z"/>
        </w:rPr>
      </w:pPr>
      <w:ins w:id="13" w:author="Adam Wang" w:date="2018-06-08T10:30:00Z">
        <w:r>
          <w:t>E</w:t>
        </w:r>
      </w:ins>
      <w:ins w:id="14" w:author="Adam Wang" w:date="2018-06-08T10:29:00Z">
        <w:r>
          <w:t>xport package and att</w:t>
        </w:r>
      </w:ins>
      <w:ins w:id="15" w:author="Adam Wang" w:date="2018-06-08T10:30:00Z">
        <w:r>
          <w:t>ach to job package</w:t>
        </w:r>
      </w:ins>
    </w:p>
    <w:p w14:paraId="377F62E1" w14:textId="77777777" w:rsidR="00D006B6" w:rsidRDefault="00D006B6" w:rsidP="00D006B6">
      <w:pPr>
        <w:pStyle w:val="ListParagraph"/>
        <w:pPrChange w:id="16" w:author="Adam Wang" w:date="2018-06-18T13:12:00Z">
          <w:pPr>
            <w:pStyle w:val="ListParagraph"/>
            <w:numPr>
              <w:numId w:val="1"/>
            </w:numPr>
            <w:ind w:hanging="360"/>
          </w:pPr>
        </w:pPrChange>
      </w:pPr>
    </w:p>
    <w:p w14:paraId="26CB25AC" w14:textId="50298A07" w:rsidR="006E2200" w:rsidRDefault="006E2200" w:rsidP="001804CA">
      <w:pPr>
        <w:pStyle w:val="Heading2"/>
      </w:pPr>
      <w:r>
        <w:t>eService Online Chart View</w:t>
      </w:r>
    </w:p>
    <w:p w14:paraId="64A10250" w14:textId="4D5E6BA7" w:rsidR="006E2200" w:rsidRPr="006E2200" w:rsidRDefault="006E2200" w:rsidP="006E2200">
      <w:pPr>
        <w:pStyle w:val="ListParagraph"/>
        <w:numPr>
          <w:ilvl w:val="0"/>
          <w:numId w:val="1"/>
        </w:numPr>
      </w:pPr>
      <w:r>
        <w:t>Once data has arrived in the data center, user can open eService online to view the chart</w:t>
      </w:r>
    </w:p>
    <w:p w14:paraId="3C458AC2" w14:textId="77777777" w:rsidR="006E2200" w:rsidRDefault="006E2200" w:rsidP="001804CA">
      <w:pPr>
        <w:pStyle w:val="Heading2"/>
      </w:pPr>
    </w:p>
    <w:p w14:paraId="5AD98997" w14:textId="5A710123" w:rsidR="001804CA" w:rsidRDefault="001804CA" w:rsidP="001804CA">
      <w:pPr>
        <w:pStyle w:val="Heading2"/>
      </w:pPr>
      <w:r>
        <w:t>Job Data analytics tool</w:t>
      </w:r>
    </w:p>
    <w:p w14:paraId="2F9DB6AE" w14:textId="568FAF8E" w:rsidR="004B119B" w:rsidRDefault="004B119B" w:rsidP="00025130">
      <w:pPr>
        <w:pStyle w:val="ListParagraph"/>
        <w:numPr>
          <w:ilvl w:val="0"/>
          <w:numId w:val="1"/>
        </w:numPr>
        <w:rPr>
          <w:ins w:id="17" w:author="Adam Wang" w:date="2018-06-08T10:31:00Z"/>
        </w:rPr>
      </w:pPr>
      <w:ins w:id="18" w:author="Adam Wang" w:date="2018-06-08T10:31:00Z">
        <w:r>
          <w:t xml:space="preserve">Service </w:t>
        </w:r>
        <w:proofErr w:type="spellStart"/>
        <w:r>
          <w:t>infrasture</w:t>
        </w:r>
        <w:proofErr w:type="spellEnd"/>
        <w:r>
          <w:t xml:space="preserve"> to receive/store PLC data</w:t>
        </w:r>
      </w:ins>
    </w:p>
    <w:p w14:paraId="614EB2C6" w14:textId="1F9F63DA" w:rsidR="004B119B" w:rsidRDefault="004B119B" w:rsidP="00025130">
      <w:pPr>
        <w:pStyle w:val="ListParagraph"/>
        <w:numPr>
          <w:ilvl w:val="0"/>
          <w:numId w:val="1"/>
        </w:numPr>
        <w:rPr>
          <w:ins w:id="19" w:author="Adam Wang" w:date="2018-06-08T10:31:00Z"/>
        </w:rPr>
      </w:pPr>
      <w:ins w:id="20" w:author="Adam Wang" w:date="2018-06-08T10:31:00Z">
        <w:r>
          <w:t xml:space="preserve">Validation </w:t>
        </w:r>
      </w:ins>
      <w:ins w:id="21" w:author="Adam Wang" w:date="2018-06-08T10:32:00Z">
        <w:r>
          <w:t>mechanism to maintain data integrity</w:t>
        </w:r>
      </w:ins>
    </w:p>
    <w:p w14:paraId="2A7747A1" w14:textId="1120BA74" w:rsidR="00882839" w:rsidRDefault="00882839" w:rsidP="00025130">
      <w:pPr>
        <w:pStyle w:val="ListParagraph"/>
        <w:numPr>
          <w:ilvl w:val="0"/>
          <w:numId w:val="1"/>
        </w:numPr>
      </w:pPr>
      <w:r>
        <w:t xml:space="preserve">Ability for EOS to export data from </w:t>
      </w:r>
      <w:r w:rsidR="00BE0BEF">
        <w:t>a</w:t>
      </w:r>
      <w:r>
        <w:t xml:space="preserve"> job to Excel</w:t>
      </w:r>
      <w:r w:rsidR="00BE0BEF">
        <w:t xml:space="preserve"> for analysis</w:t>
      </w:r>
    </w:p>
    <w:p w14:paraId="1FFCD9A5" w14:textId="722651DD" w:rsidR="00BE0BEF" w:rsidRPr="00882839" w:rsidRDefault="00BE0BEF" w:rsidP="00025130">
      <w:pPr>
        <w:pStyle w:val="ListParagraph"/>
        <w:numPr>
          <w:ilvl w:val="0"/>
          <w:numId w:val="1"/>
        </w:numPr>
      </w:pPr>
      <w:r>
        <w:t xml:space="preserve">Data will be loaded to Datawarehouse and </w:t>
      </w:r>
      <w:r w:rsidR="002571FD">
        <w:t xml:space="preserve">a </w:t>
      </w:r>
      <w:proofErr w:type="spellStart"/>
      <w:r>
        <w:t>PowerBI</w:t>
      </w:r>
      <w:proofErr w:type="spellEnd"/>
      <w:r>
        <w:t xml:space="preserve"> dataset, providing the ability to </w:t>
      </w:r>
      <w:r w:rsidR="002571FD">
        <w:t xml:space="preserve">dynamic </w:t>
      </w:r>
      <w:r>
        <w:t xml:space="preserve">build </w:t>
      </w:r>
      <w:r w:rsidR="002571FD">
        <w:t>reports</w:t>
      </w:r>
    </w:p>
    <w:sectPr w:rsidR="00BE0BEF" w:rsidRPr="00882839" w:rsidSect="00025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1685C"/>
    <w:multiLevelType w:val="hybridMultilevel"/>
    <w:tmpl w:val="99BE9540"/>
    <w:lvl w:ilvl="0" w:tplc="220EC39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84A23"/>
    <w:multiLevelType w:val="hybridMultilevel"/>
    <w:tmpl w:val="5B8EE434"/>
    <w:lvl w:ilvl="0" w:tplc="91F4DAF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am Wang">
    <w15:presenceInfo w15:providerId="AD" w15:userId="S-1-5-21-907511826-1976087689-3935775728-11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79"/>
    <w:rsid w:val="00025130"/>
    <w:rsid w:val="00174DB7"/>
    <w:rsid w:val="001804CA"/>
    <w:rsid w:val="002571FD"/>
    <w:rsid w:val="00405BA8"/>
    <w:rsid w:val="004434BE"/>
    <w:rsid w:val="004843A2"/>
    <w:rsid w:val="004B119B"/>
    <w:rsid w:val="004D3B79"/>
    <w:rsid w:val="005203A1"/>
    <w:rsid w:val="00597349"/>
    <w:rsid w:val="006E2200"/>
    <w:rsid w:val="00730138"/>
    <w:rsid w:val="00755789"/>
    <w:rsid w:val="008335C2"/>
    <w:rsid w:val="00882839"/>
    <w:rsid w:val="00A35847"/>
    <w:rsid w:val="00AF1E2D"/>
    <w:rsid w:val="00BD51E6"/>
    <w:rsid w:val="00BE0BEF"/>
    <w:rsid w:val="00C75078"/>
    <w:rsid w:val="00D006B6"/>
    <w:rsid w:val="00D623F9"/>
    <w:rsid w:val="00D809F2"/>
    <w:rsid w:val="00E85800"/>
    <w:rsid w:val="00EF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9E60"/>
  <w15:chartTrackingRefBased/>
  <w15:docId w15:val="{62891AEB-CACB-4665-B0FF-FE42A305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B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3B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D3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3B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828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28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83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25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1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9003A-E767-4445-911B-1A0F4BF9D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Wang</dc:creator>
  <cp:keywords/>
  <dc:description/>
  <cp:lastModifiedBy>Adam Wang</cp:lastModifiedBy>
  <cp:revision>11</cp:revision>
  <dcterms:created xsi:type="dcterms:W3CDTF">2018-05-15T23:35:00Z</dcterms:created>
  <dcterms:modified xsi:type="dcterms:W3CDTF">2018-06-19T00:11:00Z</dcterms:modified>
</cp:coreProperties>
</file>