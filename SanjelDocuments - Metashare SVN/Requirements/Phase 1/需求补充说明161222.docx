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AE861" w14:textId="77777777" w:rsidR="00405BA8" w:rsidRDefault="00FD66A2" w:rsidP="00FD66A2">
      <w:r>
        <w:rPr>
          <w:rFonts w:hint="eastAsia"/>
        </w:rPr>
        <w:t>需</w:t>
      </w:r>
      <w:r>
        <w:t>求补充说明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161222</w:t>
      </w:r>
    </w:p>
    <w:p w14:paraId="64A185C3" w14:textId="77777777" w:rsidR="00FD66A2" w:rsidRDefault="00FD66A2" w:rsidP="00FD66A2">
      <w:pPr>
        <w:pStyle w:val="ListParagraph"/>
        <w:numPr>
          <w:ilvl w:val="0"/>
          <w:numId w:val="2"/>
        </w:numPr>
      </w:pPr>
      <w:r>
        <w:rPr>
          <w:rFonts w:hint="eastAsia"/>
        </w:rPr>
        <w:t>结</w:t>
      </w:r>
      <w:r>
        <w:t>构预</w:t>
      </w:r>
      <w:r w:rsidR="008149FE">
        <w:rPr>
          <w:rFonts w:hint="eastAsia"/>
        </w:rPr>
        <w:t>定规则</w:t>
      </w:r>
      <w:r>
        <w:t>。</w:t>
      </w:r>
    </w:p>
    <w:p w14:paraId="23957058" w14:textId="77777777" w:rsidR="00E41292" w:rsidRDefault="00FD66A2" w:rsidP="008149FE">
      <w:pPr>
        <w:ind w:left="720"/>
      </w:pPr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实</w:t>
      </w:r>
      <w:r>
        <w:t>体中，当生成一个新的</w:t>
      </w:r>
      <w:r>
        <w:rPr>
          <w:rFonts w:hint="eastAsia"/>
        </w:rPr>
        <w:t>program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GroupedL</w:t>
      </w:r>
      <w:r>
        <w:t>ineSections</w:t>
      </w:r>
      <w:proofErr w:type="spellEnd"/>
      <w:r>
        <w:rPr>
          <w:rFonts w:hint="eastAsia"/>
        </w:rPr>
        <w:t>中</w:t>
      </w:r>
      <w:r>
        <w:t>，自动加入</w:t>
      </w:r>
      <w:r>
        <w:rPr>
          <w:rFonts w:hint="eastAsia"/>
        </w:rPr>
        <w:t>一</w:t>
      </w:r>
      <w:r>
        <w:t>个根</w:t>
      </w:r>
      <w:r>
        <w:t>Group</w:t>
      </w:r>
      <w:r w:rsidR="008149FE">
        <w:rPr>
          <w:rFonts w:hint="eastAsia"/>
        </w:rPr>
        <w:t>，在每</w:t>
      </w:r>
      <w:r w:rsidR="008149FE">
        <w:t>个</w:t>
      </w:r>
      <w:r w:rsidR="008149FE">
        <w:rPr>
          <w:rFonts w:hint="eastAsia"/>
        </w:rPr>
        <w:t>Job Type</w:t>
      </w:r>
      <w:r w:rsidR="008149FE">
        <w:rPr>
          <w:rFonts w:hint="eastAsia"/>
        </w:rPr>
        <w:t>的</w:t>
      </w:r>
      <w:proofErr w:type="spellStart"/>
      <w:r w:rsidR="008149FE">
        <w:t>GroupS</w:t>
      </w:r>
      <w:r w:rsidR="008149FE">
        <w:rPr>
          <w:rFonts w:hint="eastAsia"/>
        </w:rPr>
        <w:t>ection</w:t>
      </w:r>
      <w:proofErr w:type="spellEnd"/>
      <w:r w:rsidR="008149FE">
        <w:rPr>
          <w:rFonts w:hint="eastAsia"/>
        </w:rPr>
        <w:t>下</w:t>
      </w:r>
      <w:r w:rsidR="008149FE">
        <w:t>面都有</w:t>
      </w:r>
      <w:r>
        <w:t>四个</w:t>
      </w:r>
      <w:proofErr w:type="spellStart"/>
      <w:r>
        <w:t>Group</w:t>
      </w:r>
      <w:r w:rsidR="00E41292">
        <w:t>S</w:t>
      </w:r>
      <w:r w:rsidR="00E41292">
        <w:rPr>
          <w:rFonts w:hint="eastAsia"/>
        </w:rPr>
        <w:t>ection</w:t>
      </w:r>
      <w:proofErr w:type="spellEnd"/>
      <w:r>
        <w:t>，分别是</w:t>
      </w:r>
      <w:r w:rsidR="000B2EB0">
        <w:rPr>
          <w:rFonts w:hint="eastAsia"/>
        </w:rPr>
        <w:t xml:space="preserve">Services, </w:t>
      </w:r>
      <w:r w:rsidR="00E41292">
        <w:t>Handling &amp; Delivery, Materials and Miscellaneous Items.</w:t>
      </w:r>
    </w:p>
    <w:p w14:paraId="3703A607" w14:textId="77777777" w:rsidR="00E41292" w:rsidRDefault="00E41292" w:rsidP="00FD66A2">
      <w:pPr>
        <w:ind w:left="720"/>
      </w:pPr>
      <w:r>
        <w:rPr>
          <w:rFonts w:hint="eastAsia"/>
        </w:rPr>
        <w:t>在</w:t>
      </w:r>
      <w:r>
        <w:t>导入中，根据</w:t>
      </w:r>
      <w:r>
        <w:rPr>
          <w:rFonts w:hint="eastAsia"/>
        </w:rPr>
        <w:t>Bundle Name</w:t>
      </w:r>
      <w:r>
        <w:rPr>
          <w:rFonts w:hint="eastAsia"/>
        </w:rPr>
        <w:t>去</w:t>
      </w:r>
      <w:r>
        <w:t>找到相应的</w:t>
      </w:r>
      <w:proofErr w:type="spellStart"/>
      <w:r>
        <w:t>GroupS</w:t>
      </w:r>
      <w:r>
        <w:rPr>
          <w:rFonts w:hint="eastAsia"/>
        </w:rPr>
        <w:t>ection</w:t>
      </w:r>
      <w:proofErr w:type="spellEnd"/>
      <w:r>
        <w:t xml:space="preserve">, </w:t>
      </w:r>
      <w:r>
        <w:rPr>
          <w:rFonts w:hint="eastAsia"/>
        </w:rPr>
        <w:t>然</w:t>
      </w:r>
      <w:r>
        <w:t>后把之后的列表中数据加到它的下面</w:t>
      </w:r>
      <w:commentRangeStart w:id="0"/>
      <w:r>
        <w:t>。</w:t>
      </w:r>
      <w:r>
        <w:rPr>
          <w:rFonts w:hint="eastAsia"/>
        </w:rPr>
        <w:t>Bundle</w:t>
      </w:r>
      <w:r>
        <w:t xml:space="preserve"> Header</w:t>
      </w:r>
      <w:r>
        <w:t>下面的数据</w:t>
      </w:r>
      <w:r w:rsidR="00790F0A">
        <w:rPr>
          <w:rFonts w:hint="eastAsia"/>
        </w:rPr>
        <w:t>（</w:t>
      </w:r>
      <w:r w:rsidR="00790F0A">
        <w:t>例如：</w:t>
      </w:r>
      <w:r w:rsidR="00790F0A">
        <w:t>A30</w:t>
      </w:r>
      <w:r w:rsidR="00790F0A">
        <w:rPr>
          <w:rFonts w:hint="eastAsia"/>
        </w:rPr>
        <w:t xml:space="preserve"> to H35</w:t>
      </w:r>
      <w:r w:rsidR="00790F0A">
        <w:rPr>
          <w:rFonts w:hint="eastAsia"/>
        </w:rPr>
        <w:t>）</w:t>
      </w:r>
      <w:r>
        <w:t>不用导入，略过。</w:t>
      </w:r>
      <w:commentRangeEnd w:id="0"/>
      <w:r w:rsidR="00780696">
        <w:rPr>
          <w:rStyle w:val="CommentReference"/>
        </w:rPr>
        <w:commentReference w:id="0"/>
      </w:r>
    </w:p>
    <w:p w14:paraId="22052E04" w14:textId="77777777" w:rsidR="00790F0A" w:rsidRDefault="00790F0A" w:rsidP="00B6383F">
      <w:pPr>
        <w:pStyle w:val="ListParagraph"/>
        <w:numPr>
          <w:ilvl w:val="0"/>
          <w:numId w:val="2"/>
        </w:numPr>
      </w:pPr>
    </w:p>
    <w:p w14:paraId="3BC31044" w14:textId="77777777" w:rsidR="00E41292" w:rsidRDefault="00B6383F" w:rsidP="00B6383F">
      <w:pPr>
        <w:pStyle w:val="ListParagraph"/>
        <w:numPr>
          <w:ilvl w:val="0"/>
          <w:numId w:val="2"/>
        </w:numPr>
      </w:pPr>
      <w:r>
        <w:rPr>
          <w:rFonts w:hint="eastAsia"/>
        </w:rPr>
        <w:t>导</w:t>
      </w:r>
      <w:r>
        <w:t>入</w:t>
      </w:r>
      <w:r>
        <w:rPr>
          <w:rFonts w:hint="eastAsia"/>
        </w:rPr>
        <w:t>Program ID</w:t>
      </w:r>
      <w:r w:rsidR="002C277D">
        <w:rPr>
          <w:rFonts w:hint="eastAsia"/>
        </w:rPr>
        <w:t>（</w:t>
      </w:r>
      <w:r w:rsidR="002C277D">
        <w:t>C19</w:t>
      </w:r>
      <w:r w:rsidR="002C277D">
        <w:rPr>
          <w:rFonts w:hint="eastAsia"/>
        </w:rPr>
        <w:t>）</w:t>
      </w:r>
    </w:p>
    <w:p w14:paraId="4553DF1D" w14:textId="77777777" w:rsidR="00B6383F" w:rsidRDefault="00B6383F" w:rsidP="00B6383F">
      <w:pPr>
        <w:ind w:left="720"/>
      </w:pPr>
      <w:r>
        <w:rPr>
          <w:rFonts w:hint="eastAsia"/>
        </w:rPr>
        <w:t>在导</w:t>
      </w:r>
      <w:r>
        <w:t>入模板中，新增加了</w:t>
      </w:r>
      <w:r>
        <w:rPr>
          <w:rFonts w:hint="eastAsia"/>
        </w:rPr>
        <w:t>Program ID</w:t>
      </w:r>
      <w:r>
        <w:rPr>
          <w:rFonts w:hint="eastAsia"/>
        </w:rPr>
        <w:t>项</w:t>
      </w:r>
      <w:r>
        <w:t>，原来代码中有系统</w:t>
      </w:r>
      <w:r>
        <w:rPr>
          <w:rFonts w:hint="eastAsia"/>
        </w:rPr>
        <w:t>根据</w:t>
      </w:r>
      <w:r>
        <w:t>数据库</w:t>
      </w:r>
      <w:r>
        <w:t>ID</w:t>
      </w:r>
      <w:r>
        <w:t>自动生成</w:t>
      </w:r>
      <w:r w:rsidR="00D5277D">
        <w:rPr>
          <w:rFonts w:hint="eastAsia"/>
        </w:rPr>
        <w:t>Program ID</w:t>
      </w:r>
      <w:r w:rsidR="00D5277D">
        <w:rPr>
          <w:rFonts w:hint="eastAsia"/>
        </w:rPr>
        <w:t>的</w:t>
      </w:r>
      <w:r w:rsidR="00D5277D">
        <w:t>功能，需要去掉，</w:t>
      </w:r>
      <w:r w:rsidR="00D5277D">
        <w:rPr>
          <w:rFonts w:hint="eastAsia"/>
        </w:rPr>
        <w:t>直</w:t>
      </w:r>
      <w:r w:rsidR="00D5277D">
        <w:t>接读取</w:t>
      </w:r>
      <w:r w:rsidR="00D5277D">
        <w:rPr>
          <w:rFonts w:hint="eastAsia"/>
        </w:rPr>
        <w:t>导</w:t>
      </w:r>
      <w:r w:rsidR="00D5277D">
        <w:t>入的数据赋值就可以了。</w:t>
      </w:r>
    </w:p>
    <w:p w14:paraId="3DA33048" w14:textId="77777777" w:rsidR="00D5277D" w:rsidRDefault="00843113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Job Type Section </w:t>
      </w:r>
      <w:r>
        <w:rPr>
          <w:rFonts w:hint="eastAsia"/>
        </w:rPr>
        <w:t>中</w:t>
      </w:r>
      <w:r>
        <w:t>，新增了一个</w:t>
      </w:r>
      <w:r>
        <w:rPr>
          <w:rFonts w:hint="eastAsia"/>
        </w:rPr>
        <w:t>Depth Base Charge.</w:t>
      </w:r>
      <w:r w:rsidR="002C277D">
        <w:t xml:space="preserve"> </w:t>
      </w:r>
      <w:r w:rsidR="002C277D">
        <w:rPr>
          <w:rFonts w:hint="eastAsia"/>
        </w:rPr>
        <w:t>我</w:t>
      </w:r>
      <w:r w:rsidR="002C277D">
        <w:t>回头找一个数据项存它。</w:t>
      </w:r>
    </w:p>
    <w:p w14:paraId="387FFE57" w14:textId="77777777" w:rsidR="002C277D" w:rsidRDefault="002C277D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>新</w:t>
      </w:r>
      <w:r>
        <w:t>增</w:t>
      </w:r>
      <w:r>
        <w:rPr>
          <w:rFonts w:hint="eastAsia"/>
        </w:rPr>
        <w:t>Template ID</w:t>
      </w:r>
      <w:r>
        <w:rPr>
          <w:rFonts w:hint="eastAsia"/>
        </w:rPr>
        <w:t>（</w:t>
      </w:r>
      <w:r>
        <w:t>C20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template</w:t>
      </w:r>
      <w:r>
        <w:rPr>
          <w:rFonts w:hint="eastAsia"/>
        </w:rPr>
        <w:t>的</w:t>
      </w:r>
      <w:r>
        <w:t>版本，</w:t>
      </w:r>
      <w:commentRangeStart w:id="1"/>
      <w:r>
        <w:t>在导入代码实现的，要能</w:t>
      </w:r>
      <w:r>
        <w:rPr>
          <w:rFonts w:hint="eastAsia"/>
        </w:rPr>
        <w:t>根据</w:t>
      </w:r>
      <w:r>
        <w:t>版本来确定导入规则集。</w:t>
      </w:r>
      <w:commentRangeEnd w:id="1"/>
      <w:r w:rsidR="00780696">
        <w:rPr>
          <w:rStyle w:val="CommentReference"/>
        </w:rPr>
        <w:commentReference w:id="1"/>
      </w:r>
      <w:r>
        <w:t>因为在之后我们可能会对</w:t>
      </w:r>
      <w:r>
        <w:rPr>
          <w:rFonts w:hint="eastAsia"/>
        </w:rPr>
        <w:t>template</w:t>
      </w:r>
      <w:r>
        <w:rPr>
          <w:rFonts w:hint="eastAsia"/>
        </w:rPr>
        <w:t>进</w:t>
      </w:r>
      <w:r>
        <w:t>行多次优化。</w:t>
      </w:r>
    </w:p>
    <w:p w14:paraId="214D34B0" w14:textId="77777777" w:rsidR="002C277D" w:rsidRDefault="00790F0A" w:rsidP="00843113">
      <w:pPr>
        <w:pStyle w:val="ListParagraph"/>
        <w:numPr>
          <w:ilvl w:val="0"/>
          <w:numId w:val="2"/>
        </w:numPr>
      </w:pPr>
      <w:r>
        <w:t xml:space="preserve">Well Location </w:t>
      </w:r>
      <w:r>
        <w:rPr>
          <w:rFonts w:hint="eastAsia"/>
        </w:rPr>
        <w:t>（</w:t>
      </w:r>
      <w:r>
        <w:t>Surface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E3</w:t>
      </w:r>
      <w:r>
        <w:rPr>
          <w:rFonts w:hint="eastAsia"/>
        </w:rPr>
        <w:t>）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Surface Well Location</w:t>
      </w:r>
      <w:r>
        <w:t>，类型</w:t>
      </w:r>
      <w:r>
        <w:rPr>
          <w:rFonts w:hint="eastAsia"/>
        </w:rPr>
        <w:t>为</w:t>
      </w:r>
      <w:r>
        <w:t>General</w:t>
      </w:r>
    </w:p>
    <w:p w14:paraId="29EAF8B0" w14:textId="77777777" w:rsidR="00790F0A" w:rsidRDefault="00790F0A" w:rsidP="00790F0A">
      <w:pPr>
        <w:pStyle w:val="ListParagraph"/>
        <w:numPr>
          <w:ilvl w:val="0"/>
          <w:numId w:val="2"/>
        </w:numPr>
      </w:pPr>
      <w:r>
        <w:t xml:space="preserve">Well Location </w:t>
      </w:r>
      <w:r>
        <w:rPr>
          <w:rFonts w:hint="eastAsia"/>
        </w:rPr>
        <w:t>（</w:t>
      </w:r>
      <w:r>
        <w:t>UWI</w:t>
      </w:r>
      <w:r>
        <w:t>）</w:t>
      </w:r>
      <w:r>
        <w:rPr>
          <w:rFonts w:hint="eastAsia"/>
        </w:rPr>
        <w:t>(E4)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Downhole Well Location</w:t>
      </w:r>
      <w:r>
        <w:t>，类型</w:t>
      </w:r>
      <w:r>
        <w:rPr>
          <w:rFonts w:hint="eastAsia"/>
        </w:rPr>
        <w:t>为</w:t>
      </w:r>
      <w:r>
        <w:t>General</w:t>
      </w:r>
    </w:p>
    <w:p w14:paraId="36534CFB" w14:textId="77777777" w:rsidR="00790F0A" w:rsidRDefault="00790F0A" w:rsidP="00843113">
      <w:pPr>
        <w:pStyle w:val="ListParagraph"/>
        <w:numPr>
          <w:ilvl w:val="0"/>
          <w:numId w:val="2"/>
        </w:numPr>
      </w:pPr>
      <w:r>
        <w:t>TMA (E14)</w:t>
      </w:r>
      <w:r>
        <w:rPr>
          <w:rFonts w:hint="eastAsia"/>
        </w:rPr>
        <w:t>和</w:t>
      </w:r>
      <w:r>
        <w:rPr>
          <w:rFonts w:hint="eastAsia"/>
        </w:rPr>
        <w:t>TMA %(E15)</w:t>
      </w:r>
      <w:r>
        <w:rPr>
          <w:rFonts w:hint="eastAsia"/>
        </w:rPr>
        <w:t>略</w:t>
      </w:r>
      <w:r>
        <w:t>过</w:t>
      </w:r>
    </w:p>
    <w:p w14:paraId="34BD193E" w14:textId="77777777" w:rsidR="00790F0A" w:rsidRDefault="00790F0A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21 to F23, </w:t>
      </w:r>
      <w:r>
        <w:rPr>
          <w:rFonts w:hint="eastAsia"/>
        </w:rPr>
        <w:t>略</w:t>
      </w:r>
      <w:r>
        <w:t>过，缺省值都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557E341E" w14:textId="77777777" w:rsidR="00790F0A" w:rsidRDefault="00790F0A" w:rsidP="00843113">
      <w:pPr>
        <w:pStyle w:val="ListParagraph"/>
        <w:numPr>
          <w:ilvl w:val="0"/>
          <w:numId w:val="2"/>
        </w:numPr>
      </w:pPr>
      <w:r>
        <w:t>F6 to F8, F14, F15</w:t>
      </w:r>
      <w:r>
        <w:rPr>
          <w:rFonts w:hint="eastAsia"/>
        </w:rPr>
        <w:t>略</w:t>
      </w:r>
      <w:r>
        <w:t>过</w:t>
      </w:r>
    </w:p>
    <w:p w14:paraId="65A23F82" w14:textId="77777777" w:rsidR="00790F0A" w:rsidRDefault="00790F0A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A25 </w:t>
      </w:r>
      <w:r>
        <w:t>–</w:t>
      </w:r>
      <w:r>
        <w:rPr>
          <w:rFonts w:hint="eastAsia"/>
        </w:rPr>
        <w:t xml:space="preserve"> C2</w:t>
      </w:r>
      <w:r>
        <w:t xml:space="preserve">5, </w:t>
      </w:r>
      <w:r>
        <w:rPr>
          <w:rFonts w:hint="eastAsia"/>
        </w:rPr>
        <w:t>略</w:t>
      </w:r>
      <w:r>
        <w:t>过</w:t>
      </w:r>
    </w:p>
    <w:p w14:paraId="1C6B4B8D" w14:textId="77777777" w:rsidR="00790F0A" w:rsidRDefault="00790F0A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>C26</w:t>
      </w:r>
      <w:r>
        <w:rPr>
          <w:rFonts w:hint="eastAsia"/>
        </w:rPr>
        <w:t>略</w:t>
      </w:r>
      <w:r>
        <w:t>过</w:t>
      </w:r>
    </w:p>
    <w:p w14:paraId="5B3E1439" w14:textId="77777777" w:rsidR="004D2F43" w:rsidRDefault="004D2F43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Total </w:t>
      </w:r>
      <w:r>
        <w:rPr>
          <w:rFonts w:hint="eastAsia"/>
        </w:rPr>
        <w:t>整</w:t>
      </w:r>
      <w:r>
        <w:t>行不用导入</w:t>
      </w:r>
    </w:p>
    <w:p w14:paraId="779AAACA" w14:textId="77777777" w:rsidR="004D2F43" w:rsidRDefault="004D2F43" w:rsidP="00843113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Items</w:t>
      </w:r>
      <w:r>
        <w:t>列表中会有</w:t>
      </w:r>
      <w:r>
        <w:rPr>
          <w:rFonts w:hint="eastAsia"/>
        </w:rPr>
        <w:t>类</w:t>
      </w:r>
      <w:r>
        <w:t>似下面的行，</w:t>
      </w:r>
      <w:r>
        <w:rPr>
          <w:rFonts w:hint="eastAsia"/>
        </w:rPr>
        <w:t>特</w:t>
      </w:r>
      <w:r>
        <w:t>点的</w:t>
      </w:r>
      <w:r>
        <w:rPr>
          <w:rFonts w:hint="eastAsia"/>
        </w:rPr>
        <w:t>是</w:t>
      </w:r>
      <w:r>
        <w:t>，</w:t>
      </w:r>
      <w:r>
        <w:t>Item Code</w:t>
      </w:r>
      <w:r>
        <w:t>不是数</w:t>
      </w:r>
      <w:r>
        <w:rPr>
          <w:rFonts w:hint="eastAsia"/>
        </w:rPr>
        <w:t>字</w:t>
      </w:r>
      <w:r>
        <w:t>，略</w:t>
      </w:r>
      <w:r>
        <w:rPr>
          <w:rFonts w:hint="eastAsia"/>
        </w:rPr>
        <w:t>过</w:t>
      </w:r>
    </w:p>
    <w:p w14:paraId="039710A8" w14:textId="77777777" w:rsidR="004D2F43" w:rsidRDefault="004D2F43" w:rsidP="004D2F43">
      <w:pPr>
        <w:pStyle w:val="ListParagraph"/>
      </w:pPr>
      <w:r>
        <w:rPr>
          <w:noProof/>
        </w:rPr>
        <w:drawing>
          <wp:inline distT="0" distB="0" distL="0" distR="0" wp14:anchorId="741DDB2D" wp14:editId="386E3D5E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A784" w14:textId="77777777" w:rsidR="00D13BC5" w:rsidRDefault="00D13BC5" w:rsidP="00D13BC5"/>
    <w:p w14:paraId="5E354C6A" w14:textId="77777777" w:rsidR="00D13BC5" w:rsidRDefault="00D13BC5" w:rsidP="00D13BC5">
      <w:r>
        <w:t>2017/01/03 – Change update</w:t>
      </w:r>
    </w:p>
    <w:p w14:paraId="3DC17A11" w14:textId="77777777" w:rsidR="00D13BC5" w:rsidRDefault="00D13BC5" w:rsidP="00D13BC5">
      <w:r>
        <w:t>For the Job Type Section, we use</w:t>
      </w:r>
    </w:p>
    <w:p w14:paraId="4274A5CF" w14:textId="77777777" w:rsidR="00D13BC5" w:rsidRDefault="00D13BC5" w:rsidP="00D13BC5">
      <w:proofErr w:type="spellStart"/>
      <w:r>
        <w:lastRenderedPageBreak/>
        <w:t>PriceItemNumber</w:t>
      </w:r>
      <w:proofErr w:type="spellEnd"/>
      <w:r>
        <w:t xml:space="preserve"> to host </w:t>
      </w:r>
      <w:proofErr w:type="spellStart"/>
      <w:r>
        <w:t>JobTypeId</w:t>
      </w:r>
      <w:proofErr w:type="spellEnd"/>
    </w:p>
    <w:p w14:paraId="1009C28E" w14:textId="77777777" w:rsidR="00D13BC5" w:rsidRDefault="00D13BC5" w:rsidP="00D13BC5">
      <w:r>
        <w:t xml:space="preserve">Travel Base Charge and Depth Base Charge are saved in </w:t>
      </w:r>
      <w:proofErr w:type="spellStart"/>
      <w:r>
        <w:t>PricingInformationSection</w:t>
      </w:r>
      <w:proofErr w:type="spellEnd"/>
      <w:r>
        <w:t>.</w:t>
      </w:r>
    </w:p>
    <w:p w14:paraId="61797895" w14:textId="77777777" w:rsidR="00D13BC5" w:rsidRDefault="00D13BC5" w:rsidP="00D13BC5">
      <w:r>
        <w:t xml:space="preserve">Previous use of </w:t>
      </w:r>
      <w:proofErr w:type="spellStart"/>
      <w:r>
        <w:t>PriceItemId</w:t>
      </w:r>
      <w:proofErr w:type="spellEnd"/>
      <w:r>
        <w:t xml:space="preserve"> for Depth Base Charge is removed.</w:t>
      </w:r>
    </w:p>
    <w:p w14:paraId="0C13D269" w14:textId="77777777" w:rsidR="00D13BC5" w:rsidRDefault="00D13BC5" w:rsidP="00D13BC5"/>
    <w:p w14:paraId="6F7BB74C" w14:textId="386DA7D0" w:rsidR="00D13BC5" w:rsidRDefault="00D13BC5" w:rsidP="00D13BC5">
      <w:r>
        <w:t>Please see full test data for your reference.</w:t>
      </w:r>
    </w:p>
    <w:p w14:paraId="61CBAEFA" w14:textId="5E04938C" w:rsidR="00C16BA6" w:rsidRDefault="00C16BA6" w:rsidP="00D13BC5"/>
    <w:p w14:paraId="709D3CD2" w14:textId="77777777" w:rsidR="00C16BA6" w:rsidRDefault="00C16BA6" w:rsidP="00D13BC5"/>
    <w:p w14:paraId="7833BE71" w14:textId="1D15BDB1" w:rsidR="00D13BC5" w:rsidRDefault="00C16BA6" w:rsidP="00D13BC5">
      <w:r>
        <w:t>2017/01/04 – Change Update</w:t>
      </w:r>
    </w:p>
    <w:p w14:paraId="661AFB93" w14:textId="34323329" w:rsidR="00C16BA6" w:rsidRDefault="00C16BA6" w:rsidP="00D13BC5"/>
    <w:p w14:paraId="04E16FEF" w14:textId="5E05A24B" w:rsidR="00C16BA6" w:rsidRPr="00927FAE" w:rsidRDefault="009D5F34" w:rsidP="009D5F34">
      <w:pPr>
        <w:pStyle w:val="ListParagraph"/>
        <w:numPr>
          <w:ilvl w:val="0"/>
          <w:numId w:val="4"/>
        </w:numPr>
      </w:pPr>
      <w:r w:rsidRPr="00927FAE">
        <w:t>“</w:t>
      </w:r>
      <w:r w:rsidR="00C16BA6" w:rsidRPr="00927FAE">
        <w:t>Net Price</w:t>
      </w:r>
      <w:r w:rsidRPr="00927FAE">
        <w:t>”</w:t>
      </w:r>
      <w:r w:rsidR="00C16BA6" w:rsidRPr="00927FAE">
        <w:t xml:space="preserve"> and </w:t>
      </w:r>
      <w:r w:rsidRPr="00927FAE">
        <w:t>“</w:t>
      </w:r>
      <w:proofErr w:type="spellStart"/>
      <w:r w:rsidR="00C16BA6" w:rsidRPr="00927FAE">
        <w:t>Adj</w:t>
      </w:r>
      <w:proofErr w:type="spellEnd"/>
      <w:r w:rsidR="00C16BA6" w:rsidRPr="00927FAE">
        <w:t xml:space="preserve"> Net Price</w:t>
      </w:r>
      <w:r w:rsidRPr="00927FAE">
        <w:t>”</w:t>
      </w:r>
      <w:r w:rsidR="00C16BA6" w:rsidRPr="00927FAE">
        <w:t xml:space="preserve"> control need to be added to </w:t>
      </w:r>
      <w:proofErr w:type="spellStart"/>
      <w:r w:rsidR="00C16BA6" w:rsidRPr="00927FAE">
        <w:t>GroupedLineItemControl</w:t>
      </w:r>
      <w:proofErr w:type="spellEnd"/>
      <w:r w:rsidRPr="00927FAE">
        <w:t>. “Net Price” read-only</w:t>
      </w:r>
      <w:r w:rsidR="00AE0BDE" w:rsidRPr="00927FAE">
        <w:rPr>
          <w:rFonts w:hint="eastAsia"/>
        </w:rPr>
        <w:t>——</w:t>
      </w:r>
      <w:r w:rsidR="00AE0BDE" w:rsidRPr="00927FAE">
        <w:rPr>
          <w:rFonts w:hint="eastAsia"/>
        </w:rPr>
        <w:t>3h</w:t>
      </w:r>
    </w:p>
    <w:p w14:paraId="1A0B12A2" w14:textId="2BA3C4F7" w:rsidR="009D5F34" w:rsidRDefault="009D5F34" w:rsidP="009D5F34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LineItemEditControl</w:t>
      </w:r>
      <w:proofErr w:type="spellEnd"/>
      <w:r>
        <w:t xml:space="preserve">, add </w:t>
      </w:r>
      <w:r w:rsidR="00321E86">
        <w:t xml:space="preserve">and verify </w:t>
      </w:r>
      <w:r>
        <w:t>following logic,</w:t>
      </w:r>
    </w:p>
    <w:p w14:paraId="755E29D7" w14:textId="5D8F37D5" w:rsidR="00321E86" w:rsidRDefault="009D5F34" w:rsidP="009D5F34">
      <w:pPr>
        <w:pStyle w:val="ListParagraph"/>
        <w:numPr>
          <w:ilvl w:val="1"/>
          <w:numId w:val="4"/>
        </w:numPr>
      </w:pPr>
      <w:r>
        <w:t>When adding new, populate discount from</w:t>
      </w:r>
      <w:r w:rsidR="00321E86">
        <w:t xml:space="preserve"> default value in Charge Method.(Existing Logic, no change)</w:t>
      </w:r>
    </w:p>
    <w:p w14:paraId="1EB3BC9C" w14:textId="6D46572A" w:rsidR="009D5F34" w:rsidRDefault="00321E86" w:rsidP="009D5F34">
      <w:pPr>
        <w:pStyle w:val="ListParagraph"/>
        <w:numPr>
          <w:ilvl w:val="1"/>
          <w:numId w:val="4"/>
        </w:numPr>
      </w:pPr>
      <w:r>
        <w:t>“</w:t>
      </w:r>
      <w:proofErr w:type="spellStart"/>
      <w:r>
        <w:t>Adj</w:t>
      </w:r>
      <w:proofErr w:type="spellEnd"/>
      <w:r>
        <w:t xml:space="preserve"> Unit Price” change to read-only (New change)</w:t>
      </w:r>
    </w:p>
    <w:p w14:paraId="672BD00A" w14:textId="73E0683B" w:rsidR="00321E86" w:rsidRDefault="00321E86" w:rsidP="009D5F34">
      <w:pPr>
        <w:pStyle w:val="ListParagraph"/>
        <w:numPr>
          <w:ilvl w:val="1"/>
          <w:numId w:val="4"/>
        </w:numPr>
      </w:pPr>
      <w:r>
        <w:t>On “</w:t>
      </w:r>
      <w:proofErr w:type="spellStart"/>
      <w:r>
        <w:t>Adj</w:t>
      </w:r>
      <w:proofErr w:type="spellEnd"/>
      <w:r>
        <w:t xml:space="preserve"> Quantity/Unit” change, re-</w:t>
      </w:r>
      <w:proofErr w:type="spellStart"/>
      <w:r>
        <w:t>calcuate</w:t>
      </w:r>
      <w:proofErr w:type="spellEnd"/>
      <w:r>
        <w:t xml:space="preserve"> all amount with “</w:t>
      </w:r>
      <w:proofErr w:type="spellStart"/>
      <w:r>
        <w:t>Adj</w:t>
      </w:r>
      <w:proofErr w:type="spellEnd"/>
      <w:r>
        <w:t xml:space="preserve"> Quantity/Unit”, “</w:t>
      </w:r>
      <w:proofErr w:type="spellStart"/>
      <w:r>
        <w:t>Adj</w:t>
      </w:r>
      <w:proofErr w:type="spellEnd"/>
      <w:r>
        <w:t xml:space="preserve"> Unit Price”, “</w:t>
      </w:r>
      <w:proofErr w:type="spellStart"/>
      <w:r>
        <w:t>Adj</w:t>
      </w:r>
      <w:proofErr w:type="spellEnd"/>
      <w:r>
        <w:t xml:space="preserve"> Discount” and “</w:t>
      </w:r>
      <w:proofErr w:type="spellStart"/>
      <w:r>
        <w:t>Adj</w:t>
      </w:r>
      <w:proofErr w:type="spellEnd"/>
      <w:r>
        <w:t xml:space="preserve"> Net Price” (Existing logic, no change)</w:t>
      </w:r>
    </w:p>
    <w:p w14:paraId="4C0F9F0E" w14:textId="77777777" w:rsidR="00321E86" w:rsidRDefault="00321E86" w:rsidP="00321E86">
      <w:pPr>
        <w:pStyle w:val="ListParagraph"/>
        <w:numPr>
          <w:ilvl w:val="1"/>
          <w:numId w:val="4"/>
        </w:numPr>
      </w:pPr>
      <w:r>
        <w:t>On “</w:t>
      </w:r>
      <w:proofErr w:type="spellStart"/>
      <w:r>
        <w:t>Adj</w:t>
      </w:r>
      <w:proofErr w:type="spellEnd"/>
      <w:r>
        <w:t xml:space="preserve"> Discount” change, re-calculate “</w:t>
      </w:r>
      <w:proofErr w:type="spellStart"/>
      <w:r>
        <w:t>Adj</w:t>
      </w:r>
      <w:proofErr w:type="spellEnd"/>
      <w:r>
        <w:t xml:space="preserve"> Net Price” and then re-</w:t>
      </w:r>
      <w:proofErr w:type="spellStart"/>
      <w:r>
        <w:t>calcuate</w:t>
      </w:r>
      <w:proofErr w:type="spellEnd"/>
      <w:r>
        <w:t xml:space="preserve"> all amount with “</w:t>
      </w:r>
      <w:proofErr w:type="spellStart"/>
      <w:r>
        <w:t>Adj</w:t>
      </w:r>
      <w:proofErr w:type="spellEnd"/>
      <w:r>
        <w:t xml:space="preserve"> Quantity/Unit”, “</w:t>
      </w:r>
      <w:proofErr w:type="spellStart"/>
      <w:r>
        <w:t>Adj</w:t>
      </w:r>
      <w:proofErr w:type="spellEnd"/>
      <w:r>
        <w:t xml:space="preserve"> Unit Price”, “</w:t>
      </w:r>
      <w:proofErr w:type="spellStart"/>
      <w:r>
        <w:t>Adj</w:t>
      </w:r>
      <w:proofErr w:type="spellEnd"/>
      <w:r>
        <w:t xml:space="preserve"> Discount” and “</w:t>
      </w:r>
      <w:proofErr w:type="spellStart"/>
      <w:r>
        <w:t>Adj</w:t>
      </w:r>
      <w:proofErr w:type="spellEnd"/>
      <w:r>
        <w:t xml:space="preserve"> Net Price” (Existing logic, no change)</w:t>
      </w:r>
    </w:p>
    <w:p w14:paraId="0C5032D2" w14:textId="0B0BBDF3" w:rsidR="00321E86" w:rsidRDefault="00321E86" w:rsidP="00321E86">
      <w:pPr>
        <w:pStyle w:val="ListParagraph"/>
        <w:numPr>
          <w:ilvl w:val="1"/>
          <w:numId w:val="4"/>
        </w:numPr>
      </w:pPr>
      <w:r>
        <w:t>On “</w:t>
      </w:r>
      <w:proofErr w:type="spellStart"/>
      <w:r>
        <w:t>Adj</w:t>
      </w:r>
      <w:proofErr w:type="spellEnd"/>
      <w:r>
        <w:t xml:space="preserve"> Net Price” change, re-calculate “</w:t>
      </w:r>
      <w:proofErr w:type="spellStart"/>
      <w:r>
        <w:t>Adj</w:t>
      </w:r>
      <w:proofErr w:type="spellEnd"/>
      <w:r w:rsidRPr="00321E86">
        <w:t xml:space="preserve"> </w:t>
      </w:r>
      <w:r>
        <w:t>Discount” and then re-</w:t>
      </w:r>
      <w:proofErr w:type="spellStart"/>
      <w:r>
        <w:t>calcuate</w:t>
      </w:r>
      <w:proofErr w:type="spellEnd"/>
      <w:r>
        <w:t xml:space="preserve"> all amount with “</w:t>
      </w:r>
      <w:proofErr w:type="spellStart"/>
      <w:r>
        <w:t>Adj</w:t>
      </w:r>
      <w:proofErr w:type="spellEnd"/>
      <w:r>
        <w:t xml:space="preserve"> Quantity/Unit”, “</w:t>
      </w:r>
      <w:proofErr w:type="spellStart"/>
      <w:r>
        <w:t>Adj</w:t>
      </w:r>
      <w:proofErr w:type="spellEnd"/>
      <w:r>
        <w:t xml:space="preserve"> Unit Price”, “</w:t>
      </w:r>
      <w:proofErr w:type="spellStart"/>
      <w:r>
        <w:t>Adj</w:t>
      </w:r>
      <w:proofErr w:type="spellEnd"/>
      <w:r>
        <w:t xml:space="preserve"> Discount” and “</w:t>
      </w:r>
      <w:proofErr w:type="spellStart"/>
      <w:r>
        <w:t>Adj</w:t>
      </w:r>
      <w:proofErr w:type="spellEnd"/>
      <w:r>
        <w:t xml:space="preserve"> Net Price” (New Change)</w:t>
      </w:r>
    </w:p>
    <w:p w14:paraId="5C82D224" w14:textId="77777777" w:rsidR="00321E86" w:rsidRDefault="00321E86" w:rsidP="00321E86">
      <w:pPr>
        <w:pStyle w:val="ListParagraph"/>
        <w:ind w:left="1440"/>
      </w:pPr>
    </w:p>
    <w:p w14:paraId="23DBC49B" w14:textId="239CE59C" w:rsidR="00321E86" w:rsidRDefault="00321E86" w:rsidP="00321E86">
      <w:pPr>
        <w:pStyle w:val="ListParagraph"/>
        <w:numPr>
          <w:ilvl w:val="0"/>
          <w:numId w:val="4"/>
        </w:numPr>
      </w:pPr>
      <w:r>
        <w:t xml:space="preserve">Grouping and bundle calculation has not finish yet. </w:t>
      </w:r>
      <w:r w:rsidR="0083660E">
        <w:t>Refer to “Pricing Information Element Definition” to understand how to do the calculation. Review current calculation implementation to create list of test cases. Prepare to start working on calculation.</w:t>
      </w:r>
    </w:p>
    <w:p w14:paraId="6FC387D4" w14:textId="201064DA" w:rsidR="00321E86" w:rsidRDefault="0083660E" w:rsidP="00321E86">
      <w:pPr>
        <w:pStyle w:val="ListParagraph"/>
        <w:numPr>
          <w:ilvl w:val="0"/>
          <w:numId w:val="4"/>
        </w:numPr>
      </w:pPr>
      <w:r>
        <w:t xml:space="preserve">Understand </w:t>
      </w:r>
      <w:bookmarkStart w:id="2" w:name="OLE_LINK3"/>
      <w:bookmarkStart w:id="3" w:name="OLE_LINK4"/>
      <w:r>
        <w:t>Calculation</w:t>
      </w:r>
      <w:bookmarkEnd w:id="2"/>
      <w:bookmarkEnd w:id="3"/>
      <w:r>
        <w:t xml:space="preserve">, describe how to update </w:t>
      </w:r>
      <w:commentRangeStart w:id="4"/>
      <w:commentRangeStart w:id="5"/>
      <w:commentRangeStart w:id="6"/>
      <w:r>
        <w:t xml:space="preserve">historical data </w:t>
      </w:r>
      <w:commentRangeEnd w:id="4"/>
      <w:r w:rsidR="00B10BC4">
        <w:rPr>
          <w:rStyle w:val="CommentReference"/>
        </w:rPr>
        <w:commentReference w:id="4"/>
      </w:r>
      <w:commentRangeEnd w:id="5"/>
      <w:r w:rsidR="00BD65C6">
        <w:rPr>
          <w:rStyle w:val="CommentReference"/>
        </w:rPr>
        <w:commentReference w:id="5"/>
      </w:r>
      <w:commentRangeEnd w:id="6"/>
      <w:r w:rsidR="00BD65C6">
        <w:rPr>
          <w:rStyle w:val="CommentReference"/>
        </w:rPr>
        <w:commentReference w:id="6"/>
      </w:r>
      <w:r>
        <w:t>for Net Price.</w:t>
      </w:r>
    </w:p>
    <w:p w14:paraId="4F211A24" w14:textId="5B05431A" w:rsidR="00FC7656" w:rsidRDefault="00FC7656" w:rsidP="00FC7656">
      <w:pPr>
        <w:pStyle w:val="ListParagraph"/>
        <w:numPr>
          <w:ilvl w:val="0"/>
          <w:numId w:val="4"/>
        </w:numPr>
      </w:pPr>
      <w:r>
        <w:t>Input program, the quantity of Group Item is always 1. Now they are set as 0</w:t>
      </w:r>
      <w:r w:rsidR="009C6C3D">
        <w:rPr>
          <w:rFonts w:hint="eastAsia"/>
        </w:rPr>
        <w:t>---</w:t>
      </w:r>
    </w:p>
    <w:p w14:paraId="05777BF0" w14:textId="11D617C7" w:rsidR="00B10BC4" w:rsidRDefault="00B10BC4" w:rsidP="00B10BC4">
      <w:pPr>
        <w:pStyle w:val="ListParagraph"/>
      </w:pPr>
      <w:commentRangeStart w:id="7"/>
      <w:commentRangeStart w:id="8"/>
      <w:r>
        <w:rPr>
          <w:noProof/>
        </w:rPr>
        <w:lastRenderedPageBreak/>
        <w:drawing>
          <wp:inline distT="0" distB="0" distL="0" distR="0" wp14:anchorId="5D5AF659" wp14:editId="6EE3F26B">
            <wp:extent cx="3730083" cy="2002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83" cy="20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543C90">
        <w:rPr>
          <w:rStyle w:val="CommentReference"/>
        </w:rPr>
        <w:commentReference w:id="7"/>
      </w:r>
      <w:commentRangeEnd w:id="8"/>
      <w:r w:rsidR="00BD65C6">
        <w:rPr>
          <w:rStyle w:val="CommentReference"/>
        </w:rPr>
        <w:commentReference w:id="8"/>
      </w:r>
    </w:p>
    <w:p w14:paraId="2FF9C0AF" w14:textId="0E5D6696" w:rsidR="00AA56A4" w:rsidRPr="00927FAE" w:rsidRDefault="00AA56A4" w:rsidP="00321E86">
      <w:pPr>
        <w:pStyle w:val="ListParagraph"/>
        <w:numPr>
          <w:ilvl w:val="0"/>
          <w:numId w:val="4"/>
        </w:numPr>
      </w:pPr>
      <w:r w:rsidRPr="00927FAE">
        <w:t>Create call sheet from program, Call Sheet Type need to be default as Pumping in entity.</w:t>
      </w:r>
      <w:r w:rsidR="00A2124A" w:rsidRPr="00927FAE">
        <w:rPr>
          <w:rFonts w:hint="eastAsia"/>
        </w:rPr>
        <w:t>---3.</w:t>
      </w:r>
    </w:p>
    <w:p w14:paraId="30CD427F" w14:textId="360CC84F" w:rsidR="00AA56A4" w:rsidRPr="00927FAE" w:rsidRDefault="00AA56A4" w:rsidP="00321E86">
      <w:pPr>
        <w:pStyle w:val="ListParagraph"/>
        <w:numPr>
          <w:ilvl w:val="0"/>
          <w:numId w:val="4"/>
        </w:numPr>
      </w:pPr>
      <w:r w:rsidRPr="00927FAE">
        <w:t>Create call sheet from program, root group is missing. No matter what, root group is always there.</w:t>
      </w:r>
      <w:r w:rsidR="00A2124A" w:rsidRPr="00927FAE">
        <w:rPr>
          <w:rFonts w:hint="eastAsia"/>
        </w:rPr>
        <w:t>---2</w:t>
      </w:r>
    </w:p>
    <w:p w14:paraId="18EE93AF" w14:textId="2340F0B3" w:rsidR="004A44B8" w:rsidRPr="00927FAE" w:rsidRDefault="00FC7656" w:rsidP="004A44B8">
      <w:pPr>
        <w:pStyle w:val="ListParagraph"/>
        <w:numPr>
          <w:ilvl w:val="0"/>
          <w:numId w:val="4"/>
        </w:numPr>
      </w:pPr>
      <w:r w:rsidRPr="00927FAE">
        <w:t xml:space="preserve">Create call sheet from program, Job Designer and Client Solutions </w:t>
      </w:r>
      <w:bookmarkStart w:id="9" w:name="OLE_LINK1"/>
      <w:bookmarkStart w:id="10" w:name="OLE_LINK2"/>
      <w:r w:rsidRPr="00927FAE">
        <w:t xml:space="preserve">Representative </w:t>
      </w:r>
      <w:bookmarkEnd w:id="9"/>
      <w:bookmarkEnd w:id="10"/>
      <w:r w:rsidRPr="00927FAE">
        <w:t>should be copied over.</w:t>
      </w:r>
      <w:r w:rsidR="00A2124A" w:rsidRPr="00927FAE">
        <w:rPr>
          <w:rFonts w:hint="eastAsia"/>
        </w:rPr>
        <w:t>---</w:t>
      </w:r>
    </w:p>
    <w:p w14:paraId="030B87F6" w14:textId="564CE1E0" w:rsidR="00321E86" w:rsidRDefault="00321E86" w:rsidP="00870A0B">
      <w:pPr>
        <w:rPr>
          <w:ins w:id="11" w:author="Adam Wang" w:date="2017-01-05T13:21:00Z"/>
        </w:rPr>
        <w:pPrChange w:id="12" w:author="Adam Wang" w:date="2017-01-05T13:21:00Z">
          <w:pPr>
            <w:pStyle w:val="ListParagraph"/>
            <w:ind w:left="1440"/>
          </w:pPr>
        </w:pPrChange>
      </w:pPr>
    </w:p>
    <w:p w14:paraId="5E8228BD" w14:textId="38916845" w:rsidR="00870A0B" w:rsidRDefault="00870A0B" w:rsidP="00870A0B">
      <w:pPr>
        <w:rPr>
          <w:ins w:id="13" w:author="Adam Wang" w:date="2017-01-05T13:21:00Z"/>
        </w:rPr>
        <w:pPrChange w:id="14" w:author="Adam Wang" w:date="2017-01-05T13:21:00Z">
          <w:pPr>
            <w:pStyle w:val="ListParagraph"/>
            <w:ind w:left="1440"/>
          </w:pPr>
        </w:pPrChange>
      </w:pPr>
      <w:ins w:id="15" w:author="Adam Wang" w:date="2017-01-05T13:21:00Z">
        <w:r>
          <w:t>2017/01/05</w:t>
        </w:r>
        <w:r>
          <w:t xml:space="preserve"> – Change Update</w:t>
        </w:r>
      </w:ins>
    </w:p>
    <w:p w14:paraId="3D59E6B3" w14:textId="3CF42D61" w:rsidR="00870A0B" w:rsidRDefault="00870A0B" w:rsidP="00870A0B">
      <w:pPr>
        <w:rPr>
          <w:ins w:id="16" w:author="Adam Wang" w:date="2017-01-05T13:21:00Z"/>
        </w:rPr>
        <w:pPrChange w:id="17" w:author="Adam Wang" w:date="2017-01-05T13:21:00Z">
          <w:pPr>
            <w:pStyle w:val="ListParagraph"/>
            <w:ind w:left="1440"/>
          </w:pPr>
        </w:pPrChange>
      </w:pPr>
    </w:p>
    <w:p w14:paraId="7E7DBF98" w14:textId="73FC7A8F" w:rsidR="00870A0B" w:rsidRDefault="00870A0B" w:rsidP="00870A0B">
      <w:pPr>
        <w:pStyle w:val="ListParagraph"/>
        <w:numPr>
          <w:ilvl w:val="0"/>
          <w:numId w:val="5"/>
        </w:numPr>
        <w:pPrChange w:id="18" w:author="Adam Wang" w:date="2017-01-05T13:22:00Z">
          <w:pPr>
            <w:pStyle w:val="ListParagraph"/>
            <w:ind w:left="1440"/>
          </w:pPr>
        </w:pPrChange>
      </w:pPr>
      <w:ins w:id="19" w:author="Adam Wang" w:date="2017-01-05T13:22:00Z">
        <w:r>
          <w:t xml:space="preserve">Bug: When creating </w:t>
        </w:r>
        <w:proofErr w:type="spellStart"/>
        <w:r>
          <w:t>callsheet</w:t>
        </w:r>
        <w:proofErr w:type="spellEnd"/>
        <w:r>
          <w:t xml:space="preserve"> without program, the start page should be </w:t>
        </w:r>
        <w:proofErr w:type="spellStart"/>
        <w:r>
          <w:t>Setp</w:t>
        </w:r>
        <w:proofErr w:type="spellEnd"/>
        <w:r>
          <w:t xml:space="preserve"> 4. Currently it starts from Step 3 which shows empty job type.</w:t>
        </w:r>
      </w:ins>
      <w:bookmarkStart w:id="20" w:name="_GoBack"/>
      <w:bookmarkEnd w:id="20"/>
    </w:p>
    <w:sectPr w:rsidR="0087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lla Bi" w:date="2016-12-23T12:16:00Z" w:initials="Bella">
    <w:p w14:paraId="1387947A" w14:textId="77777777" w:rsidR="00780696" w:rsidRDefault="00780696">
      <w:pPr>
        <w:pStyle w:val="CommentText"/>
      </w:pPr>
      <w:r>
        <w:rPr>
          <w:rStyle w:val="CommentReference"/>
        </w:rPr>
        <w:annotationRef/>
      </w:r>
    </w:p>
    <w:p w14:paraId="5357D081" w14:textId="77777777" w:rsidR="009802D3" w:rsidRDefault="00BD6130" w:rsidP="00CB40FB">
      <w:pPr>
        <w:pStyle w:val="CommentText"/>
        <w:numPr>
          <w:ilvl w:val="0"/>
          <w:numId w:val="3"/>
        </w:numPr>
      </w:pPr>
      <w:r>
        <w:rPr>
          <w:rFonts w:hint="eastAsia"/>
        </w:rPr>
        <w:t>我看之前的代码</w:t>
      </w:r>
      <w:r>
        <w:rPr>
          <w:rFonts w:hint="eastAsia"/>
        </w:rPr>
        <w:t xml:space="preserve"> </w:t>
      </w:r>
      <w:r w:rsidR="009802D3">
        <w:rPr>
          <w:rFonts w:hint="eastAsia"/>
        </w:rPr>
        <w:t xml:space="preserve">Excel </w:t>
      </w:r>
      <w:r w:rsidR="009802D3">
        <w:rPr>
          <w:rFonts w:hint="eastAsia"/>
        </w:rPr>
        <w:t>里</w:t>
      </w:r>
      <w:r w:rsidR="009802D3" w:rsidRPr="009802D3">
        <w:t>Job Type</w:t>
      </w:r>
      <w:r w:rsidR="009802D3">
        <w:rPr>
          <w:rFonts w:hint="eastAsia"/>
        </w:rPr>
        <w:t xml:space="preserve"> </w:t>
      </w:r>
      <w:r w:rsidR="009802D3">
        <w:rPr>
          <w:rFonts w:hint="eastAsia"/>
        </w:rPr>
        <w:t>的数据作为</w:t>
      </w:r>
      <w:proofErr w:type="spellStart"/>
      <w:r w:rsidR="009802D3" w:rsidRPr="009802D3">
        <w:t>GroupedLineItemSection</w:t>
      </w:r>
      <w:proofErr w:type="spellEnd"/>
      <w:r w:rsidR="009802D3">
        <w:t>也导入</w:t>
      </w:r>
      <w:r w:rsidR="001C0A5C">
        <w:t>了</w:t>
      </w:r>
      <w:r w:rsidR="009802D3">
        <w:rPr>
          <w:rFonts w:hint="eastAsia"/>
        </w:rPr>
        <w:t>，</w:t>
      </w:r>
      <w:r w:rsidR="009802D3">
        <w:t>现在不需要导入了吗</w:t>
      </w:r>
      <w:r w:rsidR="009802D3">
        <w:rPr>
          <w:rFonts w:hint="eastAsia"/>
        </w:rPr>
        <w:t>？</w:t>
      </w:r>
    </w:p>
    <w:p w14:paraId="6AE6C9F0" w14:textId="77777777" w:rsidR="00CB40FB" w:rsidRDefault="00CB40FB" w:rsidP="00CB40FB">
      <w:pPr>
        <w:pStyle w:val="CommentText"/>
      </w:pPr>
      <w:r>
        <w:rPr>
          <w:rFonts w:hint="eastAsia"/>
        </w:rPr>
        <w:t>A:</w:t>
      </w:r>
      <w:r>
        <w:rPr>
          <w:rFonts w:hint="eastAsia"/>
        </w:rPr>
        <w:t>只导入</w:t>
      </w:r>
      <w:r>
        <w:rPr>
          <w:rFonts w:hint="eastAsia"/>
        </w:rPr>
        <w:t>service</w:t>
      </w:r>
      <w:r>
        <w:rPr>
          <w:rFonts w:hint="eastAsia"/>
        </w:rPr>
        <w:t>的名字</w:t>
      </w:r>
    </w:p>
    <w:p w14:paraId="32DDFDAA" w14:textId="77777777" w:rsidR="00CB40FB" w:rsidRDefault="009802D3" w:rsidP="009802D3">
      <w:pPr>
        <w:pStyle w:val="CommentText"/>
      </w:pPr>
      <w:r>
        <w:rPr>
          <w:rFonts w:hint="eastAsia"/>
        </w:rPr>
        <w:t>2.</w:t>
      </w:r>
      <w:r>
        <w:rPr>
          <w:rFonts w:hint="eastAsia"/>
        </w:rPr>
        <w:t>每个</w:t>
      </w:r>
      <w:r w:rsidRPr="009802D3">
        <w:rPr>
          <w:rFonts w:hint="eastAsia"/>
        </w:rPr>
        <w:t xml:space="preserve"> Job Type</w:t>
      </w:r>
      <w:r w:rsidRPr="009802D3">
        <w:rPr>
          <w:rFonts w:hint="eastAsia"/>
        </w:rPr>
        <w:t>的</w:t>
      </w:r>
      <w:r>
        <w:rPr>
          <w:rFonts w:hint="eastAsia"/>
        </w:rPr>
        <w:t>下的四个</w:t>
      </w:r>
      <w:proofErr w:type="spellStart"/>
      <w:r w:rsidRPr="009802D3">
        <w:rPr>
          <w:rFonts w:hint="eastAsia"/>
        </w:rPr>
        <w:t>GroupSection</w:t>
      </w:r>
      <w:proofErr w:type="spellEnd"/>
      <w:r>
        <w:rPr>
          <w:rFonts w:hint="eastAsia"/>
        </w:rPr>
        <w:t>根据</w:t>
      </w:r>
      <w:r w:rsidRPr="009802D3">
        <w:t>Bundle Name</w:t>
      </w:r>
      <w:r>
        <w:rPr>
          <w:rFonts w:hint="eastAsia"/>
        </w:rPr>
        <w:t>找到相应</w:t>
      </w:r>
      <w:proofErr w:type="spellStart"/>
      <w:r w:rsidR="00D10E67" w:rsidRPr="00D10E67">
        <w:t>GroupSection</w:t>
      </w:r>
      <w:proofErr w:type="spellEnd"/>
      <w:r>
        <w:rPr>
          <w:rFonts w:hint="eastAsia"/>
        </w:rPr>
        <w:t>的</w:t>
      </w:r>
      <w:r w:rsidR="00D10E67">
        <w:rPr>
          <w:rFonts w:hint="eastAsia"/>
        </w:rPr>
        <w:t>，意思是导入时</w:t>
      </w:r>
      <w:r w:rsidR="00D10E67" w:rsidRPr="00D10E67">
        <w:t>A30 to H35</w:t>
      </w:r>
      <w:r w:rsidR="00D10E67">
        <w:rPr>
          <w:rFonts w:hint="eastAsia"/>
        </w:rPr>
        <w:t>不用，而是用通过</w:t>
      </w:r>
      <w:r w:rsidR="00D10E67" w:rsidRPr="00D10E67">
        <w:t>Bundle Name</w:t>
      </w:r>
      <w:r w:rsidR="00D10E67">
        <w:t>找到的</w:t>
      </w:r>
      <w:proofErr w:type="spellStart"/>
      <w:r w:rsidR="00D10E67" w:rsidRPr="00D10E67">
        <w:t>GroupSection</w:t>
      </w:r>
      <w:proofErr w:type="spellEnd"/>
      <w:r w:rsidR="00D10E67">
        <w:t>的值导入</w:t>
      </w:r>
      <w:r w:rsidR="004E094E">
        <w:rPr>
          <w:rFonts w:hint="eastAsia"/>
        </w:rPr>
        <w:t>？</w:t>
      </w:r>
    </w:p>
    <w:p w14:paraId="095937CE" w14:textId="77777777" w:rsidR="00CB40FB" w:rsidRDefault="00CB40FB" w:rsidP="00CB40FB">
      <w:pPr>
        <w:pStyle w:val="CommentText"/>
      </w:pPr>
      <w:r>
        <w:rPr>
          <w:rFonts w:hint="eastAsia"/>
        </w:rPr>
        <w:t>A</w:t>
      </w:r>
      <w:r>
        <w:rPr>
          <w:rFonts w:hint="eastAsia"/>
        </w:rPr>
        <w:t>：不需要根据它来判断了</w:t>
      </w:r>
    </w:p>
    <w:p w14:paraId="3EBE9388" w14:textId="77777777" w:rsidR="00D10E67" w:rsidRDefault="00CB40FB" w:rsidP="00CB40FB">
      <w:pPr>
        <w:pStyle w:val="CommentText"/>
      </w:pPr>
      <w:r>
        <w:rPr>
          <w:rFonts w:hint="eastAsia"/>
        </w:rPr>
        <w:t>3.</w:t>
      </w:r>
      <w:r w:rsidR="00D10E67">
        <w:rPr>
          <w:rFonts w:hint="eastAsia"/>
        </w:rPr>
        <w:t>昨天标注的的模板（</w:t>
      </w:r>
      <w:r w:rsidR="00D10E67" w:rsidRPr="00D10E67">
        <w:t>Master Template 2.0.1 - eService Import - Markup</w:t>
      </w:r>
      <w:r w:rsidR="00D10E67">
        <w:rPr>
          <w:rFonts w:hint="eastAsia"/>
        </w:rPr>
        <w:t>）里</w:t>
      </w:r>
      <w:r w:rsidR="00D10E67">
        <w:rPr>
          <w:rFonts w:hint="eastAsia"/>
        </w:rPr>
        <w:t>N37</w:t>
      </w:r>
      <w:r w:rsidR="00D10E67">
        <w:rPr>
          <w:rFonts w:hint="eastAsia"/>
        </w:rPr>
        <w:t>的</w:t>
      </w:r>
      <w:r w:rsidR="00855EE3">
        <w:rPr>
          <w:rFonts w:hint="eastAsia"/>
        </w:rPr>
        <w:t>Comment</w:t>
      </w:r>
      <w:r w:rsidR="004E094E">
        <w:rPr>
          <w:rFonts w:hint="eastAsia"/>
        </w:rPr>
        <w:t>针对新模板也是一样的吗？</w:t>
      </w:r>
    </w:p>
    <w:p w14:paraId="302E9D00" w14:textId="77777777" w:rsidR="00CB40FB" w:rsidRDefault="00CB40FB" w:rsidP="00CB40FB">
      <w:pPr>
        <w:pStyle w:val="CommentText"/>
      </w:pPr>
      <w:r>
        <w:rPr>
          <w:rFonts w:hint="eastAsia"/>
        </w:rPr>
        <w:t>A</w:t>
      </w:r>
      <w:r>
        <w:rPr>
          <w:rFonts w:hint="eastAsia"/>
        </w:rPr>
        <w:t>：不一样，不需要根据</w:t>
      </w:r>
      <w:r w:rsidRPr="00CB40FB">
        <w:rPr>
          <w:rFonts w:hint="eastAsia"/>
        </w:rPr>
        <w:t xml:space="preserve">Summary with Details </w:t>
      </w:r>
      <w:r w:rsidRPr="00CB40FB">
        <w:rPr>
          <w:rFonts w:hint="eastAsia"/>
        </w:rPr>
        <w:t>或</w:t>
      </w:r>
      <w:r w:rsidRPr="00CB40FB">
        <w:rPr>
          <w:rFonts w:hint="eastAsia"/>
        </w:rPr>
        <w:t>Summary Hidden Details</w:t>
      </w:r>
      <w:r>
        <w:rPr>
          <w:rFonts w:hint="eastAsia"/>
        </w:rPr>
        <w:t>来判断</w:t>
      </w:r>
    </w:p>
  </w:comment>
  <w:comment w:id="1" w:author="Bella Bi" w:date="2016-12-23T12:16:00Z" w:initials="Bella">
    <w:p w14:paraId="0749E59D" w14:textId="77777777" w:rsidR="00780696" w:rsidRDefault="00780696">
      <w:pPr>
        <w:pStyle w:val="CommentText"/>
      </w:pPr>
      <w:r>
        <w:rPr>
          <w:rStyle w:val="CommentReference"/>
        </w:rPr>
        <w:annotationRef/>
      </w:r>
      <w:r>
        <w:t>现在是否要实现</w:t>
      </w:r>
      <w:r>
        <w:rPr>
          <w:rFonts w:hint="eastAsia"/>
        </w:rPr>
        <w:t>？</w:t>
      </w:r>
    </w:p>
    <w:p w14:paraId="38FA7EFE" w14:textId="77777777" w:rsidR="0096612A" w:rsidRDefault="0096612A">
      <w:pPr>
        <w:pStyle w:val="CommentText"/>
      </w:pPr>
      <w:r>
        <w:rPr>
          <w:rFonts w:hint="eastAsia"/>
        </w:rPr>
        <w:t>A:</w:t>
      </w:r>
      <w:r>
        <w:rPr>
          <w:rFonts w:hint="eastAsia"/>
        </w:rPr>
        <w:t>现在要实现</w:t>
      </w:r>
    </w:p>
  </w:comment>
  <w:comment w:id="4" w:author="Bella Bi" w:date="2017-01-05T10:33:00Z" w:initials="Bella">
    <w:p w14:paraId="39D7DE18" w14:textId="13B9B1E4" w:rsidR="00B10BC4" w:rsidRDefault="00B10BC4">
      <w:pPr>
        <w:pStyle w:val="CommentText"/>
      </w:pPr>
      <w:r>
        <w:rPr>
          <w:rStyle w:val="CommentReference"/>
        </w:rPr>
        <w:annotationRef/>
      </w:r>
      <w:r>
        <w:t>这里指的是测试数据还是数据库的数据</w:t>
      </w:r>
      <w:r>
        <w:rPr>
          <w:rFonts w:hint="eastAsia"/>
        </w:rPr>
        <w:t>？</w:t>
      </w:r>
      <w:r>
        <w:t>或者两者都要改</w:t>
      </w:r>
      <w:r>
        <w:rPr>
          <w:rFonts w:hint="eastAsia"/>
        </w:rPr>
        <w:t>？</w:t>
      </w:r>
    </w:p>
  </w:comment>
  <w:comment w:id="5" w:author="Adam Wang" w:date="2017-01-05T08:52:00Z" w:initials="AW">
    <w:p w14:paraId="7C90B882" w14:textId="22ADB779" w:rsidR="00BD65C6" w:rsidRDefault="00BD65C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</w:t>
      </w:r>
      <w:r>
        <w:t>里指的是数据库数据，测试数据在开发过程中就已经修正了。</w:t>
      </w:r>
    </w:p>
  </w:comment>
  <w:comment w:id="6" w:author="Adam Wang" w:date="2017-01-05T08:53:00Z" w:initials="AW">
    <w:p w14:paraId="7D645B4B" w14:textId="0E0F513F" w:rsidR="00BD65C6" w:rsidRDefault="00BD65C6">
      <w:pPr>
        <w:pStyle w:val="CommentText"/>
      </w:pPr>
      <w:r>
        <w:rPr>
          <w:rStyle w:val="CommentReference"/>
        </w:rPr>
        <w:annotationRef/>
      </w:r>
    </w:p>
  </w:comment>
  <w:comment w:id="7" w:author="Bella Bi" w:date="2017-01-05T10:40:00Z" w:initials="Bella">
    <w:p w14:paraId="22DF381C" w14:textId="779BA616" w:rsidR="00337DF1" w:rsidRPr="00337DF1" w:rsidRDefault="00543C90">
      <w:pPr>
        <w:pStyle w:val="CommentText"/>
      </w:pPr>
      <w:r>
        <w:rPr>
          <w:rStyle w:val="CommentReference"/>
        </w:rPr>
        <w:annotationRef/>
      </w:r>
      <w:r>
        <w:t>是不是指的图中标识的地方</w:t>
      </w:r>
      <w:r>
        <w:rPr>
          <w:rFonts w:hint="eastAsia"/>
        </w:rPr>
        <w:t>？</w:t>
      </w:r>
      <w:r w:rsidR="00337DF1">
        <w:rPr>
          <w:rFonts w:hint="eastAsia"/>
        </w:rPr>
        <w:t>是不是所有</w:t>
      </w:r>
      <w:proofErr w:type="spellStart"/>
      <w:r w:rsidR="00337DF1">
        <w:rPr>
          <w:rFonts w:hint="eastAsia"/>
        </w:rPr>
        <w:t>GroupItem</w:t>
      </w:r>
      <w:proofErr w:type="spellEnd"/>
      <w:r w:rsidR="00337DF1">
        <w:rPr>
          <w:rFonts w:hint="eastAsia"/>
        </w:rPr>
        <w:t>的</w:t>
      </w:r>
      <w:r w:rsidR="00337DF1">
        <w:rPr>
          <w:rFonts w:hint="eastAsia"/>
        </w:rPr>
        <w:t>Quantity</w:t>
      </w:r>
      <w:r w:rsidR="00337DF1">
        <w:rPr>
          <w:rFonts w:hint="eastAsia"/>
        </w:rPr>
        <w:t>都默认为</w:t>
      </w:r>
      <w:r w:rsidR="00337DF1">
        <w:rPr>
          <w:rFonts w:hint="eastAsia"/>
        </w:rPr>
        <w:t>0</w:t>
      </w:r>
      <w:r w:rsidR="00337DF1">
        <w:rPr>
          <w:rFonts w:hint="eastAsia"/>
        </w:rPr>
        <w:t>？</w:t>
      </w:r>
    </w:p>
  </w:comment>
  <w:comment w:id="8" w:author="Adam Wang" w:date="2017-01-05T08:54:00Z" w:initials="AW">
    <w:p w14:paraId="7CACA13E" w14:textId="42E369F9" w:rsidR="00BD65C6" w:rsidRDefault="00BD65C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地</w:t>
      </w:r>
      <w:r>
        <w:t>方对，应</w:t>
      </w:r>
      <w:r>
        <w:rPr>
          <w:rFonts w:hint="eastAsia"/>
        </w:rPr>
        <w:t>该都</w:t>
      </w:r>
      <w:r>
        <w:t>默</w:t>
      </w:r>
      <w:r>
        <w:rPr>
          <w:rFonts w:hint="eastAsia"/>
        </w:rPr>
        <w:t>认为</w:t>
      </w:r>
      <w:r>
        <w:rPr>
          <w:rFonts w:hint="eastAsia"/>
        </w:rPr>
        <w:t>1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2E9D00" w15:done="0"/>
  <w15:commentEx w15:paraId="38FA7EFE" w15:done="0"/>
  <w15:commentEx w15:paraId="39D7DE18" w15:done="0"/>
  <w15:commentEx w15:paraId="7C90B882" w15:paraIdParent="39D7DE18" w15:done="0"/>
  <w15:commentEx w15:paraId="7D645B4B" w15:paraIdParent="39D7DE18" w15:done="0"/>
  <w15:commentEx w15:paraId="22DF381C" w15:done="0"/>
  <w15:commentEx w15:paraId="7CACA13E" w15:paraIdParent="22DF38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00000003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822"/>
    <w:multiLevelType w:val="hybridMultilevel"/>
    <w:tmpl w:val="732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892"/>
    <w:multiLevelType w:val="hybridMultilevel"/>
    <w:tmpl w:val="1368F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8E2"/>
    <w:multiLevelType w:val="hybridMultilevel"/>
    <w:tmpl w:val="DB4A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3AC0"/>
    <w:multiLevelType w:val="hybridMultilevel"/>
    <w:tmpl w:val="CD20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F23D0"/>
    <w:multiLevelType w:val="hybridMultilevel"/>
    <w:tmpl w:val="8DFA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A2"/>
    <w:rsid w:val="000144B1"/>
    <w:rsid w:val="00055CF9"/>
    <w:rsid w:val="000B2EB0"/>
    <w:rsid w:val="001C0A5C"/>
    <w:rsid w:val="002C277D"/>
    <w:rsid w:val="002F7C11"/>
    <w:rsid w:val="00321E86"/>
    <w:rsid w:val="00337DF1"/>
    <w:rsid w:val="003462FC"/>
    <w:rsid w:val="00405BA8"/>
    <w:rsid w:val="004A44B8"/>
    <w:rsid w:val="004D2F43"/>
    <w:rsid w:val="004E094E"/>
    <w:rsid w:val="00543C90"/>
    <w:rsid w:val="00553DB1"/>
    <w:rsid w:val="00780696"/>
    <w:rsid w:val="00790F0A"/>
    <w:rsid w:val="008149FE"/>
    <w:rsid w:val="0083660E"/>
    <w:rsid w:val="00843113"/>
    <w:rsid w:val="00855EE3"/>
    <w:rsid w:val="00870A0B"/>
    <w:rsid w:val="00927FAE"/>
    <w:rsid w:val="0096612A"/>
    <w:rsid w:val="009802D3"/>
    <w:rsid w:val="009C6C3D"/>
    <w:rsid w:val="009D5F34"/>
    <w:rsid w:val="00A2124A"/>
    <w:rsid w:val="00AA56A4"/>
    <w:rsid w:val="00AE0BDE"/>
    <w:rsid w:val="00B10BC4"/>
    <w:rsid w:val="00B6383F"/>
    <w:rsid w:val="00BD6130"/>
    <w:rsid w:val="00BD65C6"/>
    <w:rsid w:val="00C16BA6"/>
    <w:rsid w:val="00CB40FB"/>
    <w:rsid w:val="00D10E67"/>
    <w:rsid w:val="00D13BC5"/>
    <w:rsid w:val="00D5277D"/>
    <w:rsid w:val="00E41292"/>
    <w:rsid w:val="00EF524D"/>
    <w:rsid w:val="00FC7656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21F4"/>
  <w15:docId w15:val="{31C58192-B756-49BA-8596-6EE3E7B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9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26</cp:revision>
  <dcterms:created xsi:type="dcterms:W3CDTF">2016-12-22T23:40:00Z</dcterms:created>
  <dcterms:modified xsi:type="dcterms:W3CDTF">2017-01-06T00:21:00Z</dcterms:modified>
</cp:coreProperties>
</file>