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BA8" w:rsidRDefault="00754D23" w:rsidP="008307E8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Continue code refactoring to </w:t>
      </w:r>
      <w:r>
        <w:t>separate</w:t>
      </w:r>
      <w:r>
        <w:rPr>
          <w:rFonts w:hint="eastAsia"/>
        </w:rPr>
        <w:t xml:space="preserve"> </w:t>
      </w:r>
      <w:r>
        <w:t xml:space="preserve">framework and user client properly. – </w:t>
      </w:r>
      <w:r w:rsidR="008307E8">
        <w:t xml:space="preserve">Up to </w:t>
      </w:r>
      <w:r>
        <w:t>40 Hours</w:t>
      </w:r>
    </w:p>
    <w:p w:rsidR="00754D23" w:rsidRDefault="00754D23" w:rsidP="00754D23">
      <w:pPr>
        <w:pStyle w:val="ListParagraph"/>
        <w:numPr>
          <w:ilvl w:val="0"/>
          <w:numId w:val="2"/>
        </w:numPr>
      </w:pPr>
      <w:bookmarkStart w:id="0" w:name="OLE_LINK1"/>
      <w:bookmarkStart w:id="1" w:name="OLE_LINK2"/>
      <w:r>
        <w:t xml:space="preserve">Refactor Program Import function </w:t>
      </w:r>
      <w:bookmarkEnd w:id="0"/>
      <w:bookmarkEnd w:id="1"/>
      <w:r>
        <w:t>to import revised Cementing Template.</w:t>
      </w:r>
      <w:r w:rsidR="008307E8">
        <w:t xml:space="preserve"> – Up to 40 Hours</w:t>
      </w:r>
    </w:p>
    <w:p w:rsidR="00754D23" w:rsidRDefault="00754D23" w:rsidP="00754D23">
      <w:r>
        <w:t xml:space="preserve">Description: Import function built in old </w:t>
      </w:r>
      <w:proofErr w:type="spellStart"/>
      <w:r>
        <w:t>Sanjel</w:t>
      </w:r>
      <w:proofErr w:type="spellEnd"/>
      <w:r>
        <w:t xml:space="preserve"> was sampled with US Fracturing Service Line.</w:t>
      </w:r>
      <w:r w:rsidR="00054758">
        <w:t xml:space="preserve"> The template and test data are not valid anymore. Code needs to be refactored</w:t>
      </w:r>
      <w:ins w:id="2" w:author="Adam Wang" w:date="2016-12-20T16:15:00Z">
        <w:r w:rsidR="004F14AE">
          <w:t xml:space="preserve">. </w:t>
        </w:r>
      </w:ins>
      <w:del w:id="3" w:author="Adam Wang" w:date="2016-12-20T16:15:00Z">
        <w:r w:rsidR="00054758" w:rsidDel="004F14AE">
          <w:delText xml:space="preserve"> </w:delText>
        </w:r>
      </w:del>
    </w:p>
    <w:p w:rsidR="008307E8" w:rsidRDefault="008307E8" w:rsidP="00754D23"/>
    <w:p w:rsidR="008307E8" w:rsidRDefault="008307E8" w:rsidP="008307E8">
      <w:pPr>
        <w:pStyle w:val="ListParagraph"/>
        <w:numPr>
          <w:ilvl w:val="0"/>
          <w:numId w:val="2"/>
        </w:numPr>
      </w:pPr>
      <w:r>
        <w:t>Import template change</w:t>
      </w:r>
    </w:p>
    <w:p w:rsidR="008307E8" w:rsidRDefault="008307E8" w:rsidP="008307E8">
      <w:pPr>
        <w:pStyle w:val="ListParagraph"/>
        <w:numPr>
          <w:ilvl w:val="1"/>
          <w:numId w:val="2"/>
        </w:numPr>
      </w:pPr>
      <w:r>
        <w:t>Net Price introduced</w:t>
      </w:r>
      <w:r w:rsidR="00D65E07">
        <w:t xml:space="preserve"> – </w:t>
      </w:r>
      <w:r w:rsidR="00D65E07">
        <w:rPr>
          <w:color w:val="FF0000"/>
        </w:rPr>
        <w:t>Should be similar to “After Discount” in the old one</w:t>
      </w:r>
    </w:p>
    <w:p w:rsidR="008307E8" w:rsidRDefault="008307E8" w:rsidP="008307E8">
      <w:pPr>
        <w:pStyle w:val="ListParagraph"/>
        <w:numPr>
          <w:ilvl w:val="2"/>
          <w:numId w:val="2"/>
        </w:numPr>
      </w:pPr>
      <w:r>
        <w:t xml:space="preserve">Add Net Price in </w:t>
      </w:r>
      <w:proofErr w:type="spellStart"/>
      <w:r w:rsidR="002A0D2A" w:rsidRPr="00176D4F">
        <w:rPr>
          <w:rFonts w:hint="eastAsia"/>
          <w:highlight w:val="yellow"/>
        </w:rPr>
        <w:t>PriceLineitemSection.PricingInformation</w:t>
      </w:r>
      <w:proofErr w:type="spellEnd"/>
    </w:p>
    <w:p w:rsidR="008307E8" w:rsidRDefault="008307E8" w:rsidP="008307E8">
      <w:pPr>
        <w:pStyle w:val="ListParagraph"/>
        <w:numPr>
          <w:ilvl w:val="2"/>
          <w:numId w:val="2"/>
        </w:numPr>
      </w:pPr>
      <w:r>
        <w:t>Calculation needs to be updated</w:t>
      </w:r>
    </w:p>
    <w:p w:rsidR="002A0D2A" w:rsidRDefault="002A0D2A" w:rsidP="008307E8">
      <w:pPr>
        <w:pStyle w:val="ListParagraph"/>
        <w:numPr>
          <w:ilvl w:val="2"/>
          <w:numId w:val="2"/>
        </w:numPr>
      </w:pPr>
      <w:r>
        <w:t>UI needs to be updated</w:t>
      </w:r>
    </w:p>
    <w:p w:rsidR="002A0D2A" w:rsidRDefault="002A0D2A" w:rsidP="008307E8">
      <w:pPr>
        <w:pStyle w:val="ListParagraph"/>
        <w:numPr>
          <w:ilvl w:val="2"/>
          <w:numId w:val="2"/>
        </w:numPr>
      </w:pPr>
      <w:r>
        <w:t>Database needs to be updated.</w:t>
      </w:r>
    </w:p>
    <w:p w:rsidR="002A0D2A" w:rsidRDefault="002A0D2A" w:rsidP="008307E8">
      <w:pPr>
        <w:pStyle w:val="ListParagraph"/>
        <w:numPr>
          <w:ilvl w:val="2"/>
          <w:numId w:val="2"/>
        </w:numPr>
      </w:pPr>
      <w:r>
        <w:t>Historical data needs to be updated.</w:t>
      </w:r>
      <w:bookmarkStart w:id="4" w:name="_GoBack"/>
      <w:bookmarkEnd w:id="4"/>
    </w:p>
    <w:p w:rsidR="0076182E" w:rsidRDefault="0076182E" w:rsidP="0076182E"/>
    <w:p w:rsidR="00420ABD" w:rsidRDefault="00420ABD" w:rsidP="00420ABD">
      <w:pPr>
        <w:pStyle w:val="ListParagraph"/>
        <w:numPr>
          <w:ilvl w:val="0"/>
          <w:numId w:val="2"/>
        </w:numPr>
      </w:pPr>
      <w:r>
        <w:t>Import Product Information from spreadsheet to Program</w:t>
      </w:r>
      <w:ins w:id="5" w:author="Adam Wang" w:date="2017-01-03T09:59:00Z">
        <w:r w:rsidR="00111F6D">
          <w:t xml:space="preserve"> – phase 2</w:t>
        </w:r>
      </w:ins>
    </w:p>
    <w:p w:rsidR="0076182E" w:rsidRDefault="0076182E" w:rsidP="0076182E"/>
    <w:p w:rsidR="0076182E" w:rsidRDefault="0076182E" w:rsidP="0076182E"/>
    <w:p w:rsidR="0076182E" w:rsidRDefault="0076182E" w:rsidP="0076182E">
      <w:pPr>
        <w:pStyle w:val="ListParagraph"/>
        <w:numPr>
          <w:ilvl w:val="0"/>
          <w:numId w:val="2"/>
        </w:numPr>
      </w:pPr>
      <w:r>
        <w:t>Refine Program Management Tool</w:t>
      </w:r>
    </w:p>
    <w:p w:rsidR="0076182E" w:rsidRDefault="0076182E" w:rsidP="0076182E">
      <w:pPr>
        <w:pStyle w:val="ListParagraph"/>
        <w:numPr>
          <w:ilvl w:val="1"/>
          <w:numId w:val="2"/>
        </w:numPr>
      </w:pPr>
      <w:r>
        <w:t>Update Title Caption – Text will be provided.</w:t>
      </w:r>
    </w:p>
    <w:p w:rsidR="0076182E" w:rsidRDefault="0076182E" w:rsidP="0076182E">
      <w:pPr>
        <w:pStyle w:val="ListParagraph"/>
        <w:numPr>
          <w:ilvl w:val="1"/>
          <w:numId w:val="2"/>
        </w:numPr>
      </w:pPr>
      <w:r>
        <w:t>Job Service Line Information Section – Default to “No” and Primary Cementing – Viktor</w:t>
      </w:r>
    </w:p>
    <w:p w:rsidR="0076182E" w:rsidRDefault="0076182E" w:rsidP="0076182E">
      <w:pPr>
        <w:pStyle w:val="ListParagraph"/>
        <w:numPr>
          <w:ilvl w:val="1"/>
          <w:numId w:val="2"/>
        </w:numPr>
      </w:pPr>
      <w:r>
        <w:t>Company Information, filter out effective company only – Viktor</w:t>
      </w:r>
    </w:p>
    <w:p w:rsidR="0076182E" w:rsidRDefault="0076182E" w:rsidP="0076182E">
      <w:pPr>
        <w:pStyle w:val="ListParagraph"/>
        <w:numPr>
          <w:ilvl w:val="1"/>
          <w:numId w:val="2"/>
        </w:numPr>
      </w:pPr>
      <w:r>
        <w:t>Job Type, filter out effective items only – Viktor</w:t>
      </w:r>
    </w:p>
    <w:p w:rsidR="0076182E" w:rsidRDefault="0076182E" w:rsidP="0076182E">
      <w:pPr>
        <w:pStyle w:val="ListParagraph"/>
        <w:numPr>
          <w:ilvl w:val="1"/>
          <w:numId w:val="2"/>
        </w:numPr>
      </w:pPr>
      <w:r>
        <w:t>Dispatch District, filter out effective items only – Viktor</w:t>
      </w:r>
    </w:p>
    <w:p w:rsidR="0076182E" w:rsidRDefault="0076182E" w:rsidP="0076182E">
      <w:pPr>
        <w:pStyle w:val="ListParagraph"/>
        <w:numPr>
          <w:ilvl w:val="1"/>
          <w:numId w:val="2"/>
        </w:numPr>
      </w:pPr>
      <w:r>
        <w:t>Service Point, filter out effective items only – Viktor</w:t>
      </w:r>
    </w:p>
    <w:p w:rsidR="0076182E" w:rsidRDefault="0076182E" w:rsidP="0076182E">
      <w:pPr>
        <w:pStyle w:val="ListParagraph"/>
        <w:numPr>
          <w:ilvl w:val="1"/>
          <w:numId w:val="2"/>
        </w:numPr>
      </w:pPr>
      <w:proofErr w:type="spellStart"/>
      <w:r>
        <w:t>Readonly</w:t>
      </w:r>
      <w:proofErr w:type="spellEnd"/>
      <w:r>
        <w:t xml:space="preserve"> Job Parameters – Shifts, Days, Zones, Stages.</w:t>
      </w:r>
      <w:ins w:id="6" w:author="Adam Wang" w:date="2016-12-20T16:28:00Z">
        <w:r w:rsidR="00307C6C">
          <w:t xml:space="preserve"> - Viktor</w:t>
        </w:r>
      </w:ins>
    </w:p>
    <w:p w:rsidR="0076182E" w:rsidRDefault="00064487" w:rsidP="0076182E">
      <w:pPr>
        <w:pStyle w:val="ListParagraph"/>
        <w:numPr>
          <w:ilvl w:val="1"/>
          <w:numId w:val="2"/>
        </w:numPr>
      </w:pPr>
      <w:r>
        <w:t>Rig Contractor – is needed or mandatory? Ask Jason</w:t>
      </w:r>
    </w:p>
    <w:p w:rsidR="00064487" w:rsidRDefault="00064487" w:rsidP="0076182E">
      <w:pPr>
        <w:pStyle w:val="ListParagraph"/>
        <w:numPr>
          <w:ilvl w:val="1"/>
          <w:numId w:val="2"/>
        </w:numPr>
      </w:pPr>
      <w:r>
        <w:t xml:space="preserve">Direction to Location – </w:t>
      </w:r>
      <w:ins w:id="7" w:author="Adam Wang" w:date="2016-12-20T11:16:00Z">
        <w:r w:rsidR="00ED5FD5">
          <w:t>is not mandatory in Program or hide it. - Viktor</w:t>
        </w:r>
      </w:ins>
      <w:del w:id="8" w:author="Adam Wang" w:date="2016-12-20T11:16:00Z">
        <w:r w:rsidDel="00ED5FD5">
          <w:delText>is needed or mandatory? Ask Jason.</w:delText>
        </w:r>
        <w:r w:rsidR="00D65E07" w:rsidDel="00ED5FD5">
          <w:rPr>
            <w:color w:val="FF0000"/>
          </w:rPr>
          <w:delText xml:space="preserve"> – This should be mandadatory at the call sheet level, not at the import stage. CS will not know this information, but the dispatch/coordinators will know this information.</w:delText>
        </w:r>
      </w:del>
    </w:p>
    <w:p w:rsidR="00064487" w:rsidRDefault="00ED5FD5" w:rsidP="0076182E">
      <w:pPr>
        <w:pStyle w:val="ListParagraph"/>
        <w:numPr>
          <w:ilvl w:val="1"/>
          <w:numId w:val="2"/>
        </w:numPr>
      </w:pPr>
      <w:ins w:id="9" w:author="Adam Wang" w:date="2016-12-20T11:16:00Z">
        <w:r>
          <w:t xml:space="preserve">Disable TMA section </w:t>
        </w:r>
      </w:ins>
      <w:ins w:id="10" w:author="Adam Wang" w:date="2016-12-20T11:17:00Z">
        <w:r>
          <w:t>–</w:t>
        </w:r>
      </w:ins>
      <w:ins w:id="11" w:author="Adam Wang" w:date="2016-12-20T11:16:00Z">
        <w:r>
          <w:t xml:space="preserve"> Viktor </w:t>
        </w:r>
      </w:ins>
      <w:del w:id="12" w:author="Adam Wang" w:date="2016-12-20T11:17:00Z">
        <w:r w:rsidR="00064487" w:rsidDel="00ED5FD5">
          <w:delText>Should TMA be disabled? – Ask Jason</w:delText>
        </w:r>
        <w:r w:rsidR="00D65E07" w:rsidDel="00ED5FD5">
          <w:rPr>
            <w:color w:val="FF0000"/>
          </w:rPr>
          <w:delText xml:space="preserve"> – yes.</w:delText>
        </w:r>
      </w:del>
    </w:p>
    <w:p w:rsidR="00064487" w:rsidDel="00ED5FD5" w:rsidRDefault="00064487" w:rsidP="00ED5FD5">
      <w:pPr>
        <w:pStyle w:val="ListParagraph"/>
        <w:numPr>
          <w:ilvl w:val="1"/>
          <w:numId w:val="2"/>
        </w:numPr>
        <w:rPr>
          <w:del w:id="13" w:author="Adam Wang" w:date="2016-12-20T11:17:00Z"/>
        </w:rPr>
      </w:pPr>
      <w:del w:id="14" w:author="Adam Wang" w:date="2016-12-20T16:25:00Z">
        <w:r w:rsidDel="00B52402">
          <w:delText>Well Information – Import from spreadsheet – phase 2</w:delText>
        </w:r>
      </w:del>
      <w:del w:id="15" w:author="Adam Wang" w:date="2016-12-20T11:17:00Z">
        <w:r w:rsidDel="00ED5FD5">
          <w:delText>? Ask Jason</w:delText>
        </w:r>
        <w:r w:rsidR="00D65E07" w:rsidDel="00ED5FD5">
          <w:delText xml:space="preserve"> – </w:delText>
        </w:r>
        <w:r w:rsidR="00D65E07" w:rsidDel="00ED5FD5">
          <w:rPr>
            <w:color w:val="FF0000"/>
          </w:rPr>
          <w:delText>Yes. I started building a table in the template that will have this information available. It is currently in the Job Type Mapping sheet.</w:delText>
        </w:r>
      </w:del>
    </w:p>
    <w:p w:rsidR="00064487" w:rsidRDefault="00064487" w:rsidP="00ED5FD5">
      <w:pPr>
        <w:pStyle w:val="ListParagraph"/>
        <w:numPr>
          <w:ilvl w:val="1"/>
          <w:numId w:val="2"/>
        </w:numPr>
      </w:pPr>
      <w:r>
        <w:t xml:space="preserve">Well Information – Coiled Tubing section </w:t>
      </w:r>
      <w:del w:id="16" w:author="Adam Wang" w:date="2016-12-20T11:18:00Z">
        <w:r w:rsidDel="00ED5FD5">
          <w:delText xml:space="preserve">– </w:delText>
        </w:r>
      </w:del>
      <w:ins w:id="17" w:author="Adam Wang" w:date="2016-12-20T11:18:00Z">
        <w:r w:rsidR="00ED5FD5">
          <w:t xml:space="preserve">is not </w:t>
        </w:r>
      </w:ins>
      <w:r>
        <w:t>Mandatory</w:t>
      </w:r>
      <w:ins w:id="18" w:author="Adam Wang" w:date="2016-12-20T11:18:00Z">
        <w:r w:rsidR="00ED5FD5">
          <w:t xml:space="preserve"> in program - </w:t>
        </w:r>
        <w:proofErr w:type="spellStart"/>
        <w:r w:rsidR="00ED5FD5">
          <w:t>VIktor</w:t>
        </w:r>
      </w:ins>
      <w:proofErr w:type="spellEnd"/>
      <w:del w:id="19" w:author="Adam Wang" w:date="2016-12-20T11:18:00Z">
        <w:r w:rsidDel="00ED5FD5">
          <w:delText>? Ask Jason</w:delText>
        </w:r>
        <w:r w:rsidR="00D65E07" w:rsidDel="00ED5FD5">
          <w:delText xml:space="preserve"> - </w:delText>
        </w:r>
        <w:r w:rsidR="00D65E07" w:rsidRPr="00ED5FD5" w:rsidDel="00ED5FD5">
          <w:rPr>
            <w:color w:val="FF0000"/>
          </w:rPr>
          <w:delText>No</w:delText>
        </w:r>
      </w:del>
    </w:p>
    <w:p w:rsidR="00064487" w:rsidDel="00ED5FD5" w:rsidRDefault="00064487" w:rsidP="00C21CBB">
      <w:pPr>
        <w:pStyle w:val="ListParagraph"/>
        <w:numPr>
          <w:ilvl w:val="1"/>
          <w:numId w:val="2"/>
        </w:numPr>
        <w:rPr>
          <w:del w:id="20" w:author="Adam Wang" w:date="2016-12-20T11:20:00Z"/>
        </w:rPr>
      </w:pPr>
      <w:proofErr w:type="spellStart"/>
      <w:r>
        <w:t>ProgramID</w:t>
      </w:r>
      <w:proofErr w:type="spellEnd"/>
      <w:r>
        <w:t>- Import from spreadsheet over auto generated</w:t>
      </w:r>
      <w:ins w:id="21" w:author="Adam Wang" w:date="2016-12-20T11:19:00Z">
        <w:r w:rsidR="00ED5FD5">
          <w:t>. Before Jason implement Program ID Generator in template, manual entry in template is needed</w:t>
        </w:r>
      </w:ins>
      <w:del w:id="22" w:author="Adam Wang" w:date="2016-12-20T11:20:00Z">
        <w:r w:rsidDel="00ED5FD5">
          <w:delText>? Ask Jason</w:delText>
        </w:r>
        <w:r w:rsidR="00D65E07" w:rsidDel="00ED5FD5">
          <w:rPr>
            <w:color w:val="FF0000"/>
          </w:rPr>
          <w:delText xml:space="preserve"> – I would prefer that the template generates the number so that the CS group does not have to go back and forth. I have not looked at the code required for this yet.</w:delText>
        </w:r>
      </w:del>
    </w:p>
    <w:p w:rsidR="00C21CBB" w:rsidRDefault="00C21CBB" w:rsidP="00C21CBB"/>
    <w:p w:rsidR="00B52402" w:rsidRDefault="00B52402" w:rsidP="00B52402">
      <w:pPr>
        <w:pStyle w:val="ListParagraph"/>
        <w:numPr>
          <w:ilvl w:val="0"/>
          <w:numId w:val="2"/>
        </w:numPr>
        <w:rPr>
          <w:ins w:id="23" w:author="Adam Wang" w:date="2016-12-20T16:26:00Z"/>
        </w:rPr>
      </w:pPr>
      <w:ins w:id="24" w:author="Adam Wang" w:date="2016-12-20T16:25:00Z">
        <w:r>
          <w:t>Well Information – Import from spreadsheet – phase 2</w:t>
        </w:r>
      </w:ins>
    </w:p>
    <w:p w:rsidR="00B52402" w:rsidRDefault="00B52402">
      <w:pPr>
        <w:rPr>
          <w:ins w:id="25" w:author="Adam Wang" w:date="2016-12-20T16:25:00Z"/>
        </w:rPr>
        <w:pPrChange w:id="26" w:author="Adam Wang" w:date="2016-12-20T16:26:00Z">
          <w:pPr>
            <w:pStyle w:val="ListParagraph"/>
            <w:numPr>
              <w:numId w:val="2"/>
            </w:numPr>
            <w:ind w:left="1080" w:hanging="360"/>
          </w:pPr>
        </w:pPrChange>
      </w:pPr>
    </w:p>
    <w:p w:rsidR="00C21CBB" w:rsidRDefault="00C21CBB" w:rsidP="00C21CBB">
      <w:pPr>
        <w:pStyle w:val="ListParagraph"/>
        <w:numPr>
          <w:ilvl w:val="0"/>
          <w:numId w:val="2"/>
        </w:numPr>
      </w:pPr>
      <w:r>
        <w:t>Create Call Sheet from Program</w:t>
      </w:r>
    </w:p>
    <w:p w:rsidR="00C21CBB" w:rsidRDefault="00C21CBB" w:rsidP="00C21CBB">
      <w:pPr>
        <w:pStyle w:val="ListParagraph"/>
        <w:numPr>
          <w:ilvl w:val="1"/>
          <w:numId w:val="2"/>
        </w:numPr>
      </w:pPr>
      <w:r>
        <w:t>Update Program ID part if import from spreadsheet</w:t>
      </w:r>
    </w:p>
    <w:p w:rsidR="00C21CBB" w:rsidRDefault="00C21CBB" w:rsidP="00C21CBB">
      <w:pPr>
        <w:pStyle w:val="ListParagraph"/>
        <w:numPr>
          <w:ilvl w:val="1"/>
          <w:numId w:val="2"/>
        </w:numPr>
      </w:pPr>
      <w:r>
        <w:t>Default Call Sheet Type and read-only</w:t>
      </w:r>
      <w:ins w:id="27" w:author="Adam Wang [2]" w:date="2016-12-22T21:45:00Z">
        <w:r w:rsidR="00EA6F8E">
          <w:t xml:space="preserve"> --Viktor</w:t>
        </w:r>
      </w:ins>
    </w:p>
    <w:p w:rsidR="00420ABD" w:rsidRDefault="00420ABD" w:rsidP="00420ABD">
      <w:pPr>
        <w:pStyle w:val="ListParagraph"/>
        <w:numPr>
          <w:ilvl w:val="1"/>
          <w:numId w:val="2"/>
        </w:numPr>
      </w:pPr>
      <w:r>
        <w:t>Create Call Sheet from Program to carry over product</w:t>
      </w:r>
      <w:del w:id="28" w:author="Bella Bi" w:date="2016-12-21T14:33:00Z">
        <w:r w:rsidDel="003D3C5B">
          <w:delText>ion</w:delText>
        </w:r>
      </w:del>
      <w:r>
        <w:t xml:space="preserve"> information</w:t>
      </w:r>
      <w:ins w:id="29" w:author="Adam Wang" w:date="2017-01-05T10:13:00Z">
        <w:r w:rsidR="00A33D72">
          <w:t xml:space="preserve"> – phase 2</w:t>
        </w:r>
      </w:ins>
    </w:p>
    <w:p w:rsidR="00420ABD" w:rsidRDefault="00420ABD" w:rsidP="00420ABD">
      <w:pPr>
        <w:pStyle w:val="ListParagraph"/>
        <w:ind w:left="1080"/>
      </w:pPr>
    </w:p>
    <w:p w:rsidR="00420ABD" w:rsidRDefault="00420ABD" w:rsidP="00420ABD">
      <w:pPr>
        <w:pStyle w:val="ListParagraph"/>
        <w:ind w:left="1080"/>
      </w:pPr>
    </w:p>
    <w:p w:rsidR="00420ABD" w:rsidRDefault="00420ABD" w:rsidP="00420ABD">
      <w:pPr>
        <w:pStyle w:val="ListParagraph"/>
        <w:numPr>
          <w:ilvl w:val="0"/>
          <w:numId w:val="2"/>
        </w:numPr>
      </w:pPr>
      <w:r>
        <w:t>Create multiple call sheet from a multiple job type program,</w:t>
      </w:r>
    </w:p>
    <w:p w:rsidR="00420ABD" w:rsidRDefault="00420ABD" w:rsidP="00420ABD">
      <w:pPr>
        <w:pStyle w:val="ListParagraph"/>
        <w:ind w:left="1080"/>
      </w:pPr>
      <w:r>
        <w:t xml:space="preserve"> Add a step before “Step 3 of 9 – Input Call Sheet Header Information”, if multiple Job Type in program.  Display Job Types in a radio button list. Choose one Job Type to create Call Sheet. Only copy over the pricing information under selected Job Type.</w:t>
      </w:r>
    </w:p>
    <w:p w:rsidR="00420ABD" w:rsidRDefault="00420ABD">
      <w:pPr>
        <w:rPr>
          <w:ins w:id="30" w:author="Adam Wang" w:date="2016-12-20T11:21:00Z"/>
        </w:rPr>
        <w:pPrChange w:id="31" w:author="Adam Wang" w:date="2016-12-20T11:21:00Z">
          <w:pPr>
            <w:pStyle w:val="ListParagraph"/>
            <w:numPr>
              <w:numId w:val="2"/>
            </w:numPr>
            <w:ind w:left="1080" w:hanging="360"/>
          </w:pPr>
        </w:pPrChange>
      </w:pPr>
    </w:p>
    <w:p w:rsidR="00ED5FD5" w:rsidRDefault="00ED5FD5">
      <w:pPr>
        <w:rPr>
          <w:ins w:id="32" w:author="Adam Wang" w:date="2016-12-20T15:00:00Z"/>
        </w:rPr>
        <w:pPrChange w:id="33" w:author="Adam Wang" w:date="2016-12-20T11:21:00Z">
          <w:pPr>
            <w:pStyle w:val="ListParagraph"/>
            <w:numPr>
              <w:numId w:val="2"/>
            </w:numPr>
            <w:ind w:left="1080" w:hanging="360"/>
          </w:pPr>
        </w:pPrChange>
      </w:pPr>
      <w:ins w:id="34" w:author="Adam Wang" w:date="2016-12-20T11:21:00Z">
        <w:r>
          <w:t>8. Add “Program ID” field in template, type is string, length &lt; 20 characters.</w:t>
        </w:r>
      </w:ins>
      <w:ins w:id="35" w:author="Adam Wang" w:date="2016-12-20T11:22:00Z">
        <w:r>
          <w:t xml:space="preserve"> This may be generated on demand by Client Solutions while creating new program.</w:t>
        </w:r>
      </w:ins>
      <w:ins w:id="36" w:author="Adam Wang" w:date="2016-12-20T11:23:00Z">
        <w:r>
          <w:t xml:space="preserve"> Before the generation method is created, manual process to request this number must be in place.</w:t>
        </w:r>
      </w:ins>
      <w:ins w:id="37" w:author="Adam Wang" w:date="2016-12-20T11:24:00Z">
        <w:r>
          <w:t xml:space="preserve"> - Jason</w:t>
        </w:r>
      </w:ins>
      <w:ins w:id="38" w:author="Adam Wang" w:date="2016-12-20T11:21:00Z">
        <w:r>
          <w:t xml:space="preserve"> </w:t>
        </w:r>
      </w:ins>
    </w:p>
    <w:p w:rsidR="00707359" w:rsidRDefault="00707359">
      <w:pPr>
        <w:rPr>
          <w:ins w:id="39" w:author="Adam Wang" w:date="2016-12-20T15:02:00Z"/>
        </w:rPr>
        <w:pPrChange w:id="40" w:author="Adam Wang" w:date="2016-12-20T11:21:00Z">
          <w:pPr>
            <w:pStyle w:val="ListParagraph"/>
            <w:numPr>
              <w:numId w:val="2"/>
            </w:numPr>
            <w:ind w:left="1080" w:hanging="360"/>
          </w:pPr>
        </w:pPrChange>
      </w:pPr>
      <w:ins w:id="41" w:author="Adam Wang" w:date="2016-12-20T15:00:00Z">
        <w:r>
          <w:t>9. Update Print Service Ticket From Local</w:t>
        </w:r>
      </w:ins>
      <w:ins w:id="42" w:author="Adam Wang" w:date="2016-12-20T15:01:00Z">
        <w:r>
          <w:t xml:space="preserve">, Print Field Estimate Service Ticket and Print </w:t>
        </w:r>
      </w:ins>
      <w:ins w:id="43" w:author="Adam Wang" w:date="2016-12-20T15:02:00Z">
        <w:r>
          <w:t xml:space="preserve">Approved Service Ticket </w:t>
        </w:r>
      </w:ins>
      <w:ins w:id="44" w:author="Adam Wang" w:date="2016-12-20T15:03:00Z">
        <w:r>
          <w:t>–</w:t>
        </w:r>
      </w:ins>
      <w:ins w:id="45" w:author="Adam Wang" w:date="2016-12-20T15:02:00Z">
        <w:r>
          <w:t xml:space="preserve"> Viktor</w:t>
        </w:r>
      </w:ins>
      <w:ins w:id="46" w:author="Adam Wang" w:date="2016-12-20T16:24:00Z">
        <w:r w:rsidR="004F14AE">
          <w:t xml:space="preserve"> </w:t>
        </w:r>
      </w:ins>
    </w:p>
    <w:p w:rsidR="00707359" w:rsidDel="00BF284E" w:rsidRDefault="00707359">
      <w:pPr>
        <w:rPr>
          <w:del w:id="47" w:author="Bella Bi" w:date="2016-12-21T14:13:00Z"/>
        </w:rPr>
        <w:pPrChange w:id="48" w:author="Adam Wang" w:date="2016-12-20T11:21:00Z">
          <w:pPr>
            <w:pStyle w:val="ListParagraph"/>
            <w:numPr>
              <w:numId w:val="2"/>
            </w:numPr>
            <w:ind w:left="1080" w:hanging="360"/>
          </w:pPr>
        </w:pPrChange>
      </w:pPr>
      <w:ins w:id="49" w:author="Adam Wang" w:date="2016-12-20T15:03:00Z">
        <w:r>
          <w:t xml:space="preserve">10. Update </w:t>
        </w:r>
      </w:ins>
      <w:ins w:id="50" w:author="Adam Wang" w:date="2016-12-20T15:04:00Z">
        <w:r>
          <w:t xml:space="preserve">BizTalk integration to move only valid chargeable items to invoice. </w:t>
        </w:r>
      </w:ins>
      <w:ins w:id="51" w:author="Adam Wang" w:date="2016-12-20T15:05:00Z">
        <w:del w:id="52" w:author="Bella Bi" w:date="2016-12-21T14:13:00Z">
          <w:r w:rsidDel="00BF284E">
            <w:delText>-</w:delText>
          </w:r>
        </w:del>
      </w:ins>
      <w:ins w:id="53" w:author="Bella Bi" w:date="2016-12-21T14:13:00Z">
        <w:r w:rsidR="00BF284E">
          <w:t>–</w:t>
        </w:r>
      </w:ins>
      <w:ins w:id="54" w:author="Adam Wang" w:date="2016-12-20T15:05:00Z">
        <w:r>
          <w:t xml:space="preserve"> Viktor</w:t>
        </w:r>
      </w:ins>
      <w:ins w:id="55" w:author="Bella Bi" w:date="2016-12-21T14:13:00Z">
        <w:r w:rsidR="00BF284E">
          <w:t>4</w:t>
        </w:r>
      </w:ins>
    </w:p>
    <w:p w:rsidR="00602D1F" w:rsidRDefault="00602D1F">
      <w:pPr>
        <w:ind w:firstLine="720"/>
        <w:rPr>
          <w:ins w:id="56" w:author="Bella Bi" w:date="2016-12-21T14:18:00Z"/>
        </w:rPr>
        <w:pPrChange w:id="57" w:author="Bella Bi" w:date="2016-12-21T14:15:00Z">
          <w:pPr/>
        </w:pPrChange>
      </w:pPr>
      <w:ins w:id="58" w:author="Bella Bi" w:date="2016-12-21T14:15:00Z">
        <w:r>
          <w:t xml:space="preserve">11. Validation for Importing excel </w:t>
        </w:r>
      </w:ins>
    </w:p>
    <w:p w:rsidR="00280F9C" w:rsidRDefault="00280F9C">
      <w:pPr>
        <w:ind w:firstLine="720"/>
        <w:rPr>
          <w:ins w:id="59" w:author="Bella Bi" w:date="2016-12-21T14:15:00Z"/>
        </w:rPr>
        <w:pPrChange w:id="60" w:author="Bella Bi" w:date="2016-12-21T14:15:00Z">
          <w:pPr/>
        </w:pPrChange>
      </w:pPr>
      <w:ins w:id="61" w:author="Bella Bi" w:date="2016-12-21T14:18:00Z">
        <w:r>
          <w:t>Include:</w:t>
        </w:r>
      </w:ins>
      <w:ins w:id="62" w:author="Bella Bi" w:date="2016-12-21T14:19:00Z">
        <w:r>
          <w:t xml:space="preserve"> </w:t>
        </w:r>
      </w:ins>
      <w:proofErr w:type="spellStart"/>
      <w:ins w:id="63" w:author="Bella Bi" w:date="2016-12-21T14:18:00Z">
        <w:r>
          <w:t>ProgramID</w:t>
        </w:r>
      </w:ins>
      <w:proofErr w:type="spellEnd"/>
      <w:ins w:id="64" w:author="Bella Bi" w:date="2016-12-21T14:19:00Z">
        <w:r>
          <w:t xml:space="preserve"> </w:t>
        </w:r>
      </w:ins>
    </w:p>
    <w:p w:rsidR="00BF284E" w:rsidRDefault="00BF284E">
      <w:pPr>
        <w:pPrChange w:id="65" w:author="Adam Wang" w:date="2016-12-20T11:21:00Z">
          <w:pPr>
            <w:pStyle w:val="ListParagraph"/>
            <w:numPr>
              <w:numId w:val="2"/>
            </w:numPr>
            <w:ind w:left="1080" w:hanging="360"/>
          </w:pPr>
        </w:pPrChange>
      </w:pPr>
    </w:p>
    <w:sectPr w:rsidR="00BF2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F0FD6"/>
    <w:multiLevelType w:val="hybridMultilevel"/>
    <w:tmpl w:val="7A86D766"/>
    <w:lvl w:ilvl="0" w:tplc="D2A0E25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C6644"/>
    <w:multiLevelType w:val="hybridMultilevel"/>
    <w:tmpl w:val="2F648E0E"/>
    <w:lvl w:ilvl="0" w:tplc="1C1CBC8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am Wang">
    <w15:presenceInfo w15:providerId="AD" w15:userId="S-1-5-21-907511826-1976087689-3935775728-1132"/>
  </w15:person>
  <w15:person w15:author="Adam Wang [2]">
    <w15:presenceInfo w15:providerId="AD" w15:userId="S-1-5-21-3730441001-3840809229-2420559947-11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D23"/>
    <w:rsid w:val="00054758"/>
    <w:rsid w:val="00064487"/>
    <w:rsid w:val="00111F6D"/>
    <w:rsid w:val="00280F9C"/>
    <w:rsid w:val="002A0D2A"/>
    <w:rsid w:val="00307C6C"/>
    <w:rsid w:val="003D3C5B"/>
    <w:rsid w:val="00405BA8"/>
    <w:rsid w:val="00420ABD"/>
    <w:rsid w:val="004F14AE"/>
    <w:rsid w:val="00602D1F"/>
    <w:rsid w:val="006A2B7B"/>
    <w:rsid w:val="006C6DFA"/>
    <w:rsid w:val="00707359"/>
    <w:rsid w:val="00754D23"/>
    <w:rsid w:val="0076182E"/>
    <w:rsid w:val="008307E8"/>
    <w:rsid w:val="00844F95"/>
    <w:rsid w:val="00873746"/>
    <w:rsid w:val="00A33D72"/>
    <w:rsid w:val="00A61F5A"/>
    <w:rsid w:val="00B52402"/>
    <w:rsid w:val="00BD7FB3"/>
    <w:rsid w:val="00BF284E"/>
    <w:rsid w:val="00C21CBB"/>
    <w:rsid w:val="00D65E07"/>
    <w:rsid w:val="00EA6F8E"/>
    <w:rsid w:val="00ED5FD5"/>
    <w:rsid w:val="00EF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8FA5"/>
  <w15:docId w15:val="{25B3CC1F-F6F0-4CF8-893F-6F307CA5B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D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5F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F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Wang</dc:creator>
  <cp:keywords/>
  <dc:description/>
  <cp:lastModifiedBy>Adam Wang</cp:lastModifiedBy>
  <cp:revision>14</cp:revision>
  <dcterms:created xsi:type="dcterms:W3CDTF">2016-12-20T18:15:00Z</dcterms:created>
  <dcterms:modified xsi:type="dcterms:W3CDTF">2017-01-05T17:24:00Z</dcterms:modified>
</cp:coreProperties>
</file>