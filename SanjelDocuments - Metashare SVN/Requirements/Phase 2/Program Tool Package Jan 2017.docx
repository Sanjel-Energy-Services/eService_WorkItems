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DC5F2D" w14:textId="77777777" w:rsidR="00405BA8" w:rsidRDefault="00BC4FFD">
      <w:r>
        <w:t xml:space="preserve">Package 2 </w:t>
      </w:r>
    </w:p>
    <w:p w14:paraId="2B3C083B" w14:textId="77777777" w:rsidR="00BC4FFD" w:rsidRDefault="00BC4FFD"/>
    <w:p w14:paraId="391492D4" w14:textId="77777777" w:rsidR="00BC4FFD" w:rsidRDefault="00BC4FFD" w:rsidP="00917736">
      <w:pPr>
        <w:pStyle w:val="ListParagraph"/>
        <w:numPr>
          <w:ilvl w:val="0"/>
          <w:numId w:val="2"/>
        </w:numPr>
      </w:pPr>
      <w:r>
        <w:t>Review Program Tool and Eservice, update following labels to remove “Fld.”. e.g. Change “Fld. Est. Quantity” to “Est. Quantity”</w:t>
      </w:r>
      <w:r w:rsidR="00917736">
        <w:rPr>
          <w:rFonts w:hint="eastAsia"/>
        </w:rPr>
        <w:t xml:space="preserve"> </w:t>
      </w:r>
      <w:ins w:id="0" w:author="Bella Bi" w:date="2017-01-05T11:32:00Z">
        <w:r w:rsidR="00917736" w:rsidRPr="00917736">
          <w:rPr>
            <w:rFonts w:hint="eastAsia"/>
            <w:highlight w:val="yellow"/>
          </w:rPr>
          <w:t>A</w:t>
        </w:r>
      </w:ins>
      <w:ins w:id="1" w:author="Bella Bi" w:date="2017-01-05T11:31:00Z">
        <w:r w:rsidR="00917736" w:rsidRPr="00917736">
          <w:rPr>
            <w:highlight w:val="yellow"/>
            <w:rPrChange w:id="2" w:author="Bella Bi" w:date="2017-01-05T11:32:00Z">
              <w:rPr/>
            </w:rPrChange>
          </w:rPr>
          <w:t>lready fixed</w:t>
        </w:r>
      </w:ins>
      <w:ins w:id="3" w:author="Bella Bi" w:date="2017-01-05T11:32:00Z">
        <w:r w:rsidR="00917736" w:rsidRPr="00917736">
          <w:rPr>
            <w:highlight w:val="yellow"/>
            <w:rPrChange w:id="4" w:author="Bella Bi" w:date="2017-01-05T11:32:00Z">
              <w:rPr/>
            </w:rPrChange>
          </w:rPr>
          <w:t xml:space="preserve"> 20170105</w:t>
        </w:r>
      </w:ins>
    </w:p>
    <w:p w14:paraId="6551AF39" w14:textId="77777777" w:rsidR="00BC4FFD" w:rsidRDefault="00BC4FFD" w:rsidP="00BC4FFD">
      <w:r>
        <w:rPr>
          <w:noProof/>
        </w:rPr>
        <w:drawing>
          <wp:inline distT="0" distB="0" distL="0" distR="0" wp14:anchorId="57FBAD70" wp14:editId="6D39856A">
            <wp:extent cx="594360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003E" w14:textId="77777777" w:rsidR="00745EC5" w:rsidRDefault="00745EC5" w:rsidP="00BC4FFD"/>
    <w:p w14:paraId="0C61F888" w14:textId="77777777" w:rsidR="00745EC5" w:rsidRDefault="00745EC5" w:rsidP="00745EC5">
      <w:pPr>
        <w:pStyle w:val="ListParagraph"/>
        <w:numPr>
          <w:ilvl w:val="0"/>
          <w:numId w:val="2"/>
        </w:numPr>
      </w:pPr>
      <w:r>
        <w:t>Hide “Apply TMA” check boxes.</w:t>
      </w:r>
      <w:ins w:id="5" w:author="Bella Bi" w:date="2017-01-05T11:32:00Z">
        <w:r w:rsidR="00917736" w:rsidRPr="00917736">
          <w:rPr>
            <w:rFonts w:hint="eastAsia"/>
            <w:highlight w:val="yellow"/>
          </w:rPr>
          <w:t xml:space="preserve"> A</w:t>
        </w:r>
        <w:r w:rsidR="00917736" w:rsidRPr="00CD0B19">
          <w:rPr>
            <w:highlight w:val="yellow"/>
          </w:rPr>
          <w:t>lready fixed</w:t>
        </w:r>
        <w:r w:rsidR="00917736" w:rsidRPr="00CD0B19">
          <w:rPr>
            <w:rFonts w:hint="eastAsia"/>
            <w:highlight w:val="yellow"/>
          </w:rPr>
          <w:t xml:space="preserve"> 20170105</w:t>
        </w:r>
      </w:ins>
    </w:p>
    <w:p w14:paraId="2588411D" w14:textId="77777777" w:rsidR="00745EC5" w:rsidRDefault="00745EC5" w:rsidP="00745EC5">
      <w:pPr>
        <w:rPr>
          <w:ins w:id="6" w:author="Adam Wang" w:date="2017-01-06T17:35:00Z"/>
        </w:rPr>
      </w:pPr>
      <w:r>
        <w:rPr>
          <w:noProof/>
        </w:rPr>
        <w:drawing>
          <wp:inline distT="0" distB="0" distL="0" distR="0" wp14:anchorId="52C02AA5" wp14:editId="3130CE97">
            <wp:extent cx="3333333" cy="119047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C8DA" w14:textId="3C72B1B9" w:rsidR="00195395" w:rsidDel="009531E7" w:rsidRDefault="00195395" w:rsidP="009A5900">
      <w:pPr>
        <w:pStyle w:val="ListParagraph"/>
        <w:numPr>
          <w:ilvl w:val="0"/>
          <w:numId w:val="2"/>
        </w:numPr>
        <w:rPr>
          <w:del w:id="7" w:author="Bella Bi" w:date="2017-01-09T12:05:00Z"/>
        </w:rPr>
      </w:pPr>
      <w:proofErr w:type="spellStart"/>
      <w:ins w:id="8" w:author="Adam Wang" w:date="2017-01-06T17:35:00Z">
        <w:r>
          <w:t>GroupedLineItem</w:t>
        </w:r>
      </w:ins>
      <w:ins w:id="9" w:author="Adam Wang" w:date="2017-01-06T17:36:00Z">
        <w:r>
          <w:t>Control</w:t>
        </w:r>
        <w:proofErr w:type="spellEnd"/>
        <w:r>
          <w:t xml:space="preserve"> doesn’t load price item number </w:t>
        </w:r>
        <w:commentRangeStart w:id="10"/>
        <w:commentRangeStart w:id="11"/>
        <w:r>
          <w:t>properly</w:t>
        </w:r>
      </w:ins>
      <w:commentRangeEnd w:id="10"/>
      <w:r w:rsidR="00720F5F">
        <w:rPr>
          <w:rStyle w:val="CommentReference"/>
        </w:rPr>
        <w:commentReference w:id="10"/>
      </w:r>
      <w:commentRangeEnd w:id="11"/>
      <w:r w:rsidR="00461AB4">
        <w:rPr>
          <w:rStyle w:val="CommentReference"/>
        </w:rPr>
        <w:commentReference w:id="11"/>
      </w:r>
      <w:ins w:id="12" w:author="Adam Wang" w:date="2017-01-06T17:36:00Z">
        <w:r>
          <w:t>.</w:t>
        </w:r>
      </w:ins>
      <w:ins w:id="13" w:author="Bella Bi" w:date="2017-01-15T10:05:00Z">
        <w:r w:rsidR="009A5900">
          <w:rPr>
            <w:rFonts w:hint="eastAsia"/>
          </w:rPr>
          <w:t>——</w:t>
        </w:r>
        <w:r w:rsidR="009A5900" w:rsidRPr="009A5900">
          <w:t>UC012.US01</w:t>
        </w:r>
      </w:ins>
    </w:p>
    <w:p w14:paraId="0BC452CD" w14:textId="77777777" w:rsidR="00745EC5" w:rsidRDefault="00745EC5" w:rsidP="00745EC5"/>
    <w:p w14:paraId="05A942D7" w14:textId="77777777" w:rsidR="00745EC5" w:rsidRDefault="002C6977" w:rsidP="00745EC5">
      <w:pPr>
        <w:pStyle w:val="ListParagraph"/>
        <w:numPr>
          <w:ilvl w:val="0"/>
          <w:numId w:val="2"/>
        </w:numPr>
        <w:rPr>
          <w:ins w:id="14" w:author="Adam Wang" w:date="2017-01-05T17:16:00Z"/>
        </w:rPr>
      </w:pPr>
      <w:ins w:id="15" w:author="Adam Wang" w:date="2017-01-05T17:14:00Z">
        <w:r>
          <w:t xml:space="preserve">Import Product </w:t>
        </w:r>
      </w:ins>
      <w:proofErr w:type="spellStart"/>
      <w:ins w:id="16" w:author="Adam Wang" w:date="2017-01-05T17:16:00Z">
        <w:r>
          <w:t>product</w:t>
        </w:r>
        <w:proofErr w:type="spellEnd"/>
        <w:r>
          <w:t xml:space="preserve"> page</w:t>
        </w:r>
      </w:ins>
      <w:ins w:id="17" w:author="Adam Wang" w:date="2017-01-05T17:14:00Z">
        <w:r>
          <w:t xml:space="preserve"> from Program Template </w:t>
        </w:r>
      </w:ins>
    </w:p>
    <w:p w14:paraId="4975E6B4" w14:textId="77777777" w:rsidR="002C6977" w:rsidRDefault="002C6977" w:rsidP="00D25860">
      <w:pPr>
        <w:pStyle w:val="ListParagraph"/>
        <w:numPr>
          <w:ilvl w:val="1"/>
          <w:numId w:val="2"/>
        </w:numPr>
        <w:rPr>
          <w:ins w:id="18" w:author="Adam Wang" w:date="2017-01-05T17:17:00Z"/>
        </w:rPr>
      </w:pPr>
      <w:ins w:id="19" w:author="Adam Wang" w:date="2017-01-05T17:17:00Z">
        <w:r>
          <w:t>Add Product page in Program</w:t>
        </w:r>
        <w:commentRangeStart w:id="20"/>
        <w:commentRangeStart w:id="21"/>
        <w:r>
          <w:t xml:space="preserve">, </w:t>
        </w:r>
      </w:ins>
      <w:ins w:id="22" w:author="Adam Wang" w:date="2017-01-06T14:31:00Z">
        <w:r w:rsidR="002E7857">
          <w:t>similar to</w:t>
        </w:r>
      </w:ins>
      <w:ins w:id="23" w:author="Adam Wang" w:date="2017-01-05T17:17:00Z">
        <w:r>
          <w:t xml:space="preserve"> it is in Call Sheet</w:t>
        </w:r>
      </w:ins>
      <w:commentRangeEnd w:id="20"/>
      <w:r w:rsidR="00615A30">
        <w:rPr>
          <w:rStyle w:val="CommentReference"/>
        </w:rPr>
        <w:commentReference w:id="20"/>
      </w:r>
      <w:commentRangeEnd w:id="21"/>
      <w:r w:rsidR="00461AB4">
        <w:rPr>
          <w:rStyle w:val="CommentReference"/>
        </w:rPr>
        <w:commentReference w:id="21"/>
      </w:r>
      <w:ins w:id="24" w:author="Adam Wang" w:date="2017-01-06T14:31:00Z">
        <w:r w:rsidR="002E7857">
          <w:t>. Please see the mocked screen below</w:t>
        </w:r>
        <w:commentRangeStart w:id="25"/>
        <w:r w:rsidR="002E7857">
          <w:t>.</w:t>
        </w:r>
      </w:ins>
      <w:ins w:id="26" w:author="Bella Bi" w:date="2017-01-09T10:37:00Z">
        <w:r w:rsidR="009A7F41">
          <w:rPr>
            <w:rFonts w:hint="eastAsia"/>
          </w:rPr>
          <w:t>——</w:t>
        </w:r>
        <w:r w:rsidR="009A7F41" w:rsidRPr="009A7F41">
          <w:t xml:space="preserve"> UC004.US01</w:t>
        </w:r>
      </w:ins>
      <w:commentRangeEnd w:id="25"/>
      <w:ins w:id="27" w:author="Bella Bi" w:date="2017-01-09T11:39:00Z">
        <w:r w:rsidR="00F04C68">
          <w:rPr>
            <w:rStyle w:val="CommentReference"/>
          </w:rPr>
          <w:commentReference w:id="25"/>
        </w:r>
      </w:ins>
    </w:p>
    <w:p w14:paraId="4B2074DC" w14:textId="77777777" w:rsidR="002C6977" w:rsidRDefault="002C6977" w:rsidP="00D25860">
      <w:pPr>
        <w:pStyle w:val="ListParagraph"/>
        <w:numPr>
          <w:ilvl w:val="1"/>
          <w:numId w:val="2"/>
        </w:numPr>
        <w:rPr>
          <w:ins w:id="28" w:author="Adam Wang" w:date="2017-01-05T17:18:00Z"/>
        </w:rPr>
      </w:pPr>
      <w:bookmarkStart w:id="29" w:name="OLE_LINK1"/>
      <w:ins w:id="30" w:author="Adam Wang" w:date="2017-01-05T17:17:00Z">
        <w:r>
          <w:t xml:space="preserve">Import Product information from </w:t>
        </w:r>
      </w:ins>
      <w:commentRangeStart w:id="31"/>
      <w:commentRangeStart w:id="32"/>
      <w:ins w:id="33" w:author="Adam Wang" w:date="2017-01-05T17:18:00Z">
        <w:r>
          <w:t xml:space="preserve">“Product Import” worksheet </w:t>
        </w:r>
      </w:ins>
      <w:commentRangeEnd w:id="31"/>
      <w:r w:rsidR="00542CFB">
        <w:rPr>
          <w:rStyle w:val="CommentReference"/>
        </w:rPr>
        <w:commentReference w:id="31"/>
      </w:r>
      <w:commentRangeEnd w:id="32"/>
      <w:r w:rsidR="00461AB4">
        <w:rPr>
          <w:rStyle w:val="CommentReference"/>
        </w:rPr>
        <w:commentReference w:id="32"/>
      </w:r>
      <w:ins w:id="34" w:author="Adam Wang" w:date="2017-01-05T17:18:00Z">
        <w:r>
          <w:t>in Program template to Product page in Program</w:t>
        </w:r>
      </w:ins>
      <w:ins w:id="35" w:author="Bella Bi" w:date="2017-01-09T10:37:00Z">
        <w:r w:rsidR="009A7F41">
          <w:rPr>
            <w:rFonts w:hint="eastAsia"/>
          </w:rPr>
          <w:t>——</w:t>
        </w:r>
        <w:r w:rsidR="009A7F41" w:rsidRPr="009A7F41">
          <w:t>UC004.US02</w:t>
        </w:r>
      </w:ins>
    </w:p>
    <w:bookmarkEnd w:id="29"/>
    <w:p w14:paraId="37300439" w14:textId="77777777" w:rsidR="002C6977" w:rsidRDefault="002C6977" w:rsidP="00D25860">
      <w:pPr>
        <w:pStyle w:val="ListParagraph"/>
        <w:numPr>
          <w:ilvl w:val="1"/>
          <w:numId w:val="2"/>
        </w:numPr>
        <w:rPr>
          <w:ins w:id="36" w:author="Adam Wang" w:date="2017-01-05T17:19:00Z"/>
        </w:rPr>
      </w:pPr>
      <w:ins w:id="37" w:author="Adam Wang" w:date="2017-01-05T17:19:00Z">
        <w:r>
          <w:t xml:space="preserve">Transfer Product page data to Call Sheet when </w:t>
        </w:r>
        <w:commentRangeStart w:id="38"/>
        <w:commentRangeStart w:id="39"/>
        <w:r>
          <w:t>creating Call Sheet from Program</w:t>
        </w:r>
      </w:ins>
      <w:commentRangeEnd w:id="38"/>
      <w:r w:rsidR="00277618">
        <w:rPr>
          <w:rStyle w:val="CommentReference"/>
        </w:rPr>
        <w:commentReference w:id="38"/>
      </w:r>
      <w:commentRangeEnd w:id="39"/>
      <w:r w:rsidR="00461AB4">
        <w:rPr>
          <w:rStyle w:val="CommentReference"/>
        </w:rPr>
        <w:commentReference w:id="39"/>
      </w:r>
      <w:ins w:id="40" w:author="Bella Bi" w:date="2017-01-09T10:37:00Z">
        <w:r w:rsidR="009A7F41">
          <w:rPr>
            <w:rFonts w:hint="eastAsia"/>
          </w:rPr>
          <w:t>——</w:t>
        </w:r>
      </w:ins>
      <w:ins w:id="41" w:author="Bella Bi" w:date="2017-01-09T10:43:00Z">
        <w:r w:rsidR="00A85740" w:rsidRPr="00A85740">
          <w:t>UC006.US0</w:t>
        </w:r>
        <w:r w:rsidR="00CF66DC">
          <w:rPr>
            <w:rFonts w:hint="eastAsia"/>
          </w:rPr>
          <w:t>3</w:t>
        </w:r>
      </w:ins>
    </w:p>
    <w:p w14:paraId="481ED28D" w14:textId="77777777" w:rsidR="002C6977" w:rsidRDefault="002C6977" w:rsidP="00D25860">
      <w:pPr>
        <w:pStyle w:val="ListParagraph"/>
        <w:rPr>
          <w:ins w:id="42" w:author="Adam Wang" w:date="2017-01-05T17:20:00Z"/>
        </w:rPr>
      </w:pPr>
    </w:p>
    <w:p w14:paraId="61804EE0" w14:textId="77777777" w:rsidR="002E7857" w:rsidRDefault="002E7857" w:rsidP="00D25860">
      <w:pPr>
        <w:pStyle w:val="ListParagraph"/>
        <w:ind w:left="0"/>
        <w:rPr>
          <w:ins w:id="43" w:author="Adam Wang" w:date="2017-01-06T14:32:00Z"/>
        </w:rPr>
      </w:pPr>
      <w:proofErr w:type="spellStart"/>
      <w:ins w:id="44" w:author="Adam Wang" w:date="2017-01-06T14:32:00Z">
        <w:r>
          <w:t>Explaination</w:t>
        </w:r>
        <w:proofErr w:type="spellEnd"/>
        <w:r>
          <w:t>.</w:t>
        </w:r>
      </w:ins>
    </w:p>
    <w:p w14:paraId="125ED78C" w14:textId="77777777" w:rsidR="002E7857" w:rsidRDefault="002E7857" w:rsidP="00D25860">
      <w:pPr>
        <w:pStyle w:val="ListParagraph"/>
        <w:ind w:left="0"/>
        <w:rPr>
          <w:ins w:id="45" w:author="Adam Wang" w:date="2017-01-06T14:31:00Z"/>
        </w:rPr>
      </w:pPr>
    </w:p>
    <w:p w14:paraId="5B7FC61D" w14:textId="77777777" w:rsidR="0000776F" w:rsidRDefault="0000776F" w:rsidP="00D25860">
      <w:pPr>
        <w:pStyle w:val="ListParagraph"/>
        <w:ind w:left="0"/>
        <w:rPr>
          <w:ins w:id="46" w:author="Adam Wang" w:date="2017-01-06T11:59:00Z"/>
        </w:rPr>
      </w:pPr>
      <w:ins w:id="47" w:author="Adam Wang" w:date="2017-01-06T11:59:00Z">
        <w:r>
          <w:t>“eService Import Sheet</w:t>
        </w:r>
        <w:commentRangeStart w:id="48"/>
        <w:commentRangeStart w:id="49"/>
        <w:r>
          <w:t xml:space="preserve">” </w:t>
        </w:r>
        <w:r w:rsidR="00400331">
          <w:t xml:space="preserve">add following values </w:t>
        </w:r>
      </w:ins>
      <w:commentRangeEnd w:id="48"/>
      <w:r w:rsidR="00F36863">
        <w:rPr>
          <w:rStyle w:val="CommentReference"/>
        </w:rPr>
        <w:commentReference w:id="48"/>
      </w:r>
      <w:commentRangeEnd w:id="49"/>
      <w:r w:rsidR="00743188">
        <w:rPr>
          <w:rStyle w:val="CommentReference"/>
        </w:rPr>
        <w:commentReference w:id="49"/>
      </w:r>
      <w:ins w:id="50" w:author="Adam Wang" w:date="2017-01-06T11:59:00Z">
        <w:r w:rsidR="00400331">
          <w:t>for product page import</w:t>
        </w:r>
      </w:ins>
      <w:ins w:id="51" w:author="Adam Wang" w:date="2017-01-06T14:38:00Z">
        <w:r w:rsidR="00384E47">
          <w:t xml:space="preserve">. This part make a </w:t>
        </w:r>
      </w:ins>
      <w:ins w:id="52" w:author="Adam Wang" w:date="2017-01-06T14:39:00Z">
        <w:r w:rsidR="00384E47">
          <w:t xml:space="preserve">separate </w:t>
        </w:r>
      </w:ins>
      <w:ins w:id="53" w:author="Adam Wang" w:date="2017-01-06T14:38:00Z">
        <w:r w:rsidR="00384E47">
          <w:t>user story</w:t>
        </w:r>
      </w:ins>
      <w:ins w:id="54" w:author="Adam Wang" w:date="2017-01-06T14:39:00Z">
        <w:r w:rsidR="00384E47">
          <w:t xml:space="preserve"> that can be implement earlier.</w:t>
        </w:r>
      </w:ins>
      <w:ins w:id="55" w:author="Adam Wang" w:date="2017-01-06T14:38:00Z">
        <w:r w:rsidR="00384E47">
          <w:t xml:space="preserve">  </w:t>
        </w:r>
      </w:ins>
      <w:ins w:id="56" w:author="Bella Bi" w:date="2017-01-09T10:38:00Z">
        <w:r w:rsidR="00611114">
          <w:rPr>
            <w:rFonts w:hint="eastAsia"/>
          </w:rPr>
          <w:t>——</w:t>
        </w:r>
        <w:r w:rsidR="00611114" w:rsidRPr="00611114">
          <w:t>UC004.US04</w:t>
        </w:r>
      </w:ins>
    </w:p>
    <w:p w14:paraId="4FE01F79" w14:textId="77777777" w:rsidR="00400331" w:rsidRDefault="00400331" w:rsidP="00D25860">
      <w:pPr>
        <w:pStyle w:val="ListParagraph"/>
        <w:ind w:left="0"/>
        <w:rPr>
          <w:ins w:id="57" w:author="Adam Wang" w:date="2017-01-06T14:28:00Z"/>
        </w:rPr>
      </w:pPr>
      <w:ins w:id="58" w:author="Adam Wang" w:date="2017-01-06T12:00:00Z">
        <w:r>
          <w:rPr>
            <w:noProof/>
          </w:rPr>
          <w:drawing>
            <wp:inline distT="0" distB="0" distL="0" distR="0" wp14:anchorId="387237BF" wp14:editId="10D15968">
              <wp:extent cx="5943600" cy="454660"/>
              <wp:effectExtent l="0" t="0" r="0" b="254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4546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4245619" w14:textId="77777777" w:rsidR="002E7857" w:rsidRDefault="002E7857" w:rsidP="00D25860">
      <w:pPr>
        <w:pStyle w:val="ListParagraph"/>
        <w:ind w:left="0"/>
        <w:rPr>
          <w:ins w:id="59" w:author="Adam Wang" w:date="2017-01-06T14:28:00Z"/>
        </w:rPr>
      </w:pPr>
    </w:p>
    <w:p w14:paraId="6107E18F" w14:textId="77777777" w:rsidR="002E7857" w:rsidRDefault="002E7857" w:rsidP="00D25860">
      <w:pPr>
        <w:pStyle w:val="ListParagraph"/>
        <w:ind w:left="0"/>
        <w:rPr>
          <w:ins w:id="60" w:author="Adam Wang" w:date="2017-01-06T12:08:00Z"/>
        </w:rPr>
      </w:pPr>
      <w:ins w:id="61" w:author="Adam Wang" w:date="2017-01-06T14:28:00Z">
        <w:r>
          <w:t xml:space="preserve">For each Job type, there is </w:t>
        </w:r>
      </w:ins>
      <w:ins w:id="62" w:author="Adam Wang" w:date="2017-01-06T14:29:00Z">
        <w:r>
          <w:t>“</w:t>
        </w:r>
      </w:ins>
      <w:ins w:id="63" w:author="Adam Wang" w:date="2017-01-06T14:28:00Z">
        <w:r>
          <w:t>Pumping Service Line Type</w:t>
        </w:r>
      </w:ins>
      <w:ins w:id="64" w:author="Adam Wang" w:date="2017-01-06T14:29:00Z">
        <w:r>
          <w:t>”  and “Stage/Plug/</w:t>
        </w:r>
        <w:proofErr w:type="spellStart"/>
        <w:r>
          <w:t>Treatement</w:t>
        </w:r>
        <w:proofErr w:type="spellEnd"/>
        <w:r>
          <w:t xml:space="preserve"> Information” here for import.</w:t>
        </w:r>
      </w:ins>
    </w:p>
    <w:p w14:paraId="06651B0C" w14:textId="77777777" w:rsidR="00400331" w:rsidRDefault="00400331" w:rsidP="00D25860">
      <w:pPr>
        <w:pStyle w:val="ListParagraph"/>
        <w:ind w:left="0"/>
        <w:rPr>
          <w:ins w:id="65" w:author="Adam Wang" w:date="2017-01-06T14:25:00Z"/>
        </w:rPr>
      </w:pPr>
    </w:p>
    <w:p w14:paraId="6FCB44A4" w14:textId="77777777" w:rsidR="002E7857" w:rsidRDefault="002E7857" w:rsidP="00D25860">
      <w:pPr>
        <w:pStyle w:val="ListParagraph"/>
        <w:ind w:left="0"/>
        <w:rPr>
          <w:ins w:id="66" w:author="Adam Wang" w:date="2017-01-06T14:28:00Z"/>
        </w:rPr>
      </w:pPr>
    </w:p>
    <w:p w14:paraId="64154B00" w14:textId="77777777" w:rsidR="002E7857" w:rsidRDefault="002E7857" w:rsidP="00D25860">
      <w:pPr>
        <w:pStyle w:val="ListParagraph"/>
        <w:ind w:left="0"/>
        <w:rPr>
          <w:ins w:id="67" w:author="Adam Wang" w:date="2017-01-06T14:27:00Z"/>
        </w:rPr>
      </w:pPr>
    </w:p>
    <w:p w14:paraId="1FEB2FEB" w14:textId="77777777" w:rsidR="002E7857" w:rsidRDefault="002E7857" w:rsidP="00D25860">
      <w:pPr>
        <w:pStyle w:val="ListParagraph"/>
        <w:ind w:left="0"/>
        <w:rPr>
          <w:ins w:id="68" w:author="Adam Wang" w:date="2017-01-06T14:27:00Z"/>
        </w:rPr>
      </w:pPr>
    </w:p>
    <w:p w14:paraId="1C9A19F3" w14:textId="77777777" w:rsidR="002E7857" w:rsidRDefault="002E7857" w:rsidP="00D25860">
      <w:pPr>
        <w:pStyle w:val="ListParagraph"/>
        <w:ind w:left="0"/>
        <w:rPr>
          <w:ins w:id="69" w:author="Adam Wang" w:date="2017-01-06T12:08:00Z"/>
        </w:rPr>
      </w:pPr>
    </w:p>
    <w:p w14:paraId="5EE22F01" w14:textId="77777777" w:rsidR="00400331" w:rsidRDefault="00400331" w:rsidP="00D25860">
      <w:pPr>
        <w:pStyle w:val="ListParagraph"/>
        <w:ind w:left="0"/>
        <w:rPr>
          <w:ins w:id="70" w:author="Adam Wang" w:date="2017-01-05T17:20:00Z"/>
        </w:rPr>
      </w:pPr>
      <w:ins w:id="71" w:author="Adam Wang" w:date="2017-01-06T12:08:00Z">
        <w:r>
          <w:rPr>
            <w:noProof/>
          </w:rPr>
          <w:drawing>
            <wp:inline distT="0" distB="0" distL="0" distR="0" wp14:anchorId="4A5F950A" wp14:editId="4FE58B8E">
              <wp:extent cx="5943600" cy="3587750"/>
              <wp:effectExtent l="0" t="0" r="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5877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6322E41" w14:textId="77777777" w:rsidR="002E7857" w:rsidRDefault="002E7857" w:rsidP="002E7857">
      <w:pPr>
        <w:pStyle w:val="ListParagraph"/>
        <w:ind w:left="0"/>
        <w:rPr>
          <w:ins w:id="72" w:author="Adam Wang" w:date="2017-01-06T14:30:00Z"/>
        </w:rPr>
      </w:pPr>
      <w:ins w:id="73" w:author="Adam Wang" w:date="2017-01-06T14:30:00Z">
        <w:r>
          <w:t>In “Product Import” worksheet, there is “Job Type” and “Job Type Id” to associate the product sections with the Job Type billing information in “eService Import Sheet”</w:t>
        </w:r>
      </w:ins>
    </w:p>
    <w:p w14:paraId="6E2534E0" w14:textId="77777777" w:rsidR="002C6977" w:rsidRDefault="002C6977">
      <w:pPr>
        <w:pStyle w:val="ListParagraph"/>
        <w:ind w:left="0"/>
        <w:rPr>
          <w:ins w:id="74" w:author="Adam Wang" w:date="2017-01-06T14:30:00Z"/>
        </w:rPr>
        <w:pPrChange w:id="75" w:author="Adam Wang" w:date="2017-01-05T17:20:00Z">
          <w:pPr>
            <w:pStyle w:val="ListParagraph"/>
            <w:numPr>
              <w:numId w:val="2"/>
            </w:numPr>
            <w:ind w:hanging="360"/>
          </w:pPr>
        </w:pPrChange>
      </w:pPr>
    </w:p>
    <w:p w14:paraId="246A573C" w14:textId="77777777" w:rsidR="002E7857" w:rsidRDefault="002E7857">
      <w:pPr>
        <w:pStyle w:val="ListParagraph"/>
        <w:ind w:left="0"/>
        <w:rPr>
          <w:ins w:id="76" w:author="Adam Wang" w:date="2017-01-05T17:20:00Z"/>
        </w:rPr>
        <w:pPrChange w:id="77" w:author="Adam Wang" w:date="2017-01-05T17:20:00Z">
          <w:pPr>
            <w:pStyle w:val="ListParagraph"/>
            <w:numPr>
              <w:numId w:val="2"/>
            </w:numPr>
            <w:ind w:hanging="360"/>
          </w:pPr>
        </w:pPrChange>
      </w:pPr>
    </w:p>
    <w:p w14:paraId="1EA154F7" w14:textId="77777777" w:rsidR="002C6977" w:rsidRDefault="007B740D">
      <w:pPr>
        <w:pStyle w:val="ListParagraph"/>
        <w:ind w:left="0"/>
        <w:rPr>
          <w:ins w:id="78" w:author="Adam Wang" w:date="2017-01-06T14:37:00Z"/>
        </w:rPr>
        <w:pPrChange w:id="79" w:author="Adam Wang" w:date="2017-01-05T17:20:00Z">
          <w:pPr>
            <w:pStyle w:val="ListParagraph"/>
            <w:numPr>
              <w:numId w:val="2"/>
            </w:numPr>
            <w:ind w:hanging="360"/>
          </w:pPr>
        </w:pPrChange>
      </w:pPr>
      <w:ins w:id="80" w:author="Adam Wang" w:date="2017-01-06T10:12:00Z">
        <w:r>
          <w:t>Program Product Page</w:t>
        </w:r>
        <w:r w:rsidR="002E7857">
          <w:t xml:space="preserve"> contains following information which can be imported from </w:t>
        </w:r>
      </w:ins>
      <w:ins w:id="81" w:author="Adam Wang" w:date="2017-01-06T14:31:00Z">
        <w:r w:rsidR="002E7857">
          <w:t>“Product Import” Page.</w:t>
        </w:r>
      </w:ins>
    </w:p>
    <w:p w14:paraId="2E455C1A" w14:textId="106CC805" w:rsidR="00384E47" w:rsidRDefault="00384E47">
      <w:pPr>
        <w:pStyle w:val="ListParagraph"/>
        <w:ind w:left="0"/>
        <w:rPr>
          <w:ins w:id="82" w:author="Adam Wang" w:date="2017-01-10T09:02:00Z"/>
        </w:rPr>
        <w:pPrChange w:id="83" w:author="Adam Wang" w:date="2017-01-05T17:20:00Z">
          <w:pPr>
            <w:pStyle w:val="ListParagraph"/>
            <w:numPr>
              <w:numId w:val="2"/>
            </w:numPr>
            <w:ind w:hanging="360"/>
          </w:pPr>
        </w:pPrChange>
      </w:pPr>
    </w:p>
    <w:p w14:paraId="38421C7E" w14:textId="3E103949" w:rsidR="002125A1" w:rsidRDefault="006D4A46">
      <w:pPr>
        <w:pStyle w:val="ListParagraph"/>
        <w:ind w:left="0"/>
        <w:rPr>
          <w:ins w:id="84" w:author="Adam Wang" w:date="2017-01-06T14:37:00Z"/>
        </w:rPr>
        <w:pPrChange w:id="85" w:author="Adam Wang" w:date="2017-01-05T17:20:00Z">
          <w:pPr>
            <w:pStyle w:val="ListParagraph"/>
            <w:numPr>
              <w:numId w:val="2"/>
            </w:numPr>
            <w:ind w:hanging="360"/>
          </w:pPr>
        </w:pPrChange>
      </w:pPr>
      <w:ins w:id="86" w:author="Adam Wang" w:date="2017-01-10T15:21:00Z">
        <w:r>
          <w:rPr>
            <w:noProof/>
          </w:rPr>
          <w:lastRenderedPageBreak/>
          <w:drawing>
            <wp:inline distT="0" distB="0" distL="0" distR="0" wp14:anchorId="74A8CCCF" wp14:editId="4BDED14C">
              <wp:extent cx="5943600" cy="3186430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3186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5EB1927" w14:textId="77777777" w:rsidR="00384E47" w:rsidRDefault="00384E47" w:rsidP="00384E47">
      <w:pPr>
        <w:pStyle w:val="ListParagraph"/>
        <w:ind w:left="0"/>
        <w:rPr>
          <w:ins w:id="87" w:author="Adam Wang" w:date="2017-01-06T14:37:00Z"/>
        </w:rPr>
      </w:pPr>
    </w:p>
    <w:p w14:paraId="1730C07E" w14:textId="77777777" w:rsidR="00384E47" w:rsidRDefault="00384E47" w:rsidP="00384E47">
      <w:pPr>
        <w:pStyle w:val="ListParagraph"/>
        <w:ind w:left="0"/>
        <w:rPr>
          <w:ins w:id="88" w:author="Adam Wang" w:date="2017-01-06T14:37:00Z"/>
        </w:rPr>
      </w:pPr>
      <w:ins w:id="89" w:author="Adam Wang" w:date="2017-01-06T14:37:00Z">
        <w:r>
          <w:t>***** Please do analysis first and see what data is missing and if we need to adjust the template to make easier to import.</w:t>
        </w:r>
      </w:ins>
    </w:p>
    <w:p w14:paraId="445554A6" w14:textId="77777777" w:rsidR="00384E47" w:rsidRDefault="00384E47">
      <w:pPr>
        <w:pStyle w:val="ListParagraph"/>
        <w:ind w:left="0"/>
        <w:rPr>
          <w:ins w:id="90" w:author="Adam Wang" w:date="2017-01-06T14:35:00Z"/>
        </w:rPr>
        <w:pPrChange w:id="91" w:author="Adam Wang" w:date="2017-01-05T17:20:00Z">
          <w:pPr>
            <w:pStyle w:val="ListParagraph"/>
            <w:numPr>
              <w:numId w:val="2"/>
            </w:numPr>
            <w:ind w:hanging="360"/>
          </w:pPr>
        </w:pPrChange>
      </w:pPr>
    </w:p>
    <w:p w14:paraId="189D4AF6" w14:textId="77777777" w:rsidR="00C35526" w:rsidRDefault="00C35526">
      <w:pPr>
        <w:pStyle w:val="ListParagraph"/>
        <w:ind w:left="0"/>
        <w:rPr>
          <w:ins w:id="92" w:author="Adam Wang" w:date="2017-01-06T14:35:00Z"/>
        </w:rPr>
        <w:pPrChange w:id="93" w:author="Adam Wang" w:date="2017-01-05T17:20:00Z">
          <w:pPr>
            <w:pStyle w:val="ListParagraph"/>
            <w:numPr>
              <w:numId w:val="2"/>
            </w:numPr>
            <w:ind w:hanging="360"/>
          </w:pPr>
        </w:pPrChange>
      </w:pPr>
    </w:p>
    <w:p w14:paraId="65516CFF" w14:textId="77777777" w:rsidR="00C35526" w:rsidRDefault="00C35526" w:rsidP="00C35526">
      <w:pPr>
        <w:pStyle w:val="ListParagraph"/>
        <w:numPr>
          <w:ilvl w:val="0"/>
          <w:numId w:val="2"/>
        </w:numPr>
        <w:rPr>
          <w:ins w:id="94" w:author="Adam Wang" w:date="2017-01-06T17:22:00Z"/>
        </w:rPr>
      </w:pPr>
      <w:ins w:id="95" w:author="Adam Wang" w:date="2017-01-06T14:35:00Z">
        <w:r>
          <w:t>Continue refining billing info section calculation</w:t>
        </w:r>
        <w:r w:rsidR="00436FB8">
          <w:t xml:space="preserve"> </w:t>
        </w:r>
      </w:ins>
    </w:p>
    <w:p w14:paraId="7FCF6439" w14:textId="77777777" w:rsidR="00FB2259" w:rsidRDefault="00FB2259">
      <w:pPr>
        <w:pStyle w:val="ListParagraph"/>
        <w:numPr>
          <w:ilvl w:val="1"/>
          <w:numId w:val="2"/>
        </w:numPr>
        <w:rPr>
          <w:ins w:id="96" w:author="Adam Wang" w:date="2017-01-06T17:24:00Z"/>
        </w:rPr>
        <w:pPrChange w:id="97" w:author="Adam Wang" w:date="2017-01-06T17:22:00Z">
          <w:pPr>
            <w:pStyle w:val="ListParagraph"/>
            <w:numPr>
              <w:numId w:val="2"/>
            </w:numPr>
            <w:ind w:hanging="360"/>
          </w:pPr>
        </w:pPrChange>
      </w:pPr>
      <w:ins w:id="98" w:author="Adam Wang" w:date="2017-01-06T17:24:00Z">
        <w:r>
          <w:t>Single</w:t>
        </w:r>
      </w:ins>
      <w:ins w:id="99" w:author="Adam Wang" w:date="2017-01-06T17:23:00Z">
        <w:r>
          <w:t xml:space="preserve"> item recalculation to backfill the missing </w:t>
        </w:r>
      </w:ins>
      <w:ins w:id="100" w:author="Adam Wang" w:date="2017-01-06T17:24:00Z">
        <w:r>
          <w:t xml:space="preserve">estimate </w:t>
        </w:r>
      </w:ins>
      <w:ins w:id="101" w:author="Adam Wang" w:date="2017-01-06T17:23:00Z">
        <w:r>
          <w:t>values in import template. – This task must be done</w:t>
        </w:r>
      </w:ins>
      <w:ins w:id="102" w:author="Adam Wang" w:date="2017-01-06T17:24:00Z">
        <w:r>
          <w:t>.</w:t>
        </w:r>
      </w:ins>
      <w:ins w:id="103" w:author="Bella Bi" w:date="2017-01-09T10:54:00Z">
        <w:r w:rsidR="00316F6A">
          <w:rPr>
            <w:rFonts w:hint="eastAsia"/>
          </w:rPr>
          <w:t>——</w:t>
        </w:r>
        <w:r w:rsidR="00316F6A" w:rsidRPr="00316F6A">
          <w:t xml:space="preserve"> UC011.US01</w:t>
        </w:r>
      </w:ins>
    </w:p>
    <w:p w14:paraId="5244ECFF" w14:textId="77777777" w:rsidR="00FB2259" w:rsidRDefault="00FB2259">
      <w:pPr>
        <w:pStyle w:val="ListParagraph"/>
        <w:numPr>
          <w:ilvl w:val="1"/>
          <w:numId w:val="2"/>
        </w:numPr>
        <w:rPr>
          <w:ins w:id="104" w:author="Adam Wang" w:date="2017-01-06T17:24:00Z"/>
        </w:rPr>
        <w:pPrChange w:id="105" w:author="Adam Wang" w:date="2017-01-06T17:22:00Z">
          <w:pPr>
            <w:pStyle w:val="ListParagraph"/>
            <w:numPr>
              <w:numId w:val="2"/>
            </w:numPr>
            <w:ind w:hanging="360"/>
          </w:pPr>
        </w:pPrChange>
      </w:pPr>
      <w:ins w:id="106" w:author="Adam Wang" w:date="2017-01-06T17:24:00Z">
        <w:r>
          <w:t>Group and Bundle estimate values recalculation.</w:t>
        </w:r>
      </w:ins>
      <w:ins w:id="107" w:author="Bella Bi" w:date="2017-01-09T10:54:00Z">
        <w:r w:rsidR="00316F6A">
          <w:rPr>
            <w:rFonts w:hint="eastAsia"/>
          </w:rPr>
          <w:t>——</w:t>
        </w:r>
        <w:r w:rsidR="00316F6A" w:rsidRPr="00316F6A">
          <w:t xml:space="preserve"> UC011.US02</w:t>
        </w:r>
      </w:ins>
    </w:p>
    <w:p w14:paraId="3944CA14" w14:textId="77777777" w:rsidR="00FB2259" w:rsidRDefault="00FB2259">
      <w:pPr>
        <w:pStyle w:val="ListParagraph"/>
        <w:numPr>
          <w:ilvl w:val="1"/>
          <w:numId w:val="2"/>
        </w:numPr>
        <w:rPr>
          <w:ins w:id="108" w:author="Adam Wang" w:date="2017-01-06T14:35:00Z"/>
        </w:rPr>
        <w:pPrChange w:id="109" w:author="Adam Wang" w:date="2017-01-06T17:22:00Z">
          <w:pPr>
            <w:pStyle w:val="ListParagraph"/>
            <w:numPr>
              <w:numId w:val="2"/>
            </w:numPr>
            <w:ind w:hanging="360"/>
          </w:pPr>
        </w:pPrChange>
      </w:pPr>
      <w:ins w:id="110" w:author="Adam Wang" w:date="2017-01-06T17:25:00Z">
        <w:r>
          <w:t>Group and Bundle adjusted values recalculation.</w:t>
        </w:r>
      </w:ins>
      <w:ins w:id="111" w:author="Bella Bi" w:date="2017-01-09T10:54:00Z">
        <w:r w:rsidR="00316F6A">
          <w:rPr>
            <w:rFonts w:hint="eastAsia"/>
          </w:rPr>
          <w:t>——</w:t>
        </w:r>
        <w:r w:rsidR="00316F6A" w:rsidRPr="00316F6A">
          <w:t xml:space="preserve"> UC011.US03</w:t>
        </w:r>
      </w:ins>
    </w:p>
    <w:p w14:paraId="1F093A22" w14:textId="274BDDBC" w:rsidR="00C35526" w:rsidRDefault="009949BF" w:rsidP="00C35526">
      <w:pPr>
        <w:pStyle w:val="ListParagraph"/>
        <w:numPr>
          <w:ilvl w:val="0"/>
          <w:numId w:val="2"/>
        </w:numPr>
        <w:rPr>
          <w:ins w:id="112" w:author="Adam Wang" w:date="2017-01-06T17:25:00Z"/>
        </w:rPr>
      </w:pPr>
      <w:proofErr w:type="spellStart"/>
      <w:ins w:id="113" w:author="Adam Wang" w:date="2017-01-06T14:36:00Z">
        <w:r>
          <w:t>Micellenous</w:t>
        </w:r>
        <w:proofErr w:type="spellEnd"/>
        <w:r>
          <w:t xml:space="preserve"> fixes – Up to 40 hours.</w:t>
        </w:r>
      </w:ins>
      <w:ins w:id="114" w:author="Bella Bi" w:date="2017-01-11T10:37:00Z">
        <w:r w:rsidR="00307A28">
          <w:rPr>
            <w:rFonts w:hint="eastAsia"/>
          </w:rPr>
          <w:t>——</w:t>
        </w:r>
        <w:r w:rsidR="00307A28">
          <w:rPr>
            <w:rFonts w:hint="eastAsia"/>
          </w:rPr>
          <w:t>UC013.US01</w:t>
        </w:r>
      </w:ins>
    </w:p>
    <w:p w14:paraId="4007EE29" w14:textId="77777777" w:rsidR="004F3D41" w:rsidRDefault="004F3D41" w:rsidP="00C35526">
      <w:pPr>
        <w:pStyle w:val="ListParagraph"/>
        <w:numPr>
          <w:ilvl w:val="0"/>
          <w:numId w:val="2"/>
        </w:numPr>
        <w:rPr>
          <w:ins w:id="115" w:author="Adam Wang" w:date="2017-01-06T17:27:00Z"/>
        </w:rPr>
      </w:pPr>
      <w:ins w:id="116" w:author="Adam Wang" w:date="2017-01-06T17:26:00Z">
        <w:r>
          <w:t xml:space="preserve">eService </w:t>
        </w:r>
      </w:ins>
      <w:ins w:id="117" w:author="Adam Wang" w:date="2017-01-06T17:27:00Z">
        <w:r>
          <w:t>r</w:t>
        </w:r>
      </w:ins>
      <w:ins w:id="118" w:author="Adam Wang" w:date="2017-01-06T17:25:00Z">
        <w:r>
          <w:t xml:space="preserve">elated printing </w:t>
        </w:r>
      </w:ins>
      <w:ins w:id="119" w:author="Adam Wang" w:date="2017-01-06T17:26:00Z">
        <w:r>
          <w:t>functionalities</w:t>
        </w:r>
      </w:ins>
      <w:ins w:id="120" w:author="Adam Wang" w:date="2017-01-06T17:25:00Z">
        <w:r>
          <w:t xml:space="preserve"> </w:t>
        </w:r>
      </w:ins>
      <w:ins w:id="121" w:author="Adam Wang" w:date="2017-01-06T17:27:00Z">
        <w:r>
          <w:t xml:space="preserve">- </w:t>
        </w:r>
        <w:proofErr w:type="spellStart"/>
        <w:r>
          <w:t>Sanjel</w:t>
        </w:r>
        <w:proofErr w:type="spellEnd"/>
      </w:ins>
    </w:p>
    <w:p w14:paraId="0B064B17" w14:textId="77777777" w:rsidR="000F022E" w:rsidRDefault="004F3D41" w:rsidP="00A74256">
      <w:pPr>
        <w:pStyle w:val="ListParagraph"/>
        <w:numPr>
          <w:ilvl w:val="0"/>
          <w:numId w:val="2"/>
        </w:numPr>
        <w:rPr>
          <w:ins w:id="122" w:author="Adam Wang" w:date="2017-01-12T17:29:00Z"/>
        </w:rPr>
      </w:pPr>
      <w:commentRangeStart w:id="123"/>
      <w:commentRangeStart w:id="124"/>
      <w:ins w:id="125" w:author="Adam Wang" w:date="2017-01-06T17:28:00Z">
        <w:r>
          <w:t>Wellbore</w:t>
        </w:r>
      </w:ins>
      <w:commentRangeEnd w:id="123"/>
      <w:r w:rsidR="0046666A">
        <w:rPr>
          <w:rStyle w:val="CommentReference"/>
        </w:rPr>
        <w:commentReference w:id="123"/>
      </w:r>
      <w:commentRangeEnd w:id="124"/>
      <w:r w:rsidR="00461AB4">
        <w:rPr>
          <w:rStyle w:val="CommentReference"/>
        </w:rPr>
        <w:commentReference w:id="124"/>
      </w:r>
      <w:ins w:id="126" w:author="Adam Wang" w:date="2017-01-06T17:28:00Z">
        <w:r>
          <w:t xml:space="preserve"> information </w:t>
        </w:r>
      </w:ins>
      <w:commentRangeStart w:id="127"/>
      <w:commentRangeStart w:id="128"/>
      <w:ins w:id="129" w:author="Adam Wang" w:date="2017-01-06T17:29:00Z">
        <w:r>
          <w:t>import</w:t>
        </w:r>
      </w:ins>
      <w:commentRangeEnd w:id="127"/>
      <w:r w:rsidR="00030A9A">
        <w:rPr>
          <w:rStyle w:val="CommentReference"/>
        </w:rPr>
        <w:commentReference w:id="127"/>
      </w:r>
      <w:commentRangeEnd w:id="128"/>
      <w:r w:rsidR="00401EC2">
        <w:rPr>
          <w:rStyle w:val="CommentReference"/>
        </w:rPr>
        <w:commentReference w:id="128"/>
      </w:r>
      <w:ins w:id="130" w:author="Adam Wang" w:date="2017-01-06T17:29:00Z">
        <w:r>
          <w:t xml:space="preserve"> – work load estimate</w:t>
        </w:r>
      </w:ins>
      <w:ins w:id="131" w:author="Adam Wang" w:date="2017-01-10T09:46:00Z">
        <w:r w:rsidR="00A96DD3">
          <w:t xml:space="preserve"> only </w:t>
        </w:r>
      </w:ins>
      <w:ins w:id="132" w:author="Bella Bi" w:date="2017-01-09T10:50:00Z">
        <w:r w:rsidR="00A74256">
          <w:rPr>
            <w:rFonts w:hint="eastAsia"/>
          </w:rPr>
          <w:t>——</w:t>
        </w:r>
        <w:r w:rsidR="00A74256" w:rsidRPr="00A74256">
          <w:t>UC005.</w:t>
        </w:r>
        <w:commentRangeStart w:id="133"/>
        <w:commentRangeStart w:id="134"/>
        <w:r w:rsidR="00A74256" w:rsidRPr="00A74256">
          <w:t>US01</w:t>
        </w:r>
      </w:ins>
      <w:commentRangeEnd w:id="133"/>
      <w:ins w:id="135" w:author="Bella Bi" w:date="2017-01-11T17:57:00Z">
        <w:r w:rsidR="00C31AF1">
          <w:rPr>
            <w:rStyle w:val="CommentReference"/>
          </w:rPr>
          <w:commentReference w:id="133"/>
        </w:r>
      </w:ins>
      <w:commentRangeEnd w:id="134"/>
    </w:p>
    <w:p w14:paraId="5D7A9C14" w14:textId="77777777" w:rsidR="000F022E" w:rsidRDefault="000F022E">
      <w:pPr>
        <w:pStyle w:val="ListParagraph"/>
        <w:numPr>
          <w:ilvl w:val="1"/>
          <w:numId w:val="2"/>
        </w:numPr>
        <w:rPr>
          <w:ins w:id="136" w:author="Adam Wang" w:date="2017-01-12T17:30:00Z"/>
        </w:rPr>
        <w:pPrChange w:id="137" w:author="Adam Wang" w:date="2017-01-12T17:29:00Z">
          <w:pPr>
            <w:pStyle w:val="ListParagraph"/>
            <w:numPr>
              <w:numId w:val="2"/>
            </w:numPr>
            <w:ind w:hanging="360"/>
          </w:pPr>
        </w:pPrChange>
      </w:pPr>
      <w:ins w:id="138" w:author="Adam Wang" w:date="2017-01-12T17:29:00Z">
        <w:r>
          <w:rPr>
            <w:rFonts w:hint="eastAsia"/>
          </w:rPr>
          <w:t>新增</w:t>
        </w:r>
        <w:r>
          <w:t>一个数据项</w:t>
        </w:r>
        <w:r>
          <w:rPr>
            <w:rFonts w:hint="eastAsia"/>
          </w:rPr>
          <w:t xml:space="preserve"> </w:t>
        </w:r>
        <w:r>
          <w:t xml:space="preserve">Targeted Formation, </w:t>
        </w:r>
      </w:ins>
      <w:commentRangeStart w:id="139"/>
      <w:ins w:id="140" w:author="Adam Wang" w:date="2017-01-12T17:30:00Z">
        <w:r>
          <w:rPr>
            <w:rFonts w:hint="eastAsia"/>
          </w:rPr>
          <w:t>这</w:t>
        </w:r>
        <w:r>
          <w:t>个导入会</w:t>
        </w:r>
        <w:r>
          <w:rPr>
            <w:rFonts w:hint="eastAsia"/>
          </w:rPr>
          <w:t>产</w:t>
        </w:r>
        <w:r>
          <w:t>生</w:t>
        </w:r>
        <w:r>
          <w:rPr>
            <w:rFonts w:hint="eastAsia"/>
          </w:rPr>
          <w:t>除</w:t>
        </w:r>
        <w:r>
          <w:t>导入之外若干个任务</w:t>
        </w:r>
      </w:ins>
      <w:commentRangeEnd w:id="139"/>
      <w:ins w:id="141" w:author="Adam Wang" w:date="2017-01-12T17:33:00Z">
        <w:r>
          <w:rPr>
            <w:rStyle w:val="CommentReference"/>
          </w:rPr>
          <w:commentReference w:id="139"/>
        </w:r>
      </w:ins>
    </w:p>
    <w:p w14:paraId="0B48837F" w14:textId="40C61A61" w:rsidR="004F3D41" w:rsidRDefault="000F022E">
      <w:pPr>
        <w:pStyle w:val="ListParagraph"/>
        <w:numPr>
          <w:ilvl w:val="2"/>
          <w:numId w:val="2"/>
        </w:numPr>
        <w:rPr>
          <w:ins w:id="142" w:author="Adam Wang" w:date="2017-01-12T17:31:00Z"/>
        </w:rPr>
        <w:pPrChange w:id="143" w:author="Adam Wang" w:date="2017-01-12T17:30:00Z">
          <w:pPr>
            <w:pStyle w:val="ListParagraph"/>
            <w:numPr>
              <w:numId w:val="2"/>
            </w:numPr>
            <w:ind w:hanging="360"/>
          </w:pPr>
        </w:pPrChange>
      </w:pPr>
      <w:ins w:id="144" w:author="Adam Wang" w:date="2017-01-12T17:31:00Z">
        <w:r>
          <w:t xml:space="preserve">Program </w:t>
        </w:r>
        <w:r>
          <w:rPr>
            <w:rFonts w:hint="eastAsia"/>
          </w:rPr>
          <w:t>和</w:t>
        </w:r>
      </w:ins>
      <w:proofErr w:type="spellStart"/>
      <w:ins w:id="145" w:author="Adam Wang" w:date="2017-01-12T17:30:00Z">
        <w:r>
          <w:rPr>
            <w:rFonts w:hint="eastAsia"/>
          </w:rPr>
          <w:t>CallSheet</w:t>
        </w:r>
      </w:ins>
      <w:proofErr w:type="spellEnd"/>
      <w:ins w:id="146" w:author="Adam Wang" w:date="2017-01-12T17:31:00Z">
        <w:r>
          <w:rPr>
            <w:rFonts w:hint="eastAsia"/>
          </w:rPr>
          <w:t>中</w:t>
        </w:r>
      </w:ins>
      <w:ins w:id="147" w:author="Adam Wang" w:date="2017-01-12T17:30:00Z">
        <w:r>
          <w:rPr>
            <w:rFonts w:hint="eastAsia"/>
          </w:rPr>
          <w:t>增加</w:t>
        </w:r>
        <w:r>
          <w:rPr>
            <w:rFonts w:hint="eastAsia"/>
          </w:rPr>
          <w:t>Formation</w:t>
        </w:r>
      </w:ins>
      <w:ins w:id="148" w:author="Adam Wang" w:date="2017-01-12T17:31:00Z">
        <w:r>
          <w:t xml:space="preserve"> Section, </w:t>
        </w:r>
        <w:r>
          <w:rPr>
            <w:rFonts w:hint="eastAsia"/>
          </w:rPr>
          <w:t>具</w:t>
        </w:r>
        <w:r>
          <w:t>体位置待定</w:t>
        </w:r>
      </w:ins>
      <w:r w:rsidR="00B320A7">
        <w:rPr>
          <w:rStyle w:val="CommentReference"/>
        </w:rPr>
        <w:commentReference w:id="134"/>
      </w:r>
      <w:ins w:id="149" w:author="Bella Bi" w:date="2017-01-13T10:54:00Z">
        <w:r w:rsidR="00F22F4A" w:rsidRPr="00F22F4A">
          <w:t xml:space="preserve"> </w:t>
        </w:r>
        <w:r w:rsidR="00F22F4A">
          <w:rPr>
            <w:rFonts w:hint="eastAsia"/>
          </w:rPr>
          <w:t>——</w:t>
        </w:r>
        <w:r w:rsidR="00F22F4A" w:rsidRPr="00F22F4A">
          <w:t>UC017.US01</w:t>
        </w:r>
      </w:ins>
    </w:p>
    <w:p w14:paraId="41689DB0" w14:textId="0613B3DC" w:rsidR="000F022E" w:rsidRDefault="000F022E">
      <w:pPr>
        <w:pStyle w:val="ListParagraph"/>
        <w:numPr>
          <w:ilvl w:val="2"/>
          <w:numId w:val="2"/>
        </w:numPr>
        <w:rPr>
          <w:ins w:id="150" w:author="Adam Wang" w:date="2017-01-12T17:32:00Z"/>
        </w:rPr>
        <w:pPrChange w:id="151" w:author="Adam Wang" w:date="2017-01-12T17:30:00Z">
          <w:pPr>
            <w:pStyle w:val="ListParagraph"/>
            <w:numPr>
              <w:numId w:val="2"/>
            </w:numPr>
            <w:ind w:hanging="360"/>
          </w:pPr>
        </w:pPrChange>
      </w:pPr>
      <w:ins w:id="152" w:author="Adam Wang" w:date="2017-01-12T17:32:00Z">
        <w:r>
          <w:rPr>
            <w:rFonts w:hint="eastAsia"/>
          </w:rPr>
          <w:t>F</w:t>
        </w:r>
        <w:r>
          <w:t>ormation</w:t>
        </w:r>
        <w:r>
          <w:rPr>
            <w:rFonts w:hint="eastAsia"/>
          </w:rPr>
          <w:t>数据表</w:t>
        </w:r>
        <w:r>
          <w:t>、服务</w:t>
        </w:r>
        <w:r>
          <w:rPr>
            <w:rFonts w:hint="eastAsia"/>
          </w:rPr>
          <w:t>等</w:t>
        </w:r>
      </w:ins>
      <w:ins w:id="153" w:author="Bella Bi" w:date="2017-01-13T10:54:00Z">
        <w:r w:rsidR="00F22F4A">
          <w:rPr>
            <w:rFonts w:hint="eastAsia"/>
          </w:rPr>
          <w:t>——</w:t>
        </w:r>
        <w:r w:rsidR="00F22F4A" w:rsidRPr="00F22F4A">
          <w:t>UC017.US02</w:t>
        </w:r>
      </w:ins>
    </w:p>
    <w:p w14:paraId="0CBC5AD2" w14:textId="5A28D39D" w:rsidR="000F022E" w:rsidRDefault="000F022E">
      <w:pPr>
        <w:pStyle w:val="ListParagraph"/>
        <w:numPr>
          <w:ilvl w:val="2"/>
          <w:numId w:val="2"/>
        </w:numPr>
        <w:rPr>
          <w:ins w:id="154" w:author="Adam Wang" w:date="2017-01-06T17:28:00Z"/>
        </w:rPr>
        <w:pPrChange w:id="155" w:author="Adam Wang" w:date="2017-01-12T17:30:00Z">
          <w:pPr>
            <w:pStyle w:val="ListParagraph"/>
            <w:numPr>
              <w:numId w:val="2"/>
            </w:numPr>
            <w:ind w:hanging="360"/>
          </w:pPr>
        </w:pPrChange>
      </w:pPr>
      <w:ins w:id="156" w:author="Adam Wang" w:date="2017-01-12T17:32:00Z">
        <w:r>
          <w:rPr>
            <w:rFonts w:hint="eastAsia"/>
          </w:rPr>
          <w:t>Formation</w:t>
        </w:r>
        <w:r>
          <w:rPr>
            <w:rFonts w:hint="eastAsia"/>
          </w:rPr>
          <w:t>数据</w:t>
        </w:r>
        <w:r>
          <w:t>传递</w:t>
        </w:r>
      </w:ins>
      <w:ins w:id="157" w:author="Bella Bi" w:date="2017-01-13T10:54:00Z">
        <w:r w:rsidR="00F22F4A">
          <w:rPr>
            <w:rFonts w:hint="eastAsia"/>
          </w:rPr>
          <w:t>——</w:t>
        </w:r>
        <w:r w:rsidR="00F22F4A" w:rsidRPr="00F22F4A">
          <w:t>UC017.US0</w:t>
        </w:r>
        <w:r w:rsidR="00F22F4A">
          <w:rPr>
            <w:rFonts w:hint="eastAsia"/>
          </w:rPr>
          <w:t>3</w:t>
        </w:r>
      </w:ins>
    </w:p>
    <w:p w14:paraId="77E9687D" w14:textId="17916BCA" w:rsidR="004F3D41" w:rsidRDefault="004F3D41" w:rsidP="00C35526">
      <w:pPr>
        <w:pStyle w:val="ListParagraph"/>
        <w:numPr>
          <w:ilvl w:val="0"/>
          <w:numId w:val="2"/>
        </w:numPr>
        <w:rPr>
          <w:ins w:id="158" w:author="Adam Wang" w:date="2017-01-10T09:45:00Z"/>
        </w:rPr>
      </w:pPr>
      <w:ins w:id="159" w:author="Adam Wang" w:date="2017-01-06T17:26:00Z">
        <w:r>
          <w:t xml:space="preserve"> </w:t>
        </w:r>
      </w:ins>
      <w:ins w:id="160" w:author="Adam Wang" w:date="2017-01-06T17:33:00Z">
        <w:r w:rsidR="00195395">
          <w:t xml:space="preserve">eService to Invoice BizTalk ETL </w:t>
        </w:r>
      </w:ins>
      <w:ins w:id="161" w:author="Adam Wang" w:date="2017-01-10T09:45:00Z">
        <w:r w:rsidR="005B297C">
          <w:t>–</w:t>
        </w:r>
      </w:ins>
      <w:ins w:id="162" w:author="Adam Wang" w:date="2017-01-06T17:33:00Z">
        <w:r w:rsidR="00195395">
          <w:t xml:space="preserve"> </w:t>
        </w:r>
        <w:proofErr w:type="spellStart"/>
        <w:r w:rsidR="00195395">
          <w:t>Sanjel</w:t>
        </w:r>
      </w:ins>
      <w:proofErr w:type="spellEnd"/>
    </w:p>
    <w:p w14:paraId="7BD1BB1D" w14:textId="59010583" w:rsidR="005B297C" w:rsidRDefault="005B297C" w:rsidP="00C35526">
      <w:pPr>
        <w:pStyle w:val="ListParagraph"/>
        <w:numPr>
          <w:ilvl w:val="0"/>
          <w:numId w:val="2"/>
        </w:numPr>
        <w:rPr>
          <w:ins w:id="163" w:author="Adam Wang" w:date="2017-01-10T14:34:00Z"/>
        </w:rPr>
      </w:pPr>
      <w:ins w:id="164" w:author="Adam Wang" w:date="2017-01-10T09:45:00Z">
        <w:r>
          <w:t xml:space="preserve">Blends/Additives </w:t>
        </w:r>
      </w:ins>
      <w:ins w:id="165" w:author="Adam Wang" w:date="2017-01-10T09:46:00Z">
        <w:r w:rsidR="00B706CE">
          <w:t>and their</w:t>
        </w:r>
        <w:r w:rsidR="00A96DD3">
          <w:t xml:space="preserve"> mapping with </w:t>
        </w:r>
        <w:proofErr w:type="spellStart"/>
        <w:r w:rsidR="00A96DD3">
          <w:t>PriceBook</w:t>
        </w:r>
        <w:proofErr w:type="spellEnd"/>
        <w:r w:rsidR="00A96DD3">
          <w:t xml:space="preserve"> , master data clean up </w:t>
        </w:r>
      </w:ins>
      <w:ins w:id="166" w:author="Adam Wang" w:date="2017-01-10T14:34:00Z">
        <w:r w:rsidR="00D075F4">
          <w:t>–</w:t>
        </w:r>
      </w:ins>
      <w:ins w:id="167" w:author="Adam Wang" w:date="2017-01-10T09:46:00Z">
        <w:r w:rsidR="00A96DD3">
          <w:t xml:space="preserve"> </w:t>
        </w:r>
        <w:proofErr w:type="spellStart"/>
        <w:r w:rsidR="00A96DD3">
          <w:t>Sanjel</w:t>
        </w:r>
      </w:ins>
      <w:proofErr w:type="spellEnd"/>
    </w:p>
    <w:p w14:paraId="4CACCE64" w14:textId="69A4CE32" w:rsidR="00D075F4" w:rsidRDefault="00D075F4" w:rsidP="00C35526">
      <w:pPr>
        <w:pStyle w:val="ListParagraph"/>
        <w:numPr>
          <w:ilvl w:val="0"/>
          <w:numId w:val="2"/>
        </w:numPr>
        <w:rPr>
          <w:ins w:id="168" w:author="Adam Wang" w:date="2017-01-12T10:36:00Z"/>
        </w:rPr>
      </w:pPr>
      <w:commentRangeStart w:id="169"/>
      <w:commentRangeStart w:id="170"/>
      <w:ins w:id="171" w:author="Adam Wang" w:date="2017-01-10T14:34:00Z">
        <w:r w:rsidRPr="00B9270A">
          <w:t>Disable Create Program with “NO JDT File”</w:t>
        </w:r>
      </w:ins>
      <w:ins w:id="172" w:author="Adam Wang" w:date="2017-01-10T15:34:00Z">
        <w:r w:rsidR="00B706CE" w:rsidRPr="00B9270A">
          <w:t xml:space="preserve"> </w:t>
        </w:r>
      </w:ins>
      <w:commentRangeEnd w:id="169"/>
      <w:r w:rsidR="00030A9A">
        <w:rPr>
          <w:rStyle w:val="CommentReference"/>
        </w:rPr>
        <w:commentReference w:id="169"/>
      </w:r>
      <w:commentRangeEnd w:id="170"/>
      <w:r w:rsidR="00401EC2">
        <w:rPr>
          <w:rStyle w:val="CommentReference"/>
        </w:rPr>
        <w:commentReference w:id="170"/>
      </w:r>
      <w:ins w:id="173" w:author="Adam Wang" w:date="2017-01-10T15:34:00Z">
        <w:r w:rsidR="00B706CE" w:rsidRPr="00B9270A">
          <w:t>– phase 2</w:t>
        </w:r>
      </w:ins>
      <w:ins w:id="174" w:author="Bella Bi" w:date="2017-01-11T11:10:00Z">
        <w:r w:rsidR="001F5C08" w:rsidRPr="00B9270A">
          <w:rPr>
            <w:rFonts w:hint="eastAsia"/>
          </w:rPr>
          <w:t>——</w:t>
        </w:r>
      </w:ins>
      <w:ins w:id="175" w:author="Bella Bi" w:date="2017-01-11T10:39:00Z">
        <w:r w:rsidR="00937AA4" w:rsidRPr="00B9270A">
          <w:rPr>
            <w:rFonts w:hint="eastAsia"/>
          </w:rPr>
          <w:t>UC015.US01</w:t>
        </w:r>
      </w:ins>
    </w:p>
    <w:p w14:paraId="7287315F" w14:textId="703E8B7B" w:rsidR="00C05194" w:rsidRDefault="00841115">
      <w:pPr>
        <w:ind w:left="720"/>
        <w:rPr>
          <w:ins w:id="176" w:author="Adam Wang" w:date="2017-01-12T10:40:00Z"/>
        </w:rPr>
        <w:pPrChange w:id="177" w:author="Adam Wang" w:date="2017-01-12T10:36:00Z">
          <w:pPr>
            <w:pStyle w:val="ListParagraph"/>
            <w:numPr>
              <w:numId w:val="2"/>
            </w:numPr>
            <w:ind w:hanging="360"/>
          </w:pPr>
        </w:pPrChange>
      </w:pPr>
      <w:ins w:id="178" w:author="Adam Wang" w:date="2017-01-12T10:38:00Z">
        <w:r>
          <w:rPr>
            <w:rFonts w:hint="eastAsia"/>
          </w:rPr>
          <w:t>这个</w:t>
        </w:r>
        <w:r>
          <w:t>需求，是由于</w:t>
        </w:r>
        <w:r>
          <w:rPr>
            <w:rFonts w:hint="eastAsia"/>
          </w:rPr>
          <w:t>program</w:t>
        </w:r>
        <w:r>
          <w:rPr>
            <w:rFonts w:hint="eastAsia"/>
          </w:rPr>
          <w:t>整</w:t>
        </w:r>
        <w:r>
          <w:t>体结构变化产生的，涉及到</w:t>
        </w:r>
      </w:ins>
      <w:ins w:id="179" w:author="Adam Wang" w:date="2017-01-12T10:39:00Z">
        <w:r>
          <w:rPr>
            <w:rFonts w:hint="eastAsia"/>
          </w:rPr>
          <w:t>本</w:t>
        </w:r>
        <w:r>
          <w:t>文档中的</w:t>
        </w:r>
        <w:r>
          <w:rPr>
            <w:rFonts w:hint="eastAsia"/>
          </w:rPr>
          <w:t>12</w:t>
        </w:r>
        <w:r>
          <w:rPr>
            <w:rFonts w:hint="eastAsia"/>
          </w:rPr>
          <w:t>，</w:t>
        </w:r>
        <w:r>
          <w:rPr>
            <w:rFonts w:hint="eastAsia"/>
          </w:rPr>
          <w:t xml:space="preserve"> </w:t>
        </w:r>
        <w:commentRangeStart w:id="180"/>
        <w:r>
          <w:rPr>
            <w:rFonts w:hint="eastAsia"/>
          </w:rPr>
          <w:t>13</w:t>
        </w:r>
      </w:ins>
      <w:commentRangeEnd w:id="180"/>
      <w:ins w:id="181" w:author="Adam Wang" w:date="2017-01-12T17:27:00Z">
        <w:r w:rsidR="00F26819">
          <w:rPr>
            <w:rStyle w:val="CommentReference"/>
          </w:rPr>
          <w:commentReference w:id="180"/>
        </w:r>
      </w:ins>
      <w:ins w:id="182" w:author="Adam Wang" w:date="2017-01-12T10:39:00Z">
        <w:r>
          <w:rPr>
            <w:rFonts w:hint="eastAsia"/>
          </w:rPr>
          <w:t>，</w:t>
        </w:r>
        <w:r>
          <w:rPr>
            <w:rFonts w:hint="eastAsia"/>
          </w:rPr>
          <w:t xml:space="preserve"> 14</w:t>
        </w:r>
      </w:ins>
    </w:p>
    <w:p w14:paraId="2A79EDD0" w14:textId="430F8836" w:rsidR="00841115" w:rsidRDefault="00841115">
      <w:pPr>
        <w:ind w:left="720"/>
        <w:rPr>
          <w:ins w:id="183" w:author="Adam Wang" w:date="2017-01-12T10:40:00Z"/>
        </w:rPr>
        <w:pPrChange w:id="184" w:author="Adam Wang" w:date="2017-01-12T10:36:00Z">
          <w:pPr>
            <w:pStyle w:val="ListParagraph"/>
            <w:numPr>
              <w:numId w:val="2"/>
            </w:numPr>
            <w:ind w:hanging="360"/>
          </w:pPr>
        </w:pPrChange>
      </w:pPr>
      <w:ins w:id="185" w:author="Adam Wang" w:date="2017-01-12T10:40:00Z">
        <w:r>
          <w:rPr>
            <w:rFonts w:hint="eastAsia"/>
          </w:rPr>
          <w:lastRenderedPageBreak/>
          <w:t>隐含如</w:t>
        </w:r>
        <w:r>
          <w:t>下变化：</w:t>
        </w:r>
      </w:ins>
    </w:p>
    <w:p w14:paraId="45E948C0" w14:textId="5AE5D794" w:rsidR="00841115" w:rsidRDefault="00841115">
      <w:pPr>
        <w:pStyle w:val="ListParagraph"/>
        <w:ind w:left="1440"/>
        <w:rPr>
          <w:ins w:id="186" w:author="Adam Wang" w:date="2017-01-12T10:44:00Z"/>
        </w:rPr>
        <w:pPrChange w:id="187" w:author="Adam Wang" w:date="2017-01-12T11:38:00Z">
          <w:pPr>
            <w:pStyle w:val="ListParagraph"/>
            <w:numPr>
              <w:numId w:val="2"/>
            </w:numPr>
            <w:ind w:hanging="360"/>
          </w:pPr>
        </w:pPrChange>
      </w:pPr>
      <w:ins w:id="188" w:author="Adam Wang" w:date="2017-01-12T10:41:00Z">
        <w:r>
          <w:rPr>
            <w:rFonts w:hint="eastAsia"/>
          </w:rPr>
          <w:t>导入</w:t>
        </w:r>
        <w:r>
          <w:rPr>
            <w:rFonts w:hint="eastAsia"/>
          </w:rPr>
          <w:t>JDT</w:t>
        </w:r>
        <w:r>
          <w:rPr>
            <w:rFonts w:hint="eastAsia"/>
          </w:rPr>
          <w:t>的</w:t>
        </w:r>
        <w:r>
          <w:t>时候，不再进入</w:t>
        </w:r>
        <w:r>
          <w:rPr>
            <w:rFonts w:hint="eastAsia"/>
          </w:rPr>
          <w:t>导</w:t>
        </w:r>
        <w:r>
          <w:t>航页面了</w:t>
        </w:r>
      </w:ins>
      <w:ins w:id="189" w:author="Adam Wang" w:date="2017-01-12T10:42:00Z">
        <w:r>
          <w:rPr>
            <w:rFonts w:hint="eastAsia"/>
          </w:rPr>
          <w:t>。</w:t>
        </w:r>
        <w:r>
          <w:t>原</w:t>
        </w:r>
        <w:r>
          <w:rPr>
            <w:rFonts w:hint="eastAsia"/>
          </w:rPr>
          <w:t>来</w:t>
        </w:r>
        <w:r>
          <w:t>是进入导航页面，可以修改数据，最后按</w:t>
        </w:r>
        <w:r>
          <w:rPr>
            <w:rFonts w:hint="eastAsia"/>
          </w:rPr>
          <w:t>Finish</w:t>
        </w:r>
        <w:r>
          <w:rPr>
            <w:rFonts w:hint="eastAsia"/>
          </w:rPr>
          <w:t>键</w:t>
        </w:r>
        <w:r>
          <w:t>保存。现</w:t>
        </w:r>
        <w:r>
          <w:rPr>
            <w:rFonts w:hint="eastAsia"/>
          </w:rPr>
          <w:t>在</w:t>
        </w:r>
        <w:r>
          <w:t>不</w:t>
        </w:r>
      </w:ins>
      <w:ins w:id="190" w:author="Adam Wang" w:date="2017-01-12T10:43:00Z">
        <w:r>
          <w:t>用了，直接对导入的数据进行实体验证，如果通过了，保存数据库。如</w:t>
        </w:r>
        <w:r>
          <w:rPr>
            <w:rFonts w:hint="eastAsia"/>
          </w:rPr>
          <w:t>果</w:t>
        </w:r>
        <w:r>
          <w:t>没通过，返回验证错误信息</w:t>
        </w:r>
      </w:ins>
      <w:ins w:id="191" w:author="Adam Wang" w:date="2017-01-12T10:44:00Z">
        <w:r>
          <w:rPr>
            <w:rFonts w:hint="eastAsia"/>
          </w:rPr>
          <w:t>，此</w:t>
        </w:r>
        <w:r>
          <w:t>处分两种情况。</w:t>
        </w:r>
      </w:ins>
    </w:p>
    <w:p w14:paraId="3E8C30C4" w14:textId="0D4C2F29" w:rsidR="00841115" w:rsidRDefault="00841115">
      <w:pPr>
        <w:pStyle w:val="ListParagraph"/>
        <w:numPr>
          <w:ilvl w:val="2"/>
          <w:numId w:val="2"/>
        </w:numPr>
        <w:rPr>
          <w:ins w:id="192" w:author="Adam Wang" w:date="2017-01-12T11:29:00Z"/>
        </w:rPr>
        <w:pPrChange w:id="193" w:author="Adam Wang" w:date="2017-01-12T10:44:00Z">
          <w:pPr>
            <w:pStyle w:val="ListParagraph"/>
            <w:numPr>
              <w:numId w:val="2"/>
            </w:numPr>
            <w:ind w:hanging="360"/>
          </w:pPr>
        </w:pPrChange>
      </w:pPr>
      <w:ins w:id="194" w:author="Adam Wang" w:date="2017-01-12T10:44:00Z">
        <w:r>
          <w:rPr>
            <w:rFonts w:hint="eastAsia"/>
          </w:rPr>
          <w:t>如</w:t>
        </w:r>
        <w:r>
          <w:t>果是致</w:t>
        </w:r>
      </w:ins>
      <w:ins w:id="195" w:author="Adam Wang" w:date="2017-01-12T10:45:00Z">
        <w:r>
          <w:t>命验证没有通过，</w:t>
        </w:r>
        <w:r>
          <w:rPr>
            <w:rFonts w:hint="eastAsia"/>
          </w:rPr>
          <w:t>如</w:t>
        </w:r>
        <w:r>
          <w:t>数据库中</w:t>
        </w:r>
      </w:ins>
      <w:ins w:id="196" w:author="Adam Wang" w:date="2017-01-12T10:46:00Z">
        <w:r>
          <w:rPr>
            <w:rFonts w:hint="eastAsia"/>
          </w:rPr>
          <w:t>同</w:t>
        </w:r>
        <w:r>
          <w:t>一</w:t>
        </w:r>
        <w:r>
          <w:rPr>
            <w:rFonts w:hint="eastAsia"/>
          </w:rPr>
          <w:t>program id</w:t>
        </w:r>
      </w:ins>
      <w:ins w:id="197" w:author="Adam Wang" w:date="2017-01-12T11:27:00Z">
        <w:r w:rsidR="00CA4E3F">
          <w:rPr>
            <w:rFonts w:hint="eastAsia"/>
          </w:rPr>
          <w:t>如</w:t>
        </w:r>
        <w:r w:rsidR="00CA4E3F">
          <w:t>果存在</w:t>
        </w:r>
        <w:r w:rsidR="00CA4E3F">
          <w:rPr>
            <w:rFonts w:hint="eastAsia"/>
          </w:rPr>
          <w:t>的</w:t>
        </w:r>
        <w:r w:rsidR="00CA4E3F">
          <w:t>话，</w:t>
        </w:r>
      </w:ins>
      <w:ins w:id="198" w:author="Adam Wang" w:date="2017-01-12T11:29:00Z">
        <w:r w:rsidR="00021690">
          <w:rPr>
            <w:rFonts w:hint="eastAsia"/>
          </w:rPr>
          <w:t>同样</w:t>
        </w:r>
        <w:proofErr w:type="spellStart"/>
        <w:r w:rsidR="00021690">
          <w:rPr>
            <w:rFonts w:hint="eastAsia"/>
          </w:rPr>
          <w:t>programid</w:t>
        </w:r>
        <w:proofErr w:type="spellEnd"/>
        <w:r w:rsidR="00021690">
          <w:rPr>
            <w:rFonts w:hint="eastAsia"/>
          </w:rPr>
          <w:t>的</w:t>
        </w:r>
        <w:r w:rsidR="00021690">
          <w:rPr>
            <w:rFonts w:hint="eastAsia"/>
          </w:rPr>
          <w:t>program</w:t>
        </w:r>
        <w:r w:rsidR="00021690">
          <w:rPr>
            <w:rFonts w:hint="eastAsia"/>
          </w:rPr>
          <w:t>是</w:t>
        </w:r>
        <w:r w:rsidR="00021690">
          <w:t>不可能被重复创建的。</w:t>
        </w:r>
      </w:ins>
      <w:ins w:id="199" w:author="Bella Bi" w:date="2017-01-15T10:01:00Z">
        <w:r w:rsidR="00E37A49">
          <w:rPr>
            <w:rFonts w:hint="eastAsia"/>
          </w:rPr>
          <w:t>——</w:t>
        </w:r>
        <w:r w:rsidR="00E37A49" w:rsidRPr="00E37A49">
          <w:t>UC015.US02</w:t>
        </w:r>
      </w:ins>
    </w:p>
    <w:p w14:paraId="44745A3C" w14:textId="5D4250E1" w:rsidR="00021690" w:rsidRDefault="00021690">
      <w:pPr>
        <w:pStyle w:val="ListParagraph"/>
        <w:numPr>
          <w:ilvl w:val="2"/>
          <w:numId w:val="2"/>
        </w:numPr>
        <w:rPr>
          <w:ins w:id="200" w:author="Adam Wang" w:date="2017-01-12T11:32:00Z"/>
        </w:rPr>
        <w:pPrChange w:id="201" w:author="Adam Wang" w:date="2017-01-12T10:44:00Z">
          <w:pPr>
            <w:pStyle w:val="ListParagraph"/>
            <w:numPr>
              <w:numId w:val="2"/>
            </w:numPr>
            <w:ind w:hanging="360"/>
          </w:pPr>
        </w:pPrChange>
      </w:pPr>
      <w:ins w:id="202" w:author="Adam Wang" w:date="2017-01-12T11:29:00Z">
        <w:r>
          <w:rPr>
            <w:rFonts w:hint="eastAsia"/>
          </w:rPr>
          <w:t>如果</w:t>
        </w:r>
        <w:r>
          <w:t>其他</w:t>
        </w:r>
        <w:r>
          <w:rPr>
            <w:rFonts w:hint="eastAsia"/>
          </w:rPr>
          <w:t xml:space="preserve"> </w:t>
        </w:r>
        <w:bookmarkStart w:id="203" w:name="OLE_LINK6"/>
        <w:bookmarkStart w:id="204" w:name="OLE_LINK7"/>
        <w:r>
          <w:rPr>
            <w:rFonts w:hint="eastAsia"/>
          </w:rPr>
          <w:t>mandator</w:t>
        </w:r>
      </w:ins>
      <w:ins w:id="205" w:author="Adam Wang" w:date="2017-01-12T11:30:00Z">
        <w:r>
          <w:t>y</w:t>
        </w:r>
        <w:bookmarkEnd w:id="203"/>
        <w:bookmarkEnd w:id="204"/>
        <w:r>
          <w:t xml:space="preserve"> fields</w:t>
        </w:r>
        <w:r>
          <w:rPr>
            <w:rFonts w:hint="eastAsia"/>
          </w:rPr>
          <w:t>不能</w:t>
        </w:r>
        <w:r>
          <w:t>通过验</w:t>
        </w:r>
      </w:ins>
      <w:ins w:id="206" w:author="Adam Wang" w:date="2017-01-12T11:31:00Z">
        <w:r>
          <w:rPr>
            <w:rFonts w:hint="eastAsia"/>
          </w:rPr>
          <w:t>证</w:t>
        </w:r>
      </w:ins>
      <w:ins w:id="207" w:author="Adam Wang" w:date="2017-01-12T11:30:00Z">
        <w:r>
          <w:t>的话，</w:t>
        </w:r>
      </w:ins>
      <w:ins w:id="208" w:author="Adam Wang" w:date="2017-01-12T11:31:00Z">
        <w:r>
          <w:rPr>
            <w:rFonts w:hint="eastAsia"/>
          </w:rPr>
          <w:t>要</w:t>
        </w:r>
        <w:r>
          <w:t>提示会被保存</w:t>
        </w:r>
        <w:r>
          <w:rPr>
            <w:rFonts w:hint="eastAsia"/>
          </w:rPr>
          <w:t>为</w:t>
        </w:r>
        <w:proofErr w:type="spellStart"/>
        <w:r>
          <w:rPr>
            <w:rFonts w:hint="eastAsia"/>
          </w:rPr>
          <w:t>InProgress</w:t>
        </w:r>
        <w:proofErr w:type="spellEnd"/>
        <w:r>
          <w:rPr>
            <w:rFonts w:hint="eastAsia"/>
          </w:rPr>
          <w:t>状</w:t>
        </w:r>
        <w:r>
          <w:t>态，是否继续。如果是，存入数据库</w:t>
        </w:r>
        <w:r>
          <w:rPr>
            <w:rFonts w:hint="eastAsia"/>
          </w:rPr>
          <w:t>。</w:t>
        </w:r>
        <w:r>
          <w:t>如</w:t>
        </w:r>
        <w:r>
          <w:rPr>
            <w:rFonts w:hint="eastAsia"/>
          </w:rPr>
          <w:t>果</w:t>
        </w:r>
        <w:r>
          <w:t>不是，</w:t>
        </w:r>
        <w:r>
          <w:rPr>
            <w:rFonts w:hint="eastAsia"/>
          </w:rPr>
          <w:t>丢</w:t>
        </w:r>
        <w:r>
          <w:t>弃</w:t>
        </w:r>
      </w:ins>
      <w:ins w:id="209" w:author="Adam Wang" w:date="2017-01-12T11:32:00Z">
        <w:r>
          <w:t>返回。</w:t>
        </w:r>
      </w:ins>
      <w:ins w:id="210" w:author="Bella Bi" w:date="2017-01-15T10:01:00Z">
        <w:r w:rsidR="00E37A49">
          <w:rPr>
            <w:rFonts w:hint="eastAsia"/>
          </w:rPr>
          <w:t>——</w:t>
        </w:r>
        <w:r w:rsidR="00E37A49" w:rsidRPr="00E37A49">
          <w:t>UC015.US0</w:t>
        </w:r>
        <w:r w:rsidR="00E37A49">
          <w:rPr>
            <w:rFonts w:hint="eastAsia"/>
          </w:rPr>
          <w:t>3</w:t>
        </w:r>
      </w:ins>
    </w:p>
    <w:p w14:paraId="306653EA" w14:textId="77777777" w:rsidR="00021690" w:rsidRPr="00B9270A" w:rsidRDefault="00021690">
      <w:pPr>
        <w:pStyle w:val="ListParagraph"/>
        <w:ind w:left="1440"/>
        <w:rPr>
          <w:ins w:id="211" w:author="Adam Wang" w:date="2017-01-10T15:24:00Z"/>
        </w:rPr>
        <w:pPrChange w:id="212" w:author="Adam Wang" w:date="2017-01-12T11:38:00Z">
          <w:pPr>
            <w:pStyle w:val="ListParagraph"/>
            <w:numPr>
              <w:numId w:val="2"/>
            </w:numPr>
            <w:ind w:hanging="360"/>
          </w:pPr>
        </w:pPrChange>
      </w:pPr>
    </w:p>
    <w:p w14:paraId="20FCE49E" w14:textId="52D4CD9B" w:rsidR="00E13DC0" w:rsidRPr="00B9270A" w:rsidRDefault="00E13DC0" w:rsidP="00C35526">
      <w:pPr>
        <w:pStyle w:val="ListParagraph"/>
        <w:numPr>
          <w:ilvl w:val="0"/>
          <w:numId w:val="2"/>
        </w:numPr>
        <w:rPr>
          <w:ins w:id="213" w:author="Adam Wang" w:date="2017-01-10T15:29:00Z"/>
        </w:rPr>
      </w:pPr>
      <w:ins w:id="214" w:author="Adam Wang" w:date="2017-01-10T15:24:00Z">
        <w:r w:rsidRPr="00B9270A">
          <w:t>Remove well profile page from directly under program</w:t>
        </w:r>
      </w:ins>
      <w:ins w:id="215" w:author="Adam Wang" w:date="2017-01-10T15:29:00Z">
        <w:r w:rsidRPr="00B9270A">
          <w:t>.</w:t>
        </w:r>
      </w:ins>
      <w:ins w:id="216" w:author="Bella Bi" w:date="2017-01-11T10:51:00Z">
        <w:r w:rsidR="00937AA4" w:rsidRPr="00B9270A">
          <w:rPr>
            <w:rFonts w:hint="eastAsia"/>
          </w:rPr>
          <w:t xml:space="preserve"> </w:t>
        </w:r>
      </w:ins>
      <w:ins w:id="217" w:author="Bella Bi" w:date="2017-01-11T11:10:00Z">
        <w:r w:rsidR="001F5C08" w:rsidRPr="00B9270A">
          <w:rPr>
            <w:rFonts w:hint="eastAsia"/>
          </w:rPr>
          <w:t>——</w:t>
        </w:r>
      </w:ins>
      <w:ins w:id="218" w:author="Bella Bi" w:date="2017-01-11T10:51:00Z">
        <w:r w:rsidR="00F22F4A">
          <w:rPr>
            <w:rFonts w:hint="eastAsia"/>
          </w:rPr>
          <w:t>UC0</w:t>
        </w:r>
      </w:ins>
      <w:ins w:id="219" w:author="Bella Bi" w:date="2017-01-13T10:59:00Z">
        <w:r w:rsidR="00F22F4A">
          <w:rPr>
            <w:rFonts w:hint="eastAsia"/>
          </w:rPr>
          <w:t>0</w:t>
        </w:r>
      </w:ins>
      <w:ins w:id="220" w:author="Bella Bi" w:date="2017-01-11T10:51:00Z">
        <w:r w:rsidR="00937AA4" w:rsidRPr="00B9270A">
          <w:rPr>
            <w:rFonts w:hint="eastAsia"/>
          </w:rPr>
          <w:t>5.US0</w:t>
        </w:r>
      </w:ins>
      <w:ins w:id="221" w:author="Bella Bi" w:date="2017-01-13T10:59:00Z">
        <w:r w:rsidR="00F22F4A">
          <w:rPr>
            <w:rFonts w:hint="eastAsia"/>
          </w:rPr>
          <w:t>4</w:t>
        </w:r>
      </w:ins>
    </w:p>
    <w:p w14:paraId="0DBA2824" w14:textId="1086C180" w:rsidR="00E13DC0" w:rsidRDefault="00E13DC0" w:rsidP="00C35526">
      <w:pPr>
        <w:pStyle w:val="ListParagraph"/>
        <w:numPr>
          <w:ilvl w:val="0"/>
          <w:numId w:val="2"/>
        </w:numPr>
        <w:rPr>
          <w:ins w:id="222" w:author="Adam Wang" w:date="2017-01-10T15:30:00Z"/>
        </w:rPr>
      </w:pPr>
      <w:ins w:id="223" w:author="Adam Wang" w:date="2017-01-10T15:29:00Z">
        <w:r>
          <w:t xml:space="preserve">Add each job imported well profile page to </w:t>
        </w:r>
        <w:proofErr w:type="spellStart"/>
        <w:r>
          <w:t>pumpingjobsection</w:t>
        </w:r>
        <w:proofErr w:type="spellEnd"/>
        <w:r>
          <w:t xml:space="preserve">- </w:t>
        </w:r>
      </w:ins>
      <w:ins w:id="224" w:author="Adam Wang" w:date="2017-01-10T15:30:00Z">
        <w:r>
          <w:t xml:space="preserve">for display structure </w:t>
        </w:r>
      </w:ins>
      <w:ins w:id="225" w:author="Adam Wang" w:date="2017-01-10T15:29:00Z">
        <w:r>
          <w:t>see new UI mock.</w:t>
        </w:r>
      </w:ins>
      <w:ins w:id="226" w:author="Adam Wang" w:date="2017-01-10T15:33:00Z">
        <w:r w:rsidR="00B706CE">
          <w:t xml:space="preserve"> </w:t>
        </w:r>
      </w:ins>
      <w:ins w:id="227" w:author="Bella Bi" w:date="2017-01-11T11:10:00Z">
        <w:r w:rsidR="001F5C08">
          <w:rPr>
            <w:rFonts w:hint="eastAsia"/>
          </w:rPr>
          <w:t>——</w:t>
        </w:r>
      </w:ins>
      <w:ins w:id="228" w:author="Bella Bi" w:date="2017-01-11T10:54:00Z">
        <w:r w:rsidR="00725395">
          <w:rPr>
            <w:rFonts w:hint="eastAsia"/>
          </w:rPr>
          <w:t>UC005.US02</w:t>
        </w:r>
      </w:ins>
    </w:p>
    <w:p w14:paraId="04F084D8" w14:textId="7C8792F3" w:rsidR="00E13DC0" w:rsidRDefault="00B706CE" w:rsidP="00C35526">
      <w:pPr>
        <w:pStyle w:val="ListParagraph"/>
        <w:numPr>
          <w:ilvl w:val="0"/>
          <w:numId w:val="2"/>
        </w:numPr>
        <w:rPr>
          <w:ins w:id="229" w:author="Adam Wang" w:date="2017-01-06T12:21:00Z"/>
        </w:rPr>
      </w:pPr>
      <w:bookmarkStart w:id="230" w:name="OLE_LINK2"/>
      <w:bookmarkStart w:id="231" w:name="OLE_LINK3"/>
      <w:bookmarkStart w:id="232" w:name="OLE_LINK4"/>
      <w:bookmarkStart w:id="233" w:name="OLE_LINK5"/>
      <w:ins w:id="234" w:author="Adam Wang" w:date="2017-01-10T15:33:00Z">
        <w:r>
          <w:t>Re-o</w:t>
        </w:r>
      </w:ins>
      <w:ins w:id="235" w:author="Adam Wang" w:date="2017-01-10T15:30:00Z">
        <w:r w:rsidR="00E13DC0">
          <w:t xml:space="preserve">rganize the program </w:t>
        </w:r>
        <w:proofErr w:type="spellStart"/>
        <w:r w:rsidR="00E13DC0">
          <w:t>treeview</w:t>
        </w:r>
        <w:bookmarkEnd w:id="230"/>
        <w:bookmarkEnd w:id="231"/>
        <w:proofErr w:type="spellEnd"/>
        <w:r w:rsidR="00E13DC0">
          <w:t>, sub-node</w:t>
        </w:r>
      </w:ins>
      <w:ins w:id="236" w:author="Adam Wang" w:date="2017-01-10T15:31:00Z">
        <w:r w:rsidR="00E13DC0">
          <w:t>s</w:t>
        </w:r>
      </w:ins>
      <w:ins w:id="237" w:author="Adam Wang" w:date="2017-01-10T15:30:00Z">
        <w:r w:rsidR="00E13DC0">
          <w:t xml:space="preserve"> in </w:t>
        </w:r>
      </w:ins>
      <w:ins w:id="238" w:author="Adam Wang" w:date="2017-01-10T15:31:00Z">
        <w:r w:rsidR="00E13DC0">
          <w:t>“P</w:t>
        </w:r>
      </w:ins>
      <w:ins w:id="239" w:author="Adam Wang" w:date="2017-01-10T15:30:00Z">
        <w:r w:rsidR="00E13DC0">
          <w:t>roduct Section</w:t>
        </w:r>
      </w:ins>
      <w:ins w:id="240" w:author="Adam Wang" w:date="2017-01-10T15:31:00Z">
        <w:r w:rsidR="00E13DC0">
          <w:t xml:space="preserve">”, </w:t>
        </w:r>
        <w:r>
          <w:t xml:space="preserve">If possible, make the job type name as the node name, and display only the nodes with data. </w:t>
        </w:r>
      </w:ins>
      <w:ins w:id="241" w:author="Adam Wang" w:date="2017-01-10T15:32:00Z">
        <w:r>
          <w:t xml:space="preserve">For example, if there only one job type, there should be only one node. If it is too difficult to </w:t>
        </w:r>
        <w:commentRangeStart w:id="242"/>
        <w:commentRangeStart w:id="243"/>
        <w:r>
          <w:t>make it dynamic</w:t>
        </w:r>
      </w:ins>
      <w:commentRangeEnd w:id="242"/>
      <w:r w:rsidR="0024504F">
        <w:rPr>
          <w:rStyle w:val="CommentReference"/>
        </w:rPr>
        <w:commentReference w:id="242"/>
      </w:r>
      <w:commentRangeEnd w:id="243"/>
      <w:r w:rsidR="00401EC2">
        <w:rPr>
          <w:rStyle w:val="CommentReference"/>
        </w:rPr>
        <w:commentReference w:id="243"/>
      </w:r>
      <w:ins w:id="244" w:author="Adam Wang" w:date="2017-01-10T15:32:00Z">
        <w:r>
          <w:t xml:space="preserve">, just preset 4 sub-nodes and name them as </w:t>
        </w:r>
      </w:ins>
      <w:ins w:id="245" w:author="Adam Wang" w:date="2017-01-10T15:33:00Z">
        <w:r>
          <w:t xml:space="preserve">“Product Page 1”, “Product Page 2” and so on. </w:t>
        </w:r>
      </w:ins>
      <w:bookmarkEnd w:id="232"/>
      <w:bookmarkEnd w:id="233"/>
      <w:ins w:id="246" w:author="Adam Wang" w:date="2017-01-10T15:34:00Z">
        <w:r>
          <w:t>–</w:t>
        </w:r>
      </w:ins>
      <w:ins w:id="247" w:author="Adam Wang" w:date="2017-01-10T15:33:00Z">
        <w:r>
          <w:t xml:space="preserve"> Phase </w:t>
        </w:r>
      </w:ins>
      <w:ins w:id="248" w:author="Adam Wang" w:date="2017-01-10T15:34:00Z">
        <w:r>
          <w:t>2</w:t>
        </w:r>
      </w:ins>
      <w:ins w:id="249" w:author="Bella Bi" w:date="2017-01-11T11:10:00Z">
        <w:r w:rsidR="001F5C08">
          <w:rPr>
            <w:rFonts w:hint="eastAsia"/>
          </w:rPr>
          <w:t>——</w:t>
        </w:r>
        <w:r w:rsidR="001F5C08">
          <w:rPr>
            <w:rFonts w:hint="eastAsia"/>
          </w:rPr>
          <w:t>UC016.US01</w:t>
        </w:r>
      </w:ins>
    </w:p>
    <w:p w14:paraId="505A7CF1" w14:textId="195B0598" w:rsidR="00E444FA" w:rsidRDefault="00E444FA">
      <w:pPr>
        <w:pStyle w:val="ListParagraph"/>
        <w:ind w:left="0"/>
        <w:rPr>
          <w:ins w:id="250" w:author="Adam Wang" w:date="2017-01-06T14:30:00Z"/>
        </w:rPr>
        <w:pPrChange w:id="251" w:author="Adam Wang" w:date="2017-01-05T17:20:00Z">
          <w:pPr>
            <w:pStyle w:val="ListParagraph"/>
            <w:numPr>
              <w:numId w:val="2"/>
            </w:numPr>
            <w:ind w:hanging="360"/>
          </w:pPr>
        </w:pPrChange>
      </w:pPr>
    </w:p>
    <w:p w14:paraId="3A781B5E" w14:textId="6FA19FC7" w:rsidR="002E7857" w:rsidRDefault="007F3622">
      <w:pPr>
        <w:pStyle w:val="ListParagraph"/>
        <w:ind w:left="0"/>
        <w:rPr>
          <w:ins w:id="252" w:author="Adam Wang" w:date="2017-01-06T14:30:00Z"/>
        </w:rPr>
        <w:pPrChange w:id="253" w:author="Adam Wang" w:date="2017-01-05T17:20:00Z">
          <w:pPr>
            <w:pStyle w:val="ListParagraph"/>
            <w:numPr>
              <w:numId w:val="2"/>
            </w:numPr>
            <w:ind w:hanging="360"/>
          </w:pPr>
        </w:pPrChange>
      </w:pPr>
      <w:ins w:id="254" w:author="Adam Wang" w:date="2017-01-16T17:53:00Z">
        <w:r>
          <w:t>Blend and Additive Master Data Look Up instruction</w:t>
        </w:r>
      </w:ins>
    </w:p>
    <w:p w14:paraId="2CBEBB9E" w14:textId="77777777" w:rsidR="002E7857" w:rsidRDefault="002E7857">
      <w:pPr>
        <w:pStyle w:val="ListParagraph"/>
        <w:ind w:left="0"/>
        <w:rPr>
          <w:ins w:id="255" w:author="Adam Wang" w:date="2017-01-06T14:34:00Z"/>
        </w:rPr>
        <w:pPrChange w:id="256" w:author="Adam Wang" w:date="2017-01-05T17:20:00Z">
          <w:pPr>
            <w:pStyle w:val="ListParagraph"/>
            <w:numPr>
              <w:numId w:val="2"/>
            </w:numPr>
            <w:ind w:hanging="360"/>
          </w:pPr>
        </w:pPrChange>
      </w:pPr>
    </w:p>
    <w:p w14:paraId="2C306767" w14:textId="03DD20BE" w:rsidR="002E7857" w:rsidRDefault="007F3622">
      <w:pPr>
        <w:pStyle w:val="ListParagraph"/>
        <w:ind w:left="0"/>
        <w:rPr>
          <w:ins w:id="257" w:author="Adam Wang" w:date="2017-01-16T17:58:00Z"/>
        </w:rPr>
        <w:pPrChange w:id="258" w:author="Adam Wang" w:date="2017-01-05T17:20:00Z">
          <w:pPr>
            <w:pStyle w:val="ListParagraph"/>
            <w:numPr>
              <w:numId w:val="2"/>
            </w:numPr>
            <w:ind w:hanging="360"/>
          </w:pPr>
        </w:pPrChange>
      </w:pPr>
      <w:ins w:id="259" w:author="Adam Wang" w:date="2017-01-16T17:56:00Z">
        <w:r>
          <w:rPr>
            <w:rFonts w:hint="eastAsia"/>
          </w:rPr>
          <w:t>在</w:t>
        </w:r>
        <w:r>
          <w:t>导入模板中以下两</w:t>
        </w:r>
        <w:r>
          <w:rPr>
            <w:rFonts w:hint="eastAsia"/>
          </w:rPr>
          <w:t>项</w:t>
        </w:r>
        <w:r>
          <w:t>数据是需要到</w:t>
        </w:r>
        <w:r>
          <w:rPr>
            <w:rFonts w:hint="eastAsia"/>
          </w:rPr>
          <w:t>reference data</w:t>
        </w:r>
        <w:r>
          <w:rPr>
            <w:rFonts w:hint="eastAsia"/>
          </w:rPr>
          <w:t>里</w:t>
        </w:r>
        <w:r>
          <w:t>查找然</w:t>
        </w:r>
      </w:ins>
      <w:ins w:id="260" w:author="Adam Wang" w:date="2017-01-16T17:57:00Z">
        <w:r>
          <w:t>后赋</w:t>
        </w:r>
        <w:r>
          <w:rPr>
            <w:rFonts w:hint="eastAsia"/>
          </w:rPr>
          <w:t>值</w:t>
        </w:r>
        <w:r>
          <w:t>到目</w:t>
        </w:r>
        <w:r>
          <w:rPr>
            <w:rFonts w:hint="eastAsia"/>
          </w:rPr>
          <w:t>标</w:t>
        </w:r>
        <w:r>
          <w:t>对象中，由于</w:t>
        </w:r>
        <w:r>
          <w:rPr>
            <w:rFonts w:hint="eastAsia"/>
          </w:rPr>
          <w:t>不</w:t>
        </w:r>
        <w:r>
          <w:t>能提</w:t>
        </w:r>
        <w:r>
          <w:rPr>
            <w:rFonts w:hint="eastAsia"/>
          </w:rPr>
          <w:t>供</w:t>
        </w:r>
        <w:r>
          <w:t>ID</w:t>
        </w:r>
        <w:r>
          <w:rPr>
            <w:rFonts w:hint="eastAsia"/>
          </w:rPr>
          <w:t>，</w:t>
        </w:r>
        <w:r>
          <w:t>所以只能用字符</w:t>
        </w:r>
      </w:ins>
      <w:ins w:id="261" w:author="Adam Wang" w:date="2017-01-16T17:58:00Z">
        <w:r>
          <w:rPr>
            <w:rFonts w:hint="eastAsia"/>
          </w:rPr>
          <w:t>串</w:t>
        </w:r>
        <w:r>
          <w:t>去查找。</w:t>
        </w:r>
      </w:ins>
    </w:p>
    <w:p w14:paraId="553DCED2" w14:textId="3F34382A" w:rsidR="007F3622" w:rsidRDefault="007F3622">
      <w:pPr>
        <w:pStyle w:val="ListParagraph"/>
        <w:ind w:left="0"/>
        <w:rPr>
          <w:ins w:id="262" w:author="Adam Wang" w:date="2017-01-16T17:58:00Z"/>
        </w:rPr>
        <w:pPrChange w:id="263" w:author="Adam Wang" w:date="2017-01-05T17:20:00Z">
          <w:pPr>
            <w:pStyle w:val="ListParagraph"/>
            <w:numPr>
              <w:numId w:val="2"/>
            </w:numPr>
            <w:ind w:hanging="360"/>
          </w:pPr>
        </w:pPrChange>
      </w:pPr>
    </w:p>
    <w:p w14:paraId="515B6FFC" w14:textId="6CA67D03" w:rsidR="007F3622" w:rsidRDefault="007F3622">
      <w:pPr>
        <w:pStyle w:val="ListParagraph"/>
        <w:ind w:left="0"/>
        <w:rPr>
          <w:ins w:id="264" w:author="Adam Wang" w:date="2017-01-16T17:53:00Z"/>
        </w:rPr>
        <w:pPrChange w:id="265" w:author="Adam Wang" w:date="2017-01-05T17:20:00Z">
          <w:pPr>
            <w:pStyle w:val="ListParagraph"/>
            <w:numPr>
              <w:numId w:val="2"/>
            </w:numPr>
            <w:ind w:hanging="360"/>
          </w:pPr>
        </w:pPrChange>
      </w:pPr>
      <w:ins w:id="266" w:author="Adam Wang" w:date="2017-01-16T17:58:00Z">
        <w:r>
          <w:rPr>
            <w:noProof/>
          </w:rPr>
          <w:drawing>
            <wp:inline distT="0" distB="0" distL="0" distR="0" wp14:anchorId="4A16DC97" wp14:editId="245002AF">
              <wp:extent cx="5943600" cy="2113915"/>
              <wp:effectExtent l="0" t="0" r="0" b="635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1139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3F3EDAA" w14:textId="2C83BD4E" w:rsidR="007F3622" w:rsidRDefault="007F3622">
      <w:pPr>
        <w:pStyle w:val="ListParagraph"/>
        <w:ind w:left="0"/>
        <w:rPr>
          <w:ins w:id="267" w:author="Adam Wang" w:date="2017-01-16T17:58:00Z"/>
        </w:rPr>
        <w:pPrChange w:id="268" w:author="Adam Wang" w:date="2017-01-05T17:20:00Z">
          <w:pPr>
            <w:pStyle w:val="ListParagraph"/>
            <w:numPr>
              <w:numId w:val="2"/>
            </w:numPr>
            <w:ind w:hanging="360"/>
          </w:pPr>
        </w:pPrChange>
      </w:pPr>
    </w:p>
    <w:p w14:paraId="550228FC" w14:textId="3C181AAC" w:rsidR="007F3622" w:rsidRDefault="007F3622">
      <w:pPr>
        <w:pStyle w:val="ListParagraph"/>
        <w:ind w:left="0"/>
        <w:rPr>
          <w:ins w:id="269" w:author="Adam Wang" w:date="2017-01-16T17:59:00Z"/>
        </w:rPr>
        <w:pPrChange w:id="270" w:author="Adam Wang" w:date="2017-01-05T17:20:00Z">
          <w:pPr>
            <w:pStyle w:val="ListParagraph"/>
            <w:numPr>
              <w:numId w:val="2"/>
            </w:numPr>
            <w:ind w:hanging="360"/>
          </w:pPr>
        </w:pPrChange>
      </w:pPr>
      <w:ins w:id="271" w:author="Adam Wang" w:date="2017-01-16T17:58:00Z">
        <w:r>
          <w:t>Blend Name</w:t>
        </w:r>
        <w:r>
          <w:rPr>
            <w:rFonts w:hint="eastAsia"/>
          </w:rPr>
          <w:t>对</w:t>
        </w:r>
        <w:r>
          <w:t>应的数据类型是</w:t>
        </w:r>
      </w:ins>
      <w:ins w:id="272" w:author="Adam Wang" w:date="2017-01-16T17:59:00Z">
        <w:r>
          <w:rPr>
            <w:rFonts w:hint="eastAsia"/>
          </w:rPr>
          <w:t xml:space="preserve"> </w:t>
        </w:r>
        <w:proofErr w:type="spellStart"/>
        <w:r>
          <w:rPr>
            <w:rFonts w:hint="eastAsia"/>
          </w:rPr>
          <w:t>BlendFluidType</w:t>
        </w:r>
        <w:proofErr w:type="spellEnd"/>
      </w:ins>
    </w:p>
    <w:p w14:paraId="03C4146D" w14:textId="25B46877" w:rsidR="007F3622" w:rsidRDefault="007F3622">
      <w:pPr>
        <w:pStyle w:val="ListParagraph"/>
        <w:ind w:left="0"/>
        <w:rPr>
          <w:ins w:id="273" w:author="Adam Wang" w:date="2017-01-16T17:59:00Z"/>
        </w:rPr>
        <w:pPrChange w:id="274" w:author="Adam Wang" w:date="2017-01-05T17:20:00Z">
          <w:pPr>
            <w:pStyle w:val="ListParagraph"/>
            <w:numPr>
              <w:numId w:val="2"/>
            </w:numPr>
            <w:ind w:hanging="360"/>
          </w:pPr>
        </w:pPrChange>
      </w:pPr>
      <w:ins w:id="275" w:author="Adam Wang" w:date="2017-01-16T17:59:00Z">
        <w:r>
          <w:t>Additive Name</w:t>
        </w:r>
        <w:r>
          <w:rPr>
            <w:rFonts w:hint="eastAsia"/>
          </w:rPr>
          <w:t>对</w:t>
        </w:r>
        <w:r>
          <w:t>应数据是</w:t>
        </w:r>
        <w:r>
          <w:rPr>
            <w:rFonts w:hint="eastAsia"/>
          </w:rPr>
          <w:t xml:space="preserve"> </w:t>
        </w:r>
        <w:proofErr w:type="spellStart"/>
        <w:r>
          <w:t>AdditiveType</w:t>
        </w:r>
        <w:proofErr w:type="spellEnd"/>
      </w:ins>
    </w:p>
    <w:p w14:paraId="151861B8" w14:textId="7CB3134C" w:rsidR="007F3622" w:rsidRDefault="007F3622">
      <w:pPr>
        <w:pStyle w:val="ListParagraph"/>
        <w:ind w:left="0"/>
        <w:rPr>
          <w:ins w:id="276" w:author="Adam Wang" w:date="2017-01-19T16:44:00Z"/>
        </w:rPr>
        <w:pPrChange w:id="277" w:author="Adam Wang" w:date="2017-01-05T17:20:00Z">
          <w:pPr>
            <w:pStyle w:val="ListParagraph"/>
            <w:numPr>
              <w:numId w:val="2"/>
            </w:numPr>
            <w:ind w:hanging="360"/>
          </w:pPr>
        </w:pPrChange>
      </w:pPr>
      <w:ins w:id="278" w:author="Adam Wang" w:date="2017-01-16T18:00:00Z">
        <w:r>
          <w:rPr>
            <w:rFonts w:hint="eastAsia"/>
          </w:rPr>
          <w:lastRenderedPageBreak/>
          <w:t>为保</w:t>
        </w:r>
        <w:r>
          <w:t>证测试能通过，</w:t>
        </w:r>
        <w:r>
          <w:rPr>
            <w:rFonts w:hint="eastAsia"/>
          </w:rPr>
          <w:t>我</w:t>
        </w:r>
        <w:r>
          <w:t>准备了脚本把数据</w:t>
        </w:r>
        <w:r>
          <w:rPr>
            <w:rFonts w:hint="eastAsia"/>
          </w:rPr>
          <w:t>更</w:t>
        </w:r>
        <w:r>
          <w:t>正和加入新数据。在</w:t>
        </w:r>
        <w:r>
          <w:rPr>
            <w:rFonts w:hint="eastAsia"/>
          </w:rPr>
          <w:t>requirements/</w:t>
        </w:r>
      </w:ins>
      <w:ins w:id="279" w:author="Adam Wang" w:date="2017-01-16T18:01:00Z">
        <w:r>
          <w:t xml:space="preserve">master data </w:t>
        </w:r>
        <w:r>
          <w:rPr>
            <w:rFonts w:hint="eastAsia"/>
          </w:rPr>
          <w:t>目录</w:t>
        </w:r>
        <w:r>
          <w:t>下。</w:t>
        </w:r>
      </w:ins>
    </w:p>
    <w:p w14:paraId="7CF83647" w14:textId="594742BE" w:rsidR="002C1CC6" w:rsidRDefault="002C1CC6">
      <w:pPr>
        <w:pStyle w:val="ListParagraph"/>
        <w:ind w:left="0"/>
        <w:rPr>
          <w:ins w:id="280" w:author="Adam Wang" w:date="2017-01-19T16:44:00Z"/>
        </w:rPr>
        <w:pPrChange w:id="281" w:author="Adam Wang" w:date="2017-01-05T17:20:00Z">
          <w:pPr>
            <w:pStyle w:val="ListParagraph"/>
            <w:numPr>
              <w:numId w:val="2"/>
            </w:numPr>
            <w:ind w:hanging="360"/>
          </w:pPr>
        </w:pPrChange>
      </w:pPr>
    </w:p>
    <w:p w14:paraId="678D1791" w14:textId="77777777" w:rsidR="002C1CC6" w:rsidRDefault="002C1CC6" w:rsidP="002C1CC6">
      <w:pPr>
        <w:rPr>
          <w:ins w:id="282" w:author="Adam Wang" w:date="2017-01-19T16:44:00Z"/>
        </w:rPr>
      </w:pPr>
      <w:ins w:id="283" w:author="Adam Wang" w:date="2017-01-19T16:44:00Z">
        <w:r>
          <w:t xml:space="preserve">Jan 17  Added </w:t>
        </w:r>
      </w:ins>
    </w:p>
    <w:p w14:paraId="1184A3DE" w14:textId="6D621A05" w:rsidR="002C1CC6" w:rsidRDefault="002C1CC6" w:rsidP="002C1CC6">
      <w:pPr>
        <w:rPr>
          <w:ins w:id="284" w:author="Adam Wang" w:date="2017-01-19T16:44:00Z"/>
        </w:rPr>
      </w:pPr>
      <w:ins w:id="285" w:author="Adam Wang" w:date="2017-01-19T16:44:00Z">
        <w:r>
          <w:t>Issues need to be fixed.</w:t>
        </w:r>
      </w:ins>
    </w:p>
    <w:p w14:paraId="288F4980" w14:textId="77777777" w:rsidR="002C1CC6" w:rsidRDefault="002C1CC6" w:rsidP="002C1CC6">
      <w:pPr>
        <w:pStyle w:val="ListParagraph"/>
        <w:numPr>
          <w:ilvl w:val="0"/>
          <w:numId w:val="3"/>
        </w:numPr>
        <w:rPr>
          <w:ins w:id="286" w:author="Adam Wang" w:date="2017-01-19T16:44:00Z"/>
        </w:rPr>
      </w:pPr>
      <w:ins w:id="287" w:author="Adam Wang" w:date="2017-01-19T16:44:00Z">
        <w:r>
          <w:t xml:space="preserve">Group Item – Bundle Type should be Job only, Bundle Category is not needed for now., Grouping Type should be Details Only, Calculation Method should be </w:t>
        </w:r>
        <w:proofErr w:type="spellStart"/>
        <w:r>
          <w:t>UnitToTotal</w:t>
        </w:r>
        <w:proofErr w:type="spellEnd"/>
        <w:r>
          <w:t xml:space="preserve"> only. Quantity is always 1.  Corresponding  controls should be set as read-only.  Unit Price and Net Price are simulated, Amount values are calculated. None of them can be changed. </w:t>
        </w:r>
        <w:r w:rsidRPr="00924BB4">
          <w:rPr>
            <w:highlight w:val="green"/>
          </w:rPr>
          <w:t>- Done</w:t>
        </w:r>
      </w:ins>
    </w:p>
    <w:p w14:paraId="1C0382C7" w14:textId="77777777" w:rsidR="002C1CC6" w:rsidRDefault="002C1CC6" w:rsidP="002C1CC6">
      <w:pPr>
        <w:pStyle w:val="ListParagraph"/>
        <w:numPr>
          <w:ilvl w:val="0"/>
          <w:numId w:val="3"/>
        </w:numPr>
        <w:rPr>
          <w:ins w:id="288" w:author="Adam Wang" w:date="2017-01-19T16:44:00Z"/>
        </w:rPr>
      </w:pPr>
      <w:ins w:id="289" w:author="Adam Wang" w:date="2017-01-19T16:44:00Z">
        <w:r>
          <w:t>Bundle Item - Bundle Type should be only limited to Job. Since cementing business will only make charge on Job basis. Calculation Method should be limited to “Total to Unit” or “</w:t>
        </w:r>
        <w:proofErr w:type="spellStart"/>
        <w:r>
          <w:t>BundleOnly</w:t>
        </w:r>
        <w:proofErr w:type="spellEnd"/>
        <w:r>
          <w:t>” options.</w:t>
        </w:r>
        <w:r w:rsidRPr="00924BB4">
          <w:t xml:space="preserve"> </w:t>
        </w:r>
        <w:r>
          <w:t xml:space="preserve"> </w:t>
        </w:r>
        <w:r w:rsidRPr="00924BB4">
          <w:rPr>
            <w:highlight w:val="green"/>
          </w:rPr>
          <w:t>-Done</w:t>
        </w:r>
        <w:r>
          <w:t xml:space="preserve"> </w:t>
        </w:r>
        <w:proofErr w:type="spellStart"/>
        <w:r>
          <w:t>AdjUnitPrice</w:t>
        </w:r>
        <w:proofErr w:type="spellEnd"/>
        <w:r>
          <w:t xml:space="preserve"> should be </w:t>
        </w:r>
        <w:proofErr w:type="spellStart"/>
        <w:r>
          <w:t>readonly</w:t>
        </w:r>
        <w:proofErr w:type="spellEnd"/>
        <w:r>
          <w:t xml:space="preserve">. </w:t>
        </w:r>
        <w:r w:rsidRPr="00924BB4">
          <w:rPr>
            <w:highlight w:val="green"/>
          </w:rPr>
          <w:t>-Done</w:t>
        </w:r>
      </w:ins>
    </w:p>
    <w:p w14:paraId="4DBCC683" w14:textId="77777777" w:rsidR="002C1CC6" w:rsidRDefault="002C1CC6" w:rsidP="002C1CC6">
      <w:pPr>
        <w:pStyle w:val="ListParagraph"/>
        <w:numPr>
          <w:ilvl w:val="1"/>
          <w:numId w:val="3"/>
        </w:numPr>
        <w:rPr>
          <w:ins w:id="290" w:author="Adam Wang" w:date="2017-01-19T16:44:00Z"/>
        </w:rPr>
      </w:pPr>
      <w:ins w:id="291" w:author="Adam Wang" w:date="2017-01-19T16:44:00Z">
        <w:r>
          <w:t xml:space="preserve">If Calculation Method is “Total to Unit”, </w:t>
        </w:r>
        <w:proofErr w:type="spellStart"/>
        <w:r>
          <w:t>AdjPercentDiscount</w:t>
        </w:r>
        <w:proofErr w:type="spellEnd"/>
        <w:r>
          <w:t xml:space="preserve"> should be disabled, read-only.</w:t>
        </w:r>
        <w:r w:rsidRPr="00803CC6">
          <w:rPr>
            <w:highlight w:val="green"/>
          </w:rPr>
          <w:t xml:space="preserve"> - Done</w:t>
        </w:r>
      </w:ins>
    </w:p>
    <w:p w14:paraId="5E186E99" w14:textId="77777777" w:rsidR="002C1CC6" w:rsidRDefault="002C1CC6" w:rsidP="002C1CC6">
      <w:pPr>
        <w:pStyle w:val="ListParagraph"/>
        <w:numPr>
          <w:ilvl w:val="1"/>
          <w:numId w:val="3"/>
        </w:numPr>
        <w:rPr>
          <w:ins w:id="292" w:author="Adam Wang" w:date="2017-01-19T16:44:00Z"/>
        </w:rPr>
      </w:pPr>
      <w:ins w:id="293" w:author="Adam Wang" w:date="2017-01-19T16:44:00Z">
        <w:r>
          <w:t xml:space="preserve">If Calculation Method is “Bundle only”, </w:t>
        </w:r>
        <w:proofErr w:type="spellStart"/>
        <w:r>
          <w:t>AdjPercentDiscount</w:t>
        </w:r>
        <w:proofErr w:type="spellEnd"/>
        <w:r>
          <w:t xml:space="preserve"> set to 0. </w:t>
        </w:r>
        <w:r w:rsidRPr="00803CC6">
          <w:rPr>
            <w:highlight w:val="green"/>
          </w:rPr>
          <w:t>- Done</w:t>
        </w:r>
      </w:ins>
    </w:p>
    <w:p w14:paraId="6A57C9B5" w14:textId="77777777" w:rsidR="002C1CC6" w:rsidRDefault="002C1CC6" w:rsidP="002C1CC6">
      <w:pPr>
        <w:pStyle w:val="ListParagraph"/>
        <w:numPr>
          <w:ilvl w:val="0"/>
          <w:numId w:val="3"/>
        </w:numPr>
        <w:rPr>
          <w:ins w:id="294" w:author="Adam Wang" w:date="2017-01-19T16:44:00Z"/>
        </w:rPr>
      </w:pPr>
      <w:proofErr w:type="spellStart"/>
      <w:ins w:id="295" w:author="Adam Wang" w:date="2017-01-19T16:44:00Z">
        <w:r>
          <w:t>Adj</w:t>
        </w:r>
        <w:proofErr w:type="spellEnd"/>
        <w:r>
          <w:t xml:space="preserve"> TMA Amount box on UI should be disabled </w:t>
        </w:r>
        <w:r>
          <w:rPr>
            <w:highlight w:val="green"/>
          </w:rPr>
          <w:t>–</w:t>
        </w:r>
        <w:r w:rsidRPr="00924BB4">
          <w:rPr>
            <w:highlight w:val="green"/>
          </w:rPr>
          <w:t xml:space="preserve"> Done</w:t>
        </w:r>
      </w:ins>
    </w:p>
    <w:p w14:paraId="44E214B2" w14:textId="77777777" w:rsidR="002C1CC6" w:rsidRDefault="002C1CC6" w:rsidP="002C1CC6">
      <w:pPr>
        <w:pStyle w:val="ListParagraph"/>
        <w:numPr>
          <w:ilvl w:val="0"/>
          <w:numId w:val="3"/>
        </w:numPr>
        <w:rPr>
          <w:ins w:id="296" w:author="Adam Wang" w:date="2017-01-19T16:44:00Z"/>
        </w:rPr>
      </w:pPr>
      <w:ins w:id="297" w:author="Adam Wang" w:date="2017-01-19T16:44:00Z">
        <w:r>
          <w:t>If Bundle Item and  Calculation Method is BUNDLE ONLY, “Add Price Item” button is disabled. -</w:t>
        </w:r>
        <w:r w:rsidRPr="00D76655">
          <w:rPr>
            <w:highlight w:val="green"/>
          </w:rPr>
          <w:t>Done.</w:t>
        </w:r>
      </w:ins>
    </w:p>
    <w:p w14:paraId="3040D8BE" w14:textId="77777777" w:rsidR="002C1CC6" w:rsidRDefault="002C1CC6" w:rsidP="002C1CC6">
      <w:pPr>
        <w:numPr>
          <w:ilvl w:val="0"/>
          <w:numId w:val="3"/>
        </w:numPr>
        <w:spacing w:after="0" w:line="240" w:lineRule="auto"/>
        <w:rPr>
          <w:ins w:id="298" w:author="Adam Wang" w:date="2017-01-19T16:44:00Z"/>
        </w:rPr>
      </w:pPr>
      <w:ins w:id="299" w:author="Adam Wang" w:date="2017-01-19T16:44:00Z">
        <w:r>
          <w:t>Charge Method not set in program</w:t>
        </w:r>
      </w:ins>
    </w:p>
    <w:p w14:paraId="42C7AFF7" w14:textId="77777777" w:rsidR="002C1CC6" w:rsidRDefault="002C1CC6" w:rsidP="002C1CC6">
      <w:pPr>
        <w:spacing w:after="0" w:line="240" w:lineRule="auto"/>
        <w:rPr>
          <w:ins w:id="300" w:author="Adam Wang" w:date="2017-01-19T16:44:00Z"/>
        </w:rPr>
      </w:pPr>
      <w:ins w:id="301" w:author="Adam Wang" w:date="2017-01-19T16:44:00Z">
        <w:r>
          <w:rPr>
            <w:noProof/>
          </w:rPr>
          <w:drawing>
            <wp:inline distT="0" distB="0" distL="0" distR="0" wp14:anchorId="7325E758" wp14:editId="102916AE">
              <wp:extent cx="5934075" cy="1428750"/>
              <wp:effectExtent l="0" t="0" r="9525" b="0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4075" cy="142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1B66064" w14:textId="77777777" w:rsidR="002C1CC6" w:rsidRDefault="002C1CC6" w:rsidP="002C1CC6">
      <w:pPr>
        <w:spacing w:after="0" w:line="240" w:lineRule="auto"/>
        <w:rPr>
          <w:ins w:id="302" w:author="Adam Wang" w:date="2017-01-19T16:44:00Z"/>
        </w:rPr>
      </w:pPr>
    </w:p>
    <w:p w14:paraId="4C9C7EA5" w14:textId="77777777" w:rsidR="002C1CC6" w:rsidRDefault="002C1CC6" w:rsidP="002C1CC6">
      <w:pPr>
        <w:spacing w:after="0" w:line="240" w:lineRule="auto"/>
        <w:rPr>
          <w:ins w:id="303" w:author="Adam Wang" w:date="2017-01-19T16:44:00Z"/>
        </w:rPr>
      </w:pPr>
    </w:p>
    <w:p w14:paraId="2AB36121" w14:textId="77777777" w:rsidR="002C1CC6" w:rsidRDefault="002C1CC6" w:rsidP="002C1CC6">
      <w:pPr>
        <w:pStyle w:val="ListParagraph"/>
        <w:numPr>
          <w:ilvl w:val="0"/>
          <w:numId w:val="3"/>
        </w:numPr>
        <w:rPr>
          <w:ins w:id="304" w:author="Adam Wang" w:date="2017-01-19T16:44:00Z"/>
        </w:rPr>
      </w:pPr>
      <w:ins w:id="305" w:author="Adam Wang" w:date="2017-01-19T16:44:00Z">
        <w:r>
          <w:t xml:space="preserve">Program Generated Date is not correct. When open imported program, program </w:t>
        </w:r>
        <w:proofErr w:type="spellStart"/>
        <w:r>
          <w:t>genereated</w:t>
        </w:r>
        <w:proofErr w:type="spellEnd"/>
        <w:r>
          <w:t xml:space="preserve"> date seems not be set properly, it display 0 as date time. We should set as the </w:t>
        </w:r>
        <w:proofErr w:type="spellStart"/>
        <w:r>
          <w:t>datetime</w:t>
        </w:r>
        <w:proofErr w:type="spellEnd"/>
        <w:r>
          <w:t xml:space="preserve"> when the program in imported.</w:t>
        </w:r>
      </w:ins>
    </w:p>
    <w:p w14:paraId="3EA1E9A8" w14:textId="77777777" w:rsidR="002C1CC6" w:rsidRDefault="002C1CC6" w:rsidP="002C1CC6">
      <w:pPr>
        <w:pStyle w:val="ListParagraph"/>
        <w:rPr>
          <w:ins w:id="306" w:author="Adam Wang" w:date="2017-01-19T16:44:00Z"/>
        </w:rPr>
      </w:pPr>
      <w:ins w:id="307" w:author="Adam Wang" w:date="2017-01-19T16:44:00Z">
        <w:r>
          <w:rPr>
            <w:noProof/>
          </w:rPr>
          <w:drawing>
            <wp:inline distT="0" distB="0" distL="0" distR="0" wp14:anchorId="1357C07E" wp14:editId="28806CDA">
              <wp:extent cx="5943600" cy="920750"/>
              <wp:effectExtent l="0" t="0" r="0" b="0"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9207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48DB47C" w14:textId="77777777" w:rsidR="002C1CC6" w:rsidRDefault="002C1CC6" w:rsidP="002C1CC6">
      <w:pPr>
        <w:rPr>
          <w:ins w:id="308" w:author="Adam Wang" w:date="2017-01-19T16:44:00Z"/>
        </w:rPr>
      </w:pPr>
    </w:p>
    <w:p w14:paraId="2B51ECD0" w14:textId="77777777" w:rsidR="002C1CC6" w:rsidRDefault="002C1CC6" w:rsidP="002C1CC6">
      <w:pPr>
        <w:pStyle w:val="ListParagraph"/>
        <w:numPr>
          <w:ilvl w:val="0"/>
          <w:numId w:val="3"/>
        </w:numPr>
        <w:rPr>
          <w:ins w:id="309" w:author="Adam Wang" w:date="2017-01-19T16:44:00Z"/>
        </w:rPr>
      </w:pPr>
      <w:ins w:id="310" w:author="Adam Wang" w:date="2017-01-19T16:44:00Z">
        <w:r>
          <w:t>After import the program, when first time open the program and make change then save. This happens.</w:t>
        </w:r>
      </w:ins>
    </w:p>
    <w:p w14:paraId="00F6B365" w14:textId="77777777" w:rsidR="002C1CC6" w:rsidRDefault="002C1CC6" w:rsidP="002C1CC6">
      <w:pPr>
        <w:rPr>
          <w:ins w:id="311" w:author="Adam Wang" w:date="2017-01-19T16:44:00Z"/>
        </w:rPr>
      </w:pPr>
      <w:ins w:id="312" w:author="Adam Wang" w:date="2017-01-19T16:44:00Z">
        <w:r>
          <w:rPr>
            <w:noProof/>
          </w:rPr>
          <w:lastRenderedPageBreak/>
          <w:drawing>
            <wp:inline distT="0" distB="0" distL="0" distR="0" wp14:anchorId="61DCC12F" wp14:editId="6CEC07AE">
              <wp:extent cx="4438095" cy="2533333"/>
              <wp:effectExtent l="0" t="0" r="635" b="635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38095" cy="253333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34CD647" w14:textId="77777777" w:rsidR="002C1CC6" w:rsidRDefault="002C1CC6" w:rsidP="002C1CC6">
      <w:pPr>
        <w:rPr>
          <w:ins w:id="313" w:author="Adam Wang" w:date="2017-01-19T16:44:00Z"/>
        </w:rPr>
      </w:pPr>
    </w:p>
    <w:p w14:paraId="05C51832" w14:textId="77777777" w:rsidR="002C1CC6" w:rsidRDefault="002C1CC6" w:rsidP="002C1CC6">
      <w:pPr>
        <w:pStyle w:val="ListParagraph"/>
        <w:numPr>
          <w:ilvl w:val="0"/>
          <w:numId w:val="3"/>
        </w:numPr>
        <w:rPr>
          <w:ins w:id="314" w:author="Adam Wang" w:date="2017-01-19T16:44:00Z"/>
        </w:rPr>
      </w:pPr>
      <w:ins w:id="315" w:author="Adam Wang" w:date="2017-01-19T16:44:00Z">
        <w:r>
          <w:t xml:space="preserve">After import program, Client name missing in the list.  </w:t>
        </w:r>
        <w:r w:rsidRPr="009D17DF">
          <w:rPr>
            <w:highlight w:val="green"/>
          </w:rPr>
          <w:t>- Done</w:t>
        </w:r>
        <w:r>
          <w:rPr>
            <w:noProof/>
          </w:rPr>
          <w:drawing>
            <wp:inline distT="0" distB="0" distL="0" distR="0" wp14:anchorId="35EF95B9" wp14:editId="434FA942">
              <wp:extent cx="5943600" cy="1130935"/>
              <wp:effectExtent l="0" t="0" r="0" b="0"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1309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53DF031" w14:textId="77777777" w:rsidR="002C1CC6" w:rsidRDefault="002C1CC6" w:rsidP="002C1CC6">
      <w:pPr>
        <w:rPr>
          <w:ins w:id="316" w:author="Adam Wang" w:date="2017-01-19T16:44:00Z"/>
        </w:rPr>
      </w:pPr>
    </w:p>
    <w:p w14:paraId="64348EEF" w14:textId="77777777" w:rsidR="002C1CC6" w:rsidRDefault="002C1CC6" w:rsidP="002C1CC6">
      <w:pPr>
        <w:numPr>
          <w:ilvl w:val="0"/>
          <w:numId w:val="3"/>
        </w:numPr>
        <w:spacing w:after="0" w:line="240" w:lineRule="auto"/>
        <w:rPr>
          <w:ins w:id="317" w:author="Adam Wang" w:date="2017-01-19T16:44:00Z"/>
        </w:rPr>
      </w:pPr>
      <w:ins w:id="318" w:author="Adam Wang" w:date="2017-01-19T16:44:00Z">
        <w:r>
          <w:t>Disable Back button in step 2 of 2</w:t>
        </w:r>
      </w:ins>
    </w:p>
    <w:p w14:paraId="4F5C441C" w14:textId="77777777" w:rsidR="002C1CC6" w:rsidRDefault="002C1CC6" w:rsidP="002C1CC6">
      <w:pPr>
        <w:pStyle w:val="ListParagraph"/>
        <w:rPr>
          <w:ins w:id="319" w:author="Adam Wang" w:date="2017-01-19T16:44:00Z"/>
        </w:rPr>
      </w:pPr>
    </w:p>
    <w:p w14:paraId="21ADC57C" w14:textId="77777777" w:rsidR="002C1CC6" w:rsidRDefault="002C1CC6" w:rsidP="002C1CC6">
      <w:pPr>
        <w:numPr>
          <w:ilvl w:val="0"/>
          <w:numId w:val="3"/>
        </w:numPr>
        <w:spacing w:after="0" w:line="240" w:lineRule="auto"/>
        <w:rPr>
          <w:ins w:id="320" w:author="Adam Wang" w:date="2017-01-19T16:44:00Z"/>
        </w:rPr>
      </w:pPr>
      <w:ins w:id="321" w:author="Adam Wang" w:date="2017-01-19T16:44:00Z">
        <w:r>
          <w:t>When program first time imported, Adjust Quantity should be null.</w:t>
        </w:r>
      </w:ins>
    </w:p>
    <w:p w14:paraId="227DDB53" w14:textId="77777777" w:rsidR="002C1CC6" w:rsidRDefault="002C1CC6" w:rsidP="002C1CC6">
      <w:pPr>
        <w:pStyle w:val="ListParagraph"/>
        <w:rPr>
          <w:ins w:id="322" w:author="Adam Wang" w:date="2017-01-19T16:44:00Z"/>
        </w:rPr>
      </w:pPr>
    </w:p>
    <w:p w14:paraId="5153B83F" w14:textId="77777777" w:rsidR="002C1CC6" w:rsidRDefault="002C1CC6" w:rsidP="002C1CC6">
      <w:pPr>
        <w:spacing w:after="0" w:line="240" w:lineRule="auto"/>
        <w:rPr>
          <w:ins w:id="323" w:author="Adam Wang" w:date="2017-01-19T16:44:00Z"/>
        </w:rPr>
      </w:pPr>
    </w:p>
    <w:p w14:paraId="13D03277" w14:textId="77777777" w:rsidR="002C1CC6" w:rsidRDefault="002C1CC6" w:rsidP="002C1CC6">
      <w:pPr>
        <w:rPr>
          <w:ins w:id="324" w:author="Adam Wang" w:date="2017-01-19T16:44:00Z"/>
        </w:rPr>
      </w:pPr>
    </w:p>
    <w:p w14:paraId="352CB016" w14:textId="77777777" w:rsidR="002C1CC6" w:rsidRDefault="002C1CC6" w:rsidP="002C1CC6">
      <w:pPr>
        <w:rPr>
          <w:ins w:id="325" w:author="Adam Wang" w:date="2017-01-19T16:44:00Z"/>
        </w:rPr>
      </w:pPr>
    </w:p>
    <w:p w14:paraId="0E6BFFF5" w14:textId="77777777" w:rsidR="002C1CC6" w:rsidRDefault="002C1CC6" w:rsidP="002C1CC6">
      <w:pPr>
        <w:rPr>
          <w:ins w:id="326" w:author="Adam Wang" w:date="2017-01-19T16:44:00Z"/>
        </w:rPr>
      </w:pPr>
      <w:ins w:id="327" w:author="Adam Wang" w:date="2017-01-19T16:44:00Z">
        <w:r>
          <w:rPr>
            <w:noProof/>
          </w:rPr>
          <w:lastRenderedPageBreak/>
          <w:drawing>
            <wp:inline distT="0" distB="0" distL="0" distR="0" wp14:anchorId="621D14A7" wp14:editId="10AE360B">
              <wp:extent cx="5943600" cy="1943100"/>
              <wp:effectExtent l="0" t="0" r="0" b="0"/>
              <wp:docPr id="13" name="Pictur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9431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04703D0" w14:textId="77777777" w:rsidR="002C1CC6" w:rsidRDefault="002C1CC6" w:rsidP="002C1CC6">
      <w:pPr>
        <w:rPr>
          <w:ins w:id="328" w:author="Adam Wang" w:date="2017-01-19T16:44:00Z"/>
        </w:rPr>
      </w:pPr>
    </w:p>
    <w:p w14:paraId="1F6A2A0A" w14:textId="77777777" w:rsidR="002C1CC6" w:rsidRDefault="002C1CC6" w:rsidP="002C1CC6">
      <w:pPr>
        <w:rPr>
          <w:ins w:id="329" w:author="Adam Wang" w:date="2017-01-19T16:44:00Z"/>
        </w:rPr>
      </w:pPr>
    </w:p>
    <w:p w14:paraId="46DB958D" w14:textId="77777777" w:rsidR="002C1CC6" w:rsidRDefault="002C1CC6" w:rsidP="002C1CC6">
      <w:pPr>
        <w:numPr>
          <w:ilvl w:val="0"/>
          <w:numId w:val="3"/>
        </w:numPr>
        <w:spacing w:after="0" w:line="240" w:lineRule="auto"/>
        <w:rPr>
          <w:ins w:id="330" w:author="Adam Wang" w:date="2017-01-19T16:44:00Z"/>
        </w:rPr>
      </w:pPr>
      <w:ins w:id="331" w:author="Adam Wang" w:date="2017-01-19T16:44:00Z">
        <w:r>
          <w:t>Contact information, employ number not shown in bracket</w:t>
        </w:r>
      </w:ins>
    </w:p>
    <w:p w14:paraId="71052CD8" w14:textId="77777777" w:rsidR="002C1CC6" w:rsidRDefault="002C1CC6" w:rsidP="002C1CC6">
      <w:pPr>
        <w:spacing w:after="0" w:line="240" w:lineRule="auto"/>
        <w:rPr>
          <w:ins w:id="332" w:author="Adam Wang" w:date="2017-01-19T16:44:00Z"/>
        </w:rPr>
      </w:pPr>
    </w:p>
    <w:p w14:paraId="6E964683" w14:textId="77777777" w:rsidR="002C1CC6" w:rsidRDefault="002C1CC6" w:rsidP="002C1CC6">
      <w:pPr>
        <w:spacing w:after="0" w:line="240" w:lineRule="auto"/>
        <w:rPr>
          <w:ins w:id="333" w:author="Adam Wang" w:date="2017-01-19T16:44:00Z"/>
        </w:rPr>
      </w:pPr>
      <w:ins w:id="334" w:author="Adam Wang" w:date="2017-01-19T16:44:00Z">
        <w:r>
          <w:rPr>
            <w:noProof/>
          </w:rPr>
          <w:drawing>
            <wp:inline distT="0" distB="0" distL="0" distR="0" wp14:anchorId="065C02A4" wp14:editId="12DDFB5D">
              <wp:extent cx="3428571" cy="3495238"/>
              <wp:effectExtent l="0" t="0" r="635" b="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8571" cy="349523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61C0D19" w14:textId="77777777" w:rsidR="002C1CC6" w:rsidRDefault="002C1CC6" w:rsidP="002C1CC6">
      <w:pPr>
        <w:spacing w:after="0" w:line="240" w:lineRule="auto"/>
        <w:rPr>
          <w:ins w:id="335" w:author="Adam Wang" w:date="2017-01-19T16:44:00Z"/>
        </w:rPr>
      </w:pPr>
    </w:p>
    <w:p w14:paraId="4D2F3526" w14:textId="77777777" w:rsidR="002C1CC6" w:rsidRDefault="002C1CC6" w:rsidP="002C1CC6">
      <w:pPr>
        <w:numPr>
          <w:ilvl w:val="0"/>
          <w:numId w:val="3"/>
        </w:numPr>
        <w:spacing w:after="0" w:line="240" w:lineRule="auto"/>
        <w:rPr>
          <w:ins w:id="336" w:author="Adam Wang" w:date="2017-01-19T16:44:00Z"/>
        </w:rPr>
      </w:pPr>
      <w:ins w:id="337" w:author="Adam Wang" w:date="2017-01-19T16:44:00Z">
        <w:r>
          <w:t>In import template, there are values for following fields, Wells, jobs, Stage/Plug/Treatment – Number of Stages, but validation throws non-exist warning</w:t>
        </w:r>
      </w:ins>
    </w:p>
    <w:p w14:paraId="2716CE12" w14:textId="77777777" w:rsidR="002C1CC6" w:rsidRDefault="002C1CC6" w:rsidP="002C1CC6">
      <w:pPr>
        <w:ind w:left="360"/>
        <w:rPr>
          <w:ins w:id="338" w:author="Adam Wang" w:date="2017-01-19T16:44:00Z"/>
        </w:rPr>
      </w:pPr>
    </w:p>
    <w:p w14:paraId="30EC4528" w14:textId="77777777" w:rsidR="002C1CC6" w:rsidRDefault="002C1CC6" w:rsidP="002C1CC6">
      <w:pPr>
        <w:rPr>
          <w:ins w:id="339" w:author="Adam Wang" w:date="2017-01-19T16:44:00Z"/>
        </w:rPr>
      </w:pPr>
      <w:ins w:id="340" w:author="Adam Wang" w:date="2017-01-19T16:44:00Z">
        <w:r>
          <w:rPr>
            <w:noProof/>
          </w:rPr>
          <w:lastRenderedPageBreak/>
          <w:drawing>
            <wp:inline distT="0" distB="0" distL="0" distR="0" wp14:anchorId="6900D196" wp14:editId="5F75472D">
              <wp:extent cx="4600575" cy="2038350"/>
              <wp:effectExtent l="0" t="0" r="9525" b="0"/>
              <wp:docPr id="8" name="Picture 8" descr="C:\Users\awang\AppData\Local\Temp\SNAGHTML2c118d67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awang\AppData\Local\Temp\SNAGHTML2c118d67.PNG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600575" cy="2038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1DD86418" w14:textId="77777777" w:rsidR="002C1CC6" w:rsidRDefault="002C1CC6">
      <w:pPr>
        <w:pStyle w:val="ListParagraph"/>
        <w:ind w:left="0"/>
        <w:rPr>
          <w:ins w:id="341" w:author="Adam Wang" w:date="2017-01-16T18:01:00Z"/>
        </w:rPr>
        <w:pPrChange w:id="342" w:author="Adam Wang" w:date="2017-01-05T17:20:00Z">
          <w:pPr>
            <w:pStyle w:val="ListParagraph"/>
            <w:numPr>
              <w:numId w:val="2"/>
            </w:numPr>
            <w:ind w:hanging="360"/>
          </w:pPr>
        </w:pPrChange>
      </w:pPr>
    </w:p>
    <w:p w14:paraId="67B02EEA" w14:textId="6D04B992" w:rsidR="007F3622" w:rsidRDefault="007F3622">
      <w:pPr>
        <w:pStyle w:val="ListParagraph"/>
        <w:ind w:left="0"/>
        <w:rPr>
          <w:ins w:id="343" w:author="Adam Wang" w:date="2017-01-16T18:01:00Z"/>
        </w:rPr>
        <w:pPrChange w:id="344" w:author="Adam Wang" w:date="2017-01-05T17:20:00Z">
          <w:pPr>
            <w:pStyle w:val="ListParagraph"/>
            <w:numPr>
              <w:numId w:val="2"/>
            </w:numPr>
            <w:ind w:hanging="360"/>
          </w:pPr>
        </w:pPrChange>
      </w:pPr>
    </w:p>
    <w:p w14:paraId="69500BD3" w14:textId="543372DB" w:rsidR="007F3622" w:rsidRDefault="007F3622">
      <w:pPr>
        <w:pStyle w:val="ListParagraph"/>
        <w:ind w:left="0"/>
        <w:rPr>
          <w:ins w:id="345" w:author="Adam Wang" w:date="2017-01-23T16:57:00Z"/>
        </w:rPr>
        <w:pPrChange w:id="346" w:author="Adam Wang" w:date="2017-01-05T17:20:00Z">
          <w:pPr>
            <w:pStyle w:val="ListParagraph"/>
            <w:numPr>
              <w:numId w:val="2"/>
            </w:numPr>
            <w:ind w:hanging="360"/>
          </w:pPr>
        </w:pPrChange>
      </w:pPr>
    </w:p>
    <w:p w14:paraId="54CA2AD3" w14:textId="6AD9D6BD" w:rsidR="0045755D" w:rsidRDefault="0045755D">
      <w:pPr>
        <w:pStyle w:val="ListParagraph"/>
        <w:ind w:left="0"/>
        <w:rPr>
          <w:ins w:id="347" w:author="Adam Wang" w:date="2017-01-23T16:57:00Z"/>
        </w:rPr>
        <w:pPrChange w:id="348" w:author="Adam Wang" w:date="2017-01-05T17:20:00Z">
          <w:pPr>
            <w:pStyle w:val="ListParagraph"/>
            <w:numPr>
              <w:numId w:val="2"/>
            </w:numPr>
            <w:ind w:hanging="360"/>
          </w:pPr>
        </w:pPrChange>
      </w:pPr>
    </w:p>
    <w:p w14:paraId="420FF4B1" w14:textId="038FCD91" w:rsidR="0045755D" w:rsidRDefault="0045755D">
      <w:pPr>
        <w:pStyle w:val="ListParagraph"/>
        <w:ind w:left="0"/>
        <w:rPr>
          <w:ins w:id="349" w:author="Adam Wang" w:date="2017-01-23T16:57:00Z"/>
        </w:rPr>
        <w:pPrChange w:id="350" w:author="Adam Wang" w:date="2017-01-05T17:20:00Z">
          <w:pPr>
            <w:pStyle w:val="ListParagraph"/>
            <w:numPr>
              <w:numId w:val="2"/>
            </w:numPr>
            <w:ind w:hanging="360"/>
          </w:pPr>
        </w:pPrChange>
      </w:pPr>
      <w:ins w:id="351" w:author="Adam Wang" w:date="2017-01-23T16:57:00Z">
        <w:r>
          <w:t>Jan 23, 2017</w:t>
        </w:r>
      </w:ins>
    </w:p>
    <w:p w14:paraId="3ECDD851" w14:textId="79F06E71" w:rsidR="0045755D" w:rsidRDefault="0045755D">
      <w:pPr>
        <w:pStyle w:val="ListParagraph"/>
        <w:ind w:left="0"/>
        <w:rPr>
          <w:ins w:id="352" w:author="Adam Wang" w:date="2017-01-23T16:57:00Z"/>
        </w:rPr>
        <w:pPrChange w:id="353" w:author="Adam Wang" w:date="2017-01-05T17:20:00Z">
          <w:pPr>
            <w:pStyle w:val="ListParagraph"/>
            <w:numPr>
              <w:numId w:val="2"/>
            </w:numPr>
            <w:ind w:hanging="360"/>
          </w:pPr>
        </w:pPrChange>
      </w:pPr>
    </w:p>
    <w:p w14:paraId="17C9EF25" w14:textId="1194295C" w:rsidR="0045755D" w:rsidRDefault="00405629">
      <w:pPr>
        <w:pStyle w:val="ListParagraph"/>
        <w:ind w:left="0"/>
        <w:rPr>
          <w:ins w:id="354" w:author="Adam Wang" w:date="2017-01-23T16:59:00Z"/>
        </w:rPr>
        <w:pPrChange w:id="355" w:author="Adam Wang" w:date="2017-01-05T17:20:00Z">
          <w:pPr>
            <w:pStyle w:val="ListParagraph"/>
            <w:numPr>
              <w:numId w:val="2"/>
            </w:numPr>
            <w:ind w:hanging="360"/>
          </w:pPr>
        </w:pPrChange>
      </w:pPr>
      <w:ins w:id="356" w:author="Adam Wang" w:date="2017-01-23T16:57:00Z">
        <w:r>
          <w:rPr>
            <w:rFonts w:hint="eastAsia"/>
          </w:rPr>
          <w:t>在</w:t>
        </w:r>
        <w:r>
          <w:t>导</w:t>
        </w:r>
      </w:ins>
      <w:ins w:id="357" w:author="Adam Wang" w:date="2017-01-23T16:58:00Z">
        <w:r>
          <w:t>入</w:t>
        </w:r>
        <w:r>
          <w:rPr>
            <w:rFonts w:hint="eastAsia"/>
          </w:rPr>
          <w:t>pricing page</w:t>
        </w:r>
        <w:r>
          <w:rPr>
            <w:rFonts w:hint="eastAsia"/>
          </w:rPr>
          <w:t>中</w:t>
        </w:r>
        <w:r>
          <w:t>出现如下情况</w:t>
        </w:r>
        <w:r>
          <w:rPr>
            <w:rFonts w:hint="eastAsia"/>
          </w:rPr>
          <w:t>未</w:t>
        </w:r>
        <w:r>
          <w:t>处理，示例文件为</w:t>
        </w:r>
      </w:ins>
      <w:ins w:id="358" w:author="Adam Wang" w:date="2017-01-23T16:59:00Z">
        <w:r>
          <w:t xml:space="preserve"> 1,1 2-Stage Cement Job APB.xlsx</w:t>
        </w:r>
      </w:ins>
    </w:p>
    <w:p w14:paraId="7C0364F7" w14:textId="1D9535C3" w:rsidR="00405629" w:rsidRDefault="00405629">
      <w:pPr>
        <w:pStyle w:val="ListParagraph"/>
        <w:ind w:left="0"/>
        <w:rPr>
          <w:ins w:id="359" w:author="Adam Wang" w:date="2017-01-23T17:16:00Z"/>
        </w:rPr>
        <w:pPrChange w:id="360" w:author="Adam Wang" w:date="2017-01-05T17:20:00Z">
          <w:pPr>
            <w:pStyle w:val="ListParagraph"/>
            <w:numPr>
              <w:numId w:val="2"/>
            </w:numPr>
            <w:ind w:hanging="360"/>
          </w:pPr>
        </w:pPrChange>
      </w:pPr>
      <w:ins w:id="361" w:author="Adam Wang" w:date="2017-01-23T16:59:00Z">
        <w:r>
          <w:rPr>
            <w:noProof/>
          </w:rPr>
          <w:drawing>
            <wp:inline distT="0" distB="0" distL="0" distR="0" wp14:anchorId="2F61BE14" wp14:editId="1874DE10">
              <wp:extent cx="5943600" cy="2219325"/>
              <wp:effectExtent l="0" t="0" r="0" b="9525"/>
              <wp:docPr id="14" name="Picture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2193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03C2C59" w14:textId="1F7DEFC8" w:rsidR="00EB4E1E" w:rsidRDefault="00EB4E1E">
      <w:pPr>
        <w:pStyle w:val="ListParagraph"/>
        <w:ind w:left="0"/>
        <w:rPr>
          <w:ins w:id="362" w:author="Adam Wang" w:date="2017-01-23T17:16:00Z"/>
        </w:rPr>
        <w:pPrChange w:id="363" w:author="Adam Wang" w:date="2017-01-05T17:20:00Z">
          <w:pPr>
            <w:pStyle w:val="ListParagraph"/>
            <w:numPr>
              <w:numId w:val="2"/>
            </w:numPr>
            <w:ind w:hanging="360"/>
          </w:pPr>
        </w:pPrChange>
      </w:pPr>
    </w:p>
    <w:p w14:paraId="3D648DE5" w14:textId="69438DA7" w:rsidR="00EB4E1E" w:rsidRDefault="00EB4E1E">
      <w:pPr>
        <w:pStyle w:val="ListParagraph"/>
        <w:ind w:left="0"/>
        <w:rPr>
          <w:ins w:id="364" w:author="Adam Wang" w:date="2017-01-23T17:16:00Z"/>
        </w:rPr>
        <w:pPrChange w:id="365" w:author="Adam Wang" w:date="2017-01-05T17:20:00Z">
          <w:pPr>
            <w:pStyle w:val="ListParagraph"/>
            <w:numPr>
              <w:numId w:val="2"/>
            </w:numPr>
            <w:ind w:hanging="360"/>
          </w:pPr>
        </w:pPrChange>
      </w:pPr>
      <w:ins w:id="366" w:author="Adam Wang" w:date="2017-01-23T17:16:00Z">
        <w:r>
          <w:rPr>
            <w:rFonts w:hint="eastAsia"/>
          </w:rPr>
          <w:t>测试</w:t>
        </w:r>
        <w:r>
          <w:t>说明</w:t>
        </w:r>
      </w:ins>
    </w:p>
    <w:p w14:paraId="5F9E2D70" w14:textId="5241FF7F" w:rsidR="00EB4E1E" w:rsidRDefault="00EB4E1E">
      <w:pPr>
        <w:pStyle w:val="ListParagraph"/>
        <w:ind w:left="0"/>
        <w:rPr>
          <w:ins w:id="367" w:author="Adam Wang" w:date="2017-01-23T17:16:00Z"/>
        </w:rPr>
        <w:pPrChange w:id="368" w:author="Adam Wang" w:date="2017-01-05T17:20:00Z">
          <w:pPr>
            <w:pStyle w:val="ListParagraph"/>
            <w:numPr>
              <w:numId w:val="2"/>
            </w:numPr>
            <w:ind w:hanging="360"/>
          </w:pPr>
        </w:pPrChange>
      </w:pPr>
    </w:p>
    <w:p w14:paraId="7B7D2BA5" w14:textId="77777777" w:rsidR="00736329" w:rsidRDefault="00EB4E1E">
      <w:pPr>
        <w:pStyle w:val="ListParagraph"/>
        <w:ind w:left="0"/>
        <w:rPr>
          <w:ins w:id="369" w:author="Adam Wang" w:date="2017-01-23T17:26:00Z"/>
        </w:rPr>
        <w:pPrChange w:id="370" w:author="Adam Wang" w:date="2017-01-05T17:20:00Z">
          <w:pPr>
            <w:pStyle w:val="ListParagraph"/>
            <w:numPr>
              <w:numId w:val="2"/>
            </w:numPr>
            <w:ind w:hanging="360"/>
          </w:pPr>
        </w:pPrChange>
      </w:pPr>
      <w:ins w:id="371" w:author="Adam Wang" w:date="2017-01-23T17:17:00Z">
        <w:r>
          <w:rPr>
            <w:rFonts w:hint="eastAsia"/>
          </w:rPr>
          <w:t>新</w:t>
        </w:r>
        <w:r>
          <w:t>增</w:t>
        </w:r>
        <w:r>
          <w:rPr>
            <w:rFonts w:hint="eastAsia"/>
          </w:rPr>
          <w:t>43</w:t>
        </w:r>
        <w:r>
          <w:rPr>
            <w:rFonts w:hint="eastAsia"/>
          </w:rPr>
          <w:t>个</w:t>
        </w:r>
        <w:r>
          <w:t>测试用例。</w:t>
        </w:r>
        <w:r>
          <w:rPr>
            <w:rFonts w:hint="eastAsia"/>
          </w:rPr>
          <w:t>导</w:t>
        </w:r>
        <w:r>
          <w:t>入后，对照</w:t>
        </w:r>
        <w:r>
          <w:rPr>
            <w:rFonts w:hint="eastAsia"/>
          </w:rPr>
          <w:t>Excel</w:t>
        </w:r>
        <w:r>
          <w:rPr>
            <w:rFonts w:hint="eastAsia"/>
          </w:rPr>
          <w:t>导</w:t>
        </w:r>
        <w:r>
          <w:t>入页的数据与</w:t>
        </w:r>
      </w:ins>
      <w:proofErr w:type="spellStart"/>
      <w:ins w:id="372" w:author="Adam Wang" w:date="2017-01-23T17:18:00Z">
        <w:r>
          <w:rPr>
            <w:rFonts w:hint="eastAsia"/>
          </w:rPr>
          <w:t>eProgram</w:t>
        </w:r>
        <w:proofErr w:type="spellEnd"/>
        <w:r>
          <w:rPr>
            <w:rFonts w:hint="eastAsia"/>
          </w:rPr>
          <w:t>中</w:t>
        </w:r>
        <w:r>
          <w:t>导入后的数据。检查</w:t>
        </w:r>
      </w:ins>
    </w:p>
    <w:p w14:paraId="051DCA1F" w14:textId="77777777" w:rsidR="00736329" w:rsidRDefault="00736329">
      <w:pPr>
        <w:pStyle w:val="ListParagraph"/>
        <w:ind w:left="0"/>
        <w:rPr>
          <w:ins w:id="373" w:author="Adam Wang" w:date="2017-01-23T17:26:00Z"/>
        </w:rPr>
        <w:pPrChange w:id="374" w:author="Adam Wang" w:date="2017-01-05T17:20:00Z">
          <w:pPr>
            <w:pStyle w:val="ListParagraph"/>
            <w:numPr>
              <w:numId w:val="2"/>
            </w:numPr>
            <w:ind w:hanging="360"/>
          </w:pPr>
        </w:pPrChange>
      </w:pPr>
    </w:p>
    <w:p w14:paraId="330931B1" w14:textId="77777777" w:rsidR="00736329" w:rsidRDefault="00EB4E1E" w:rsidP="0052305F">
      <w:pPr>
        <w:pStyle w:val="ListParagraph"/>
        <w:numPr>
          <w:ilvl w:val="0"/>
          <w:numId w:val="4"/>
        </w:numPr>
        <w:ind w:left="0"/>
        <w:rPr>
          <w:ins w:id="375" w:author="Adam Wang" w:date="2017-01-23T17:26:00Z"/>
        </w:rPr>
        <w:pPrChange w:id="376" w:author="Adam Wang" w:date="2017-01-05T17:20:00Z">
          <w:pPr>
            <w:pStyle w:val="ListParagraph"/>
            <w:numPr>
              <w:numId w:val="2"/>
            </w:numPr>
            <w:ind w:hanging="360"/>
          </w:pPr>
        </w:pPrChange>
      </w:pPr>
      <w:ins w:id="377" w:author="Adam Wang" w:date="2017-01-23T17:18:00Z">
        <w:r>
          <w:rPr>
            <w:rFonts w:hint="eastAsia"/>
          </w:rPr>
          <w:t>pricing page</w:t>
        </w:r>
        <w:r>
          <w:rPr>
            <w:rFonts w:hint="eastAsia"/>
          </w:rPr>
          <w:t>导</w:t>
        </w:r>
        <w:r>
          <w:t>入的结构是否正确</w:t>
        </w:r>
        <w:r>
          <w:rPr>
            <w:rFonts w:hint="eastAsia"/>
          </w:rPr>
          <w:t>，</w:t>
        </w:r>
      </w:ins>
      <w:ins w:id="378" w:author="Adam Wang" w:date="2017-01-23T17:26:00Z">
        <w:r w:rsidR="00736329">
          <w:t>，数据联动是否正确。</w:t>
        </w:r>
      </w:ins>
    </w:p>
    <w:p w14:paraId="48F394DC" w14:textId="02C41CCF" w:rsidR="00EB4E1E" w:rsidRDefault="00EB4E1E" w:rsidP="0052305F">
      <w:pPr>
        <w:pStyle w:val="ListParagraph"/>
        <w:numPr>
          <w:ilvl w:val="0"/>
          <w:numId w:val="4"/>
        </w:numPr>
        <w:ind w:left="0"/>
        <w:rPr>
          <w:ins w:id="379" w:author="Adam Wang" w:date="2017-01-23T17:26:00Z"/>
        </w:rPr>
        <w:pPrChange w:id="380" w:author="Adam Wang" w:date="2017-01-05T17:20:00Z">
          <w:pPr>
            <w:pStyle w:val="ListParagraph"/>
            <w:numPr>
              <w:numId w:val="2"/>
            </w:numPr>
            <w:ind w:hanging="360"/>
          </w:pPr>
        </w:pPrChange>
      </w:pPr>
      <w:ins w:id="381" w:author="Adam Wang" w:date="2017-01-23T17:18:00Z">
        <w:r>
          <w:rPr>
            <w:rFonts w:hint="eastAsia"/>
          </w:rPr>
          <w:t xml:space="preserve"> </w:t>
        </w:r>
        <w:r>
          <w:t>product</w:t>
        </w:r>
      </w:ins>
      <w:ins w:id="382" w:author="Adam Wang" w:date="2017-01-23T17:25:00Z">
        <w:r w:rsidR="00736329">
          <w:t xml:space="preserve"> page</w:t>
        </w:r>
        <w:r w:rsidR="00736329">
          <w:rPr>
            <w:rFonts w:hint="eastAsia"/>
          </w:rPr>
          <w:t>导</w:t>
        </w:r>
        <w:r w:rsidR="00736329">
          <w:t>入的分</w:t>
        </w:r>
        <w:r w:rsidR="00736329">
          <w:rPr>
            <w:rFonts w:hint="eastAsia"/>
          </w:rPr>
          <w:t>页是</w:t>
        </w:r>
        <w:r w:rsidR="00736329">
          <w:t>否正确，数据联动是</w:t>
        </w:r>
      </w:ins>
      <w:ins w:id="383" w:author="Adam Wang" w:date="2017-01-23T17:26:00Z">
        <w:r w:rsidR="00736329">
          <w:t>否正确。</w:t>
        </w:r>
      </w:ins>
    </w:p>
    <w:p w14:paraId="3891EBF2" w14:textId="2DE4A6E7" w:rsidR="00736329" w:rsidRDefault="00736329" w:rsidP="00736329">
      <w:pPr>
        <w:rPr>
          <w:rFonts w:hint="eastAsia"/>
        </w:rPr>
        <w:pPrChange w:id="384" w:author="Adam Wang" w:date="2017-01-23T17:26:00Z">
          <w:pPr>
            <w:pStyle w:val="ListParagraph"/>
            <w:numPr>
              <w:numId w:val="2"/>
            </w:numPr>
            <w:ind w:hanging="360"/>
          </w:pPr>
        </w:pPrChange>
      </w:pPr>
      <w:ins w:id="385" w:author="Adam Wang" w:date="2017-01-23T17:26:00Z">
        <w:r>
          <w:rPr>
            <w:rFonts w:hint="eastAsia"/>
          </w:rPr>
          <w:t>如</w:t>
        </w:r>
        <w:r>
          <w:t>果不能导入，或导入出错。</w:t>
        </w:r>
        <w:r>
          <w:rPr>
            <w:rFonts w:hint="eastAsia"/>
          </w:rPr>
          <w:t>确定是导入程序的问题，则修改。不确定的或不能改的，把问题记录下来发给我。</w:t>
        </w:r>
      </w:ins>
      <w:bookmarkStart w:id="386" w:name="_GoBack"/>
      <w:bookmarkEnd w:id="386"/>
    </w:p>
    <w:sectPr w:rsidR="00736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0" w:author="Bella Bi" w:date="2017-01-11T18:00:00Z" w:initials="Bella">
    <w:p w14:paraId="79D3CA9C" w14:textId="77777777" w:rsidR="00720F5F" w:rsidRDefault="00720F5F">
      <w:pPr>
        <w:pStyle w:val="CommentText"/>
      </w:pPr>
      <w:r>
        <w:rPr>
          <w:rStyle w:val="CommentReference"/>
        </w:rPr>
        <w:annotationRef/>
      </w:r>
      <w:r>
        <w:t>正确指的是加载时为可选项</w:t>
      </w:r>
      <w:r>
        <w:rPr>
          <w:rFonts w:hint="eastAsia"/>
        </w:rPr>
        <w:t>？</w:t>
      </w:r>
      <w:r w:rsidR="002F2E9D">
        <w:rPr>
          <w:rFonts w:hint="eastAsia"/>
        </w:rPr>
        <w:t>添加</w:t>
      </w:r>
      <w:r w:rsidR="002F2E9D">
        <w:rPr>
          <w:rFonts w:hint="eastAsia"/>
        </w:rPr>
        <w:t>Group</w:t>
      </w:r>
      <w:r w:rsidR="002F2E9D">
        <w:rPr>
          <w:rFonts w:hint="eastAsia"/>
        </w:rPr>
        <w:t>和</w:t>
      </w:r>
      <w:r w:rsidR="002F2E9D">
        <w:rPr>
          <w:rFonts w:hint="eastAsia"/>
        </w:rPr>
        <w:t>Bundle</w:t>
      </w:r>
      <w:r w:rsidR="002F2E9D">
        <w:rPr>
          <w:rFonts w:hint="eastAsia"/>
        </w:rPr>
        <w:t>时应该是什么样子？编辑的时候是什么样子？需要</w:t>
      </w:r>
      <w:r w:rsidR="002F2E9D">
        <w:rPr>
          <w:rFonts w:hint="eastAsia"/>
        </w:rPr>
        <w:t>review</w:t>
      </w:r>
      <w:r w:rsidR="002F2E9D">
        <w:rPr>
          <w:rFonts w:hint="eastAsia"/>
        </w:rPr>
        <w:t>代码——</w:t>
      </w:r>
      <w:r w:rsidR="002F2E9D">
        <w:rPr>
          <w:rFonts w:hint="eastAsia"/>
        </w:rPr>
        <w:t xml:space="preserve"> Olivia</w:t>
      </w:r>
    </w:p>
  </w:comment>
  <w:comment w:id="11" w:author="Adam Wang [2]" w:date="2017-01-11T18:00:00Z" w:initials="AW">
    <w:p w14:paraId="4D10C9B1" w14:textId="77777777" w:rsidR="00461AB4" w:rsidRPr="00461AB4" w:rsidRDefault="00461AB4">
      <w:pPr>
        <w:pStyle w:val="CommentText"/>
        <w:rPr>
          <w:lang w:val="en-CA"/>
        </w:rPr>
      </w:pPr>
      <w:r>
        <w:rPr>
          <w:rStyle w:val="CommentReference"/>
        </w:rPr>
        <w:annotationRef/>
      </w:r>
      <w:r>
        <w:rPr>
          <w:rFonts w:hint="eastAsia"/>
        </w:rPr>
        <w:t>对</w:t>
      </w:r>
      <w:r>
        <w:t>不起，</w:t>
      </w:r>
      <w:r>
        <w:rPr>
          <w:rFonts w:hint="eastAsia"/>
        </w:rPr>
        <w:t>没</w:t>
      </w:r>
      <w:r>
        <w:t>说清楚。</w:t>
      </w:r>
      <w:r>
        <w:rPr>
          <w:rFonts w:hint="eastAsia"/>
        </w:rPr>
        <w:t>只</w:t>
      </w:r>
      <w:r>
        <w:t>有当加载</w:t>
      </w:r>
      <w:r>
        <w:rPr>
          <w:lang w:val="en-CA"/>
        </w:rPr>
        <w:t>bundle</w:t>
      </w:r>
      <w:r>
        <w:rPr>
          <w:rFonts w:hint="eastAsia"/>
          <w:lang w:val="en-CA"/>
        </w:rPr>
        <w:t>的</w:t>
      </w:r>
      <w:r>
        <w:rPr>
          <w:lang w:val="en-CA"/>
        </w:rPr>
        <w:t>时候，才有</w:t>
      </w:r>
      <w:r>
        <w:rPr>
          <w:rFonts w:hint="eastAsia"/>
          <w:lang w:val="en-CA"/>
        </w:rPr>
        <w:t>price item number</w:t>
      </w:r>
      <w:r>
        <w:rPr>
          <w:rFonts w:hint="eastAsia"/>
          <w:lang w:val="en-CA"/>
        </w:rPr>
        <w:t>。</w:t>
      </w:r>
      <w:r>
        <w:rPr>
          <w:rFonts w:hint="eastAsia"/>
          <w:lang w:val="en-CA"/>
        </w:rPr>
        <w:t xml:space="preserve"> </w:t>
      </w:r>
      <w:r>
        <w:rPr>
          <w:lang w:val="en-CA"/>
        </w:rPr>
        <w:t xml:space="preserve">Group </w:t>
      </w:r>
      <w:r>
        <w:rPr>
          <w:rFonts w:hint="eastAsia"/>
          <w:lang w:val="en-CA"/>
        </w:rPr>
        <w:t>没</w:t>
      </w:r>
      <w:r>
        <w:rPr>
          <w:lang w:val="en-CA"/>
        </w:rPr>
        <w:t>有。</w:t>
      </w:r>
    </w:p>
  </w:comment>
  <w:comment w:id="20" w:author="Bella Bi" w:date="2017-01-11T18:00:00Z" w:initials="Bella">
    <w:p w14:paraId="1816716E" w14:textId="77777777" w:rsidR="00615A30" w:rsidRDefault="00615A3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意思是</w:t>
      </w:r>
      <w:r>
        <w:rPr>
          <w:rFonts w:hint="eastAsia"/>
        </w:rPr>
        <w:t>Call Sheet</w:t>
      </w:r>
      <w:r>
        <w:rPr>
          <w:rFonts w:hint="eastAsia"/>
        </w:rPr>
        <w:t>和</w:t>
      </w:r>
      <w:r>
        <w:rPr>
          <w:rFonts w:hint="eastAsia"/>
        </w:rPr>
        <w:t>Program</w:t>
      </w:r>
      <w:r>
        <w:rPr>
          <w:rFonts w:hint="eastAsia"/>
        </w:rPr>
        <w:t>页面都要添加么</w:t>
      </w:r>
      <w:r>
        <w:rPr>
          <w:rFonts w:hint="eastAsia"/>
        </w:rPr>
        <w:t>?</w:t>
      </w:r>
      <w:r w:rsidR="001B3D2A">
        <w:rPr>
          <w:rFonts w:hint="eastAsia"/>
        </w:rPr>
        <w:t>分别</w:t>
      </w:r>
      <w:r>
        <w:rPr>
          <w:rFonts w:hint="eastAsia"/>
        </w:rPr>
        <w:t>加到第几步</w:t>
      </w:r>
      <w:r>
        <w:rPr>
          <w:rFonts w:hint="eastAsia"/>
        </w:rPr>
        <w:t>?</w:t>
      </w:r>
    </w:p>
  </w:comment>
  <w:comment w:id="21" w:author="Adam Wang [2]" w:date="2017-01-11T18:00:00Z" w:initials="AW">
    <w:p w14:paraId="300A528B" w14:textId="77777777" w:rsidR="00461AB4" w:rsidRPr="00461AB4" w:rsidRDefault="00461AB4">
      <w:pPr>
        <w:pStyle w:val="CommentText"/>
        <w:rPr>
          <w:lang w:val="en-CA"/>
        </w:rPr>
      </w:pPr>
      <w:r>
        <w:rPr>
          <w:rStyle w:val="CommentReference"/>
        </w:rPr>
        <w:annotationRef/>
      </w:r>
      <w:r>
        <w:rPr>
          <w:lang w:val="en-CA"/>
        </w:rPr>
        <w:t>Call sheet</w:t>
      </w:r>
      <w:r>
        <w:rPr>
          <w:rFonts w:hint="eastAsia"/>
          <w:lang w:val="en-CA"/>
        </w:rPr>
        <w:t>里</w:t>
      </w:r>
      <w:r>
        <w:rPr>
          <w:lang w:val="en-CA"/>
        </w:rPr>
        <w:t>面已经有了，只在</w:t>
      </w:r>
      <w:proofErr w:type="spellStart"/>
      <w:r>
        <w:rPr>
          <w:rFonts w:hint="eastAsia"/>
          <w:lang w:val="en-CA"/>
        </w:rPr>
        <w:t>prgram</w:t>
      </w:r>
      <w:proofErr w:type="spellEnd"/>
      <w:r>
        <w:rPr>
          <w:rFonts w:hint="eastAsia"/>
          <w:lang w:val="en-CA"/>
        </w:rPr>
        <w:t>里</w:t>
      </w:r>
      <w:r>
        <w:rPr>
          <w:lang w:val="en-CA"/>
        </w:rPr>
        <w:t>加。</w:t>
      </w:r>
    </w:p>
  </w:comment>
  <w:comment w:id="25" w:author="Bella Bi" w:date="2017-01-11T18:00:00Z" w:initials="Bella">
    <w:p w14:paraId="170D6036" w14:textId="77777777" w:rsidR="00F04C68" w:rsidRDefault="00F04C6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预估</w:t>
      </w:r>
      <w:r>
        <w:rPr>
          <w:rFonts w:hint="eastAsia"/>
        </w:rPr>
        <w:t>20</w:t>
      </w:r>
      <w:r>
        <w:rPr>
          <w:rFonts w:hint="eastAsia"/>
        </w:rPr>
        <w:t>，需要</w:t>
      </w:r>
      <w:r>
        <w:rPr>
          <w:rFonts w:hint="eastAsia"/>
        </w:rPr>
        <w:t>Bela</w:t>
      </w:r>
      <w:r>
        <w:rPr>
          <w:rFonts w:hint="eastAsia"/>
        </w:rPr>
        <w:t>进行代码</w:t>
      </w:r>
      <w:r>
        <w:rPr>
          <w:rFonts w:hint="eastAsia"/>
        </w:rPr>
        <w:t>Review</w:t>
      </w:r>
      <w:r>
        <w:rPr>
          <w:rFonts w:hint="eastAsia"/>
        </w:rPr>
        <w:t>再估</w:t>
      </w:r>
    </w:p>
  </w:comment>
  <w:comment w:id="31" w:author="Bella Bi" w:date="2017-01-11T18:00:00Z" w:initials="Bella">
    <w:p w14:paraId="7730B68E" w14:textId="77777777" w:rsidR="00542CFB" w:rsidRDefault="00542CFB">
      <w:pPr>
        <w:pStyle w:val="CommentText"/>
      </w:pPr>
      <w:r>
        <w:rPr>
          <w:rStyle w:val="CommentReference"/>
        </w:rPr>
        <w:annotationRef/>
      </w:r>
      <w:r>
        <w:t>这个</w:t>
      </w:r>
      <w:r>
        <w:t>worksheet</w:t>
      </w:r>
      <w:r>
        <w:t>在哪里</w:t>
      </w:r>
      <w:r w:rsidR="00615A30">
        <w:rPr>
          <w:rFonts w:hint="eastAsia"/>
        </w:rPr>
        <w:t>可以看到</w:t>
      </w:r>
      <w:r w:rsidR="00615A30">
        <w:rPr>
          <w:rFonts w:hint="eastAsia"/>
        </w:rPr>
        <w:t>?</w:t>
      </w:r>
      <w:r w:rsidR="00615A30">
        <w:rPr>
          <w:rFonts w:hint="eastAsia"/>
        </w:rPr>
        <w:t>规则要不要写成配置文件</w:t>
      </w:r>
      <w:r w:rsidR="00615A30">
        <w:rPr>
          <w:rFonts w:hint="eastAsia"/>
        </w:rPr>
        <w:t>?</w:t>
      </w:r>
    </w:p>
  </w:comment>
  <w:comment w:id="32" w:author="Adam Wang [2]" w:date="2017-01-11T18:00:00Z" w:initials="AW">
    <w:p w14:paraId="22D8559B" w14:textId="66EBE892" w:rsidR="00461AB4" w:rsidRPr="00461AB4" w:rsidRDefault="00461AB4">
      <w:pPr>
        <w:pStyle w:val="CommentText"/>
        <w:rPr>
          <w:lang w:val="en-CA"/>
        </w:rPr>
      </w:pPr>
      <w:r>
        <w:rPr>
          <w:rStyle w:val="CommentReference"/>
        </w:rPr>
        <w:annotationRef/>
      </w:r>
      <w:r>
        <w:rPr>
          <w:rFonts w:hint="eastAsia"/>
          <w:lang w:val="en-CA"/>
        </w:rPr>
        <w:t>新</w:t>
      </w:r>
      <w:r>
        <w:rPr>
          <w:lang w:val="en-CA"/>
        </w:rPr>
        <w:t>的模板给你们传上去了</w:t>
      </w:r>
      <w:r w:rsidR="00384AFA">
        <w:rPr>
          <w:rFonts w:hint="eastAsia"/>
          <w:lang w:val="en-CA"/>
        </w:rPr>
        <w:t>，</w:t>
      </w:r>
      <w:r w:rsidR="00384AFA">
        <w:rPr>
          <w:rFonts w:hint="eastAsia"/>
          <w:lang w:val="en-CA"/>
        </w:rPr>
        <w:t xml:space="preserve"> </w:t>
      </w:r>
      <w:r w:rsidR="00384AFA">
        <w:rPr>
          <w:lang w:val="en-CA"/>
        </w:rPr>
        <w:t>master template 2.0.6</w:t>
      </w:r>
      <w:r>
        <w:rPr>
          <w:rFonts w:hint="eastAsia"/>
          <w:lang w:val="en-CA"/>
        </w:rPr>
        <w:t>。</w:t>
      </w:r>
      <w:r>
        <w:rPr>
          <w:lang w:val="en-CA"/>
        </w:rPr>
        <w:t>是</w:t>
      </w:r>
      <w:r>
        <w:rPr>
          <w:rFonts w:hint="eastAsia"/>
          <w:lang w:val="en-CA"/>
        </w:rPr>
        <w:t>否</w:t>
      </w:r>
      <w:r>
        <w:rPr>
          <w:lang w:val="en-CA"/>
        </w:rPr>
        <w:t>写成配置文件</w:t>
      </w:r>
      <w:r>
        <w:rPr>
          <w:rFonts w:hint="eastAsia"/>
          <w:lang w:val="en-CA"/>
        </w:rPr>
        <w:t xml:space="preserve"> </w:t>
      </w:r>
      <w:r>
        <w:rPr>
          <w:rFonts w:hint="eastAsia"/>
          <w:lang w:val="en-CA"/>
        </w:rPr>
        <w:t>，根据</w:t>
      </w:r>
      <w:r>
        <w:rPr>
          <w:lang w:val="en-CA"/>
        </w:rPr>
        <w:t>凌飞重构的情</w:t>
      </w:r>
      <w:r>
        <w:rPr>
          <w:rFonts w:hint="eastAsia"/>
          <w:lang w:val="en-CA"/>
        </w:rPr>
        <w:t>况</w:t>
      </w:r>
      <w:r>
        <w:rPr>
          <w:lang w:val="en-CA"/>
        </w:rPr>
        <w:t>来定，</w:t>
      </w:r>
      <w:r>
        <w:rPr>
          <w:rFonts w:hint="eastAsia"/>
          <w:lang w:val="en-CA"/>
        </w:rPr>
        <w:t>导</w:t>
      </w:r>
      <w:r>
        <w:rPr>
          <w:lang w:val="en-CA"/>
        </w:rPr>
        <w:t>入都是一样的</w:t>
      </w:r>
      <w:r>
        <w:rPr>
          <w:rFonts w:hint="eastAsia"/>
          <w:lang w:val="en-CA"/>
        </w:rPr>
        <w:t>，</w:t>
      </w:r>
    </w:p>
  </w:comment>
  <w:comment w:id="38" w:author="Bella Bi" w:date="2017-01-11T18:00:00Z" w:initials="Bella">
    <w:p w14:paraId="6058E410" w14:textId="77777777" w:rsidR="00277618" w:rsidRDefault="00277618">
      <w:pPr>
        <w:pStyle w:val="CommentText"/>
      </w:pPr>
      <w:r>
        <w:rPr>
          <w:rStyle w:val="CommentReference"/>
        </w:rPr>
        <w:annotationRef/>
      </w:r>
      <w:r w:rsidR="005B37CF">
        <w:rPr>
          <w:rFonts w:hint="eastAsia"/>
        </w:rPr>
        <w:t>预估</w:t>
      </w:r>
      <w:r w:rsidR="005B37CF">
        <w:rPr>
          <w:rFonts w:hint="eastAsia"/>
        </w:rPr>
        <w:t>8,</w:t>
      </w:r>
      <w:r>
        <w:t>如果不从</w:t>
      </w:r>
      <w:r>
        <w:rPr>
          <w:rFonts w:hint="eastAsia"/>
        </w:rPr>
        <w:t>Program</w:t>
      </w:r>
      <w:r>
        <w:rPr>
          <w:rFonts w:hint="eastAsia"/>
        </w:rPr>
        <w:t>创建</w:t>
      </w:r>
      <w:r>
        <w:rPr>
          <w:rFonts w:hint="eastAsia"/>
        </w:rPr>
        <w:t>Call Sheet,</w:t>
      </w:r>
      <w:r>
        <w:rPr>
          <w:rFonts w:hint="eastAsia"/>
        </w:rPr>
        <w:t>此页是否跳过</w:t>
      </w:r>
      <w:r>
        <w:rPr>
          <w:rFonts w:hint="eastAsia"/>
        </w:rPr>
        <w:t>?</w:t>
      </w:r>
    </w:p>
  </w:comment>
  <w:comment w:id="39" w:author="Adam Wang [2]" w:date="2017-01-11T18:00:00Z" w:initials="AW">
    <w:p w14:paraId="4D3221F6" w14:textId="77777777" w:rsidR="00461AB4" w:rsidRDefault="00461AB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此</w:t>
      </w:r>
      <w:r>
        <w:t>问题不成立，见前面的答复</w:t>
      </w:r>
    </w:p>
  </w:comment>
  <w:comment w:id="48" w:author="Bella Bi" w:date="2017-01-11T18:00:00Z" w:initials="Bella">
    <w:p w14:paraId="174DC6A4" w14:textId="77777777" w:rsidR="00F36863" w:rsidRDefault="00F36863">
      <w:pPr>
        <w:pStyle w:val="CommentText"/>
      </w:pPr>
      <w:r>
        <w:rPr>
          <w:rStyle w:val="CommentReference"/>
        </w:rPr>
        <w:annotationRef/>
      </w:r>
      <w:r>
        <w:t>模板中未找到此部分数据</w:t>
      </w:r>
      <w:r>
        <w:rPr>
          <w:rFonts w:hint="eastAsia"/>
        </w:rPr>
        <w:t>,</w:t>
      </w:r>
    </w:p>
  </w:comment>
  <w:comment w:id="49" w:author="Adam Wang" w:date="2017-01-11T18:00:00Z" w:initials="AW">
    <w:p w14:paraId="435ABA85" w14:textId="514E3A2A" w:rsidR="00743188" w:rsidRDefault="00743188">
      <w:pPr>
        <w:pStyle w:val="CommentText"/>
      </w:pPr>
      <w:r>
        <w:rPr>
          <w:rStyle w:val="CommentReference"/>
        </w:rPr>
        <w:annotationRef/>
      </w:r>
      <w:r>
        <w:t xml:space="preserve">Master Template 2.0.6 </w:t>
      </w:r>
      <w:r>
        <w:rPr>
          <w:rFonts w:hint="eastAsia"/>
        </w:rPr>
        <w:t>是</w:t>
      </w:r>
      <w:r>
        <w:t>新上传的模板，我可能不会每天把每个上传文</w:t>
      </w:r>
      <w:r>
        <w:rPr>
          <w:rFonts w:hint="eastAsia"/>
        </w:rPr>
        <w:t>件</w:t>
      </w:r>
      <w:r>
        <w:t>名告诉你们，你们可以从</w:t>
      </w:r>
      <w:r>
        <w:rPr>
          <w:rFonts w:hint="eastAsia"/>
        </w:rPr>
        <w:t>S</w:t>
      </w:r>
      <w:r>
        <w:t>VN</w:t>
      </w:r>
      <w:r>
        <w:t>历史中看到哪</w:t>
      </w:r>
      <w:r>
        <w:rPr>
          <w:rFonts w:hint="eastAsia"/>
        </w:rPr>
        <w:t>些</w:t>
      </w:r>
      <w:r>
        <w:t>改</w:t>
      </w:r>
      <w:r>
        <w:rPr>
          <w:rFonts w:hint="eastAsia"/>
        </w:rPr>
        <w:t>了</w:t>
      </w:r>
      <w:r>
        <w:t>，哪些新加了。</w:t>
      </w:r>
    </w:p>
  </w:comment>
  <w:comment w:id="123" w:author="Bella Bi" w:date="2017-01-11T18:00:00Z" w:initials="Bella">
    <w:p w14:paraId="1DCA471D" w14:textId="77777777" w:rsidR="0046666A" w:rsidRDefault="0046666A">
      <w:pPr>
        <w:pStyle w:val="CommentText"/>
      </w:pPr>
      <w:r>
        <w:rPr>
          <w:rStyle w:val="CommentReference"/>
        </w:rPr>
        <w:annotationRef/>
      </w:r>
    </w:p>
  </w:comment>
  <w:comment w:id="124" w:author="Adam Wang [2]" w:date="2017-01-11T18:00:00Z" w:initials="AW">
    <w:p w14:paraId="7416EC96" w14:textId="77777777" w:rsidR="00461AB4" w:rsidRDefault="00461AB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模</w:t>
      </w:r>
      <w:r>
        <w:t>板</w:t>
      </w:r>
      <w:r>
        <w:rPr>
          <w:rFonts w:hint="eastAsia"/>
        </w:rPr>
        <w:t>还</w:t>
      </w:r>
      <w:r>
        <w:t>没准备好，</w:t>
      </w:r>
      <w:r>
        <w:rPr>
          <w:rFonts w:hint="eastAsia"/>
        </w:rPr>
        <w:t>二</w:t>
      </w:r>
      <w:r>
        <w:t>期内只做估算</w:t>
      </w:r>
    </w:p>
  </w:comment>
  <w:comment w:id="127" w:author="Bella Bi" w:date="2017-01-11T18:11:00Z" w:initials="Bella">
    <w:p w14:paraId="25A56E90" w14:textId="4CC764E0" w:rsidR="00030A9A" w:rsidRPr="00DD74DF" w:rsidRDefault="00030A9A" w:rsidP="00030A9A">
      <w:pPr>
        <w:rPr>
          <w:rFonts w:ascii="SimSun" w:eastAsia="SimSun" w:hAnsi="SimSun" w:cs="SimSun"/>
          <w:sz w:val="24"/>
          <w:szCs w:val="24"/>
          <w:lang w:val="en-CA"/>
        </w:rPr>
      </w:pPr>
      <w:r>
        <w:rPr>
          <w:rStyle w:val="CommentReference"/>
        </w:rPr>
        <w:annotationRef/>
      </w:r>
      <w:r w:rsidRPr="00030A9A">
        <w:rPr>
          <w:rFonts w:ascii="SimSun" w:eastAsia="SimSun" w:hAnsi="SimSun" w:cs="SimSun" w:hint="eastAsia"/>
          <w:sz w:val="24"/>
          <w:szCs w:val="24"/>
          <w:lang w:val="en-CA"/>
        </w:rPr>
        <w:t>根据</w:t>
      </w:r>
      <w:r w:rsidRPr="00030A9A">
        <w:rPr>
          <w:rFonts w:ascii="Times New Roman" w:eastAsia="Times New Roman" w:hAnsi="Times New Roman" w:cs="Times New Roman"/>
          <w:sz w:val="24"/>
          <w:szCs w:val="24"/>
          <w:lang w:val="en-CA"/>
        </w:rPr>
        <w:t>"Wellbore Import"  </w:t>
      </w:r>
      <w:r w:rsidRPr="00030A9A">
        <w:rPr>
          <w:rFonts w:ascii="SimSun" w:eastAsia="SimSun" w:hAnsi="SimSun" w:cs="SimSun" w:hint="eastAsia"/>
          <w:sz w:val="24"/>
          <w:szCs w:val="24"/>
          <w:lang w:val="en-CA"/>
        </w:rPr>
        <w:t>导入模板，</w:t>
      </w:r>
      <w:r w:rsidRPr="00030A9A">
        <w:rPr>
          <w:rFonts w:ascii="Times New Roman" w:eastAsia="Times New Roman" w:hAnsi="Times New Roman" w:cs="Times New Roman"/>
          <w:sz w:val="24"/>
          <w:szCs w:val="24"/>
          <w:lang w:val="en-CA"/>
        </w:rPr>
        <w:br/>
        <w:t>"Hole Conditions", "Gas/Fluid </w:t>
      </w:r>
      <w:proofErr w:type="spellStart"/>
      <w:r w:rsidRPr="00030A9A">
        <w:rPr>
          <w:rFonts w:ascii="Times New Roman" w:eastAsia="Times New Roman" w:hAnsi="Times New Roman" w:cs="Times New Roman"/>
          <w:sz w:val="24"/>
          <w:szCs w:val="24"/>
          <w:lang w:val="en-CA"/>
        </w:rPr>
        <w:t>Requirements","Down</w:t>
      </w:r>
      <w:proofErr w:type="spellEnd"/>
      <w:r w:rsidRPr="00030A9A">
        <w:rPr>
          <w:rFonts w:ascii="Times New Roman" w:eastAsia="Times New Roman" w:hAnsi="Times New Roman" w:cs="Times New Roman"/>
          <w:sz w:val="24"/>
          <w:szCs w:val="24"/>
          <w:lang w:val="en-CA"/>
        </w:rPr>
        <w:t> Hole </w:t>
      </w:r>
      <w:proofErr w:type="spellStart"/>
      <w:r w:rsidRPr="00030A9A">
        <w:rPr>
          <w:rFonts w:ascii="Times New Roman" w:eastAsia="Times New Roman" w:hAnsi="Times New Roman" w:cs="Times New Roman"/>
          <w:sz w:val="24"/>
          <w:szCs w:val="24"/>
          <w:lang w:val="en-CA"/>
        </w:rPr>
        <w:t>Toos</w:t>
      </w:r>
      <w:proofErr w:type="spellEnd"/>
      <w:r w:rsidRPr="00030A9A">
        <w:rPr>
          <w:rFonts w:ascii="Times New Roman" w:eastAsia="Times New Roman" w:hAnsi="Times New Roman" w:cs="Times New Roman"/>
          <w:sz w:val="24"/>
          <w:szCs w:val="24"/>
          <w:lang w:val="en-CA"/>
        </w:rPr>
        <w:t>"</w:t>
      </w:r>
      <w:r w:rsidRPr="00030A9A">
        <w:rPr>
          <w:rFonts w:ascii="SimSun" w:eastAsia="SimSun" w:hAnsi="SimSun" w:cs="SimSun" w:hint="eastAsia"/>
          <w:sz w:val="24"/>
          <w:szCs w:val="24"/>
          <w:lang w:val="en-CA"/>
        </w:rPr>
        <w:t>的信息需要导入，但是</w:t>
      </w:r>
      <w:r w:rsidRPr="00030A9A">
        <w:rPr>
          <w:rFonts w:ascii="Times New Roman" w:eastAsia="Times New Roman" w:hAnsi="Times New Roman" w:cs="Times New Roman"/>
          <w:sz w:val="24"/>
          <w:szCs w:val="24"/>
          <w:lang w:val="en-CA"/>
        </w:rPr>
        <w:t>Program</w:t>
      </w:r>
      <w:r w:rsidRPr="00030A9A">
        <w:rPr>
          <w:rFonts w:ascii="SimSun" w:eastAsia="SimSun" w:hAnsi="SimSun" w:cs="SimSun" w:hint="eastAsia"/>
          <w:sz w:val="24"/>
          <w:szCs w:val="24"/>
          <w:lang w:val="en-CA"/>
        </w:rPr>
        <w:t>实体没有相应的信息</w:t>
      </w:r>
      <w:r w:rsidRPr="00030A9A">
        <w:rPr>
          <w:rFonts w:ascii="Times New Roman" w:eastAsia="Times New Roman" w:hAnsi="Times New Roman" w:cs="Times New Roman"/>
          <w:sz w:val="24"/>
          <w:szCs w:val="24"/>
          <w:lang w:val="en-CA"/>
        </w:rPr>
        <w:t>("Hole Conditions" </w:t>
      </w:r>
      <w:r w:rsidRPr="00030A9A">
        <w:rPr>
          <w:rFonts w:ascii="SimSun" w:eastAsia="SimSun" w:hAnsi="SimSun" w:cs="SimSun" w:hint="eastAsia"/>
          <w:sz w:val="24"/>
          <w:szCs w:val="24"/>
          <w:lang w:val="en-CA"/>
        </w:rPr>
        <w:t>对应</w:t>
      </w:r>
      <w:r w:rsidRPr="00030A9A">
        <w:rPr>
          <w:rFonts w:ascii="Times New Roman" w:eastAsia="Times New Roman" w:hAnsi="Times New Roman" w:cs="Times New Roman"/>
          <w:sz w:val="24"/>
          <w:szCs w:val="24"/>
          <w:lang w:val="en-CA"/>
        </w:rPr>
        <w:t> </w:t>
      </w:r>
      <w:proofErr w:type="spellStart"/>
      <w:r w:rsidRPr="00030A9A">
        <w:rPr>
          <w:rFonts w:ascii="Times New Roman" w:eastAsia="Times New Roman" w:hAnsi="Times New Roman" w:cs="Times New Roman"/>
          <w:sz w:val="24"/>
          <w:szCs w:val="24"/>
          <w:lang w:val="en-CA"/>
        </w:rPr>
        <w:t>BottomHoleConditionSection</w:t>
      </w:r>
      <w:proofErr w:type="spellEnd"/>
      <w:r w:rsidRPr="00030A9A">
        <w:rPr>
          <w:rFonts w:ascii="SimSun" w:eastAsia="SimSun" w:hAnsi="SimSun" w:cs="SimSun" w:hint="eastAsia"/>
          <w:sz w:val="24"/>
          <w:szCs w:val="24"/>
          <w:lang w:val="en-CA"/>
        </w:rPr>
        <w:t>，</w:t>
      </w:r>
      <w:r w:rsidRPr="00030A9A">
        <w:rPr>
          <w:rFonts w:ascii="Times New Roman" w:eastAsia="Times New Roman" w:hAnsi="Times New Roman" w:cs="Times New Roman"/>
          <w:sz w:val="24"/>
          <w:szCs w:val="24"/>
          <w:lang w:val="en-CA"/>
        </w:rPr>
        <w:t>"Gas/Fluid Requirements"</w:t>
      </w:r>
      <w:r w:rsidRPr="00030A9A">
        <w:rPr>
          <w:rFonts w:ascii="SimSun" w:eastAsia="SimSun" w:hAnsi="SimSun" w:cs="SimSun" w:hint="eastAsia"/>
          <w:sz w:val="24"/>
          <w:szCs w:val="24"/>
          <w:lang w:val="en-CA"/>
        </w:rPr>
        <w:t>对应</w:t>
      </w:r>
      <w:r w:rsidRPr="00030A9A">
        <w:rPr>
          <w:rFonts w:ascii="Times New Roman" w:eastAsia="Times New Roman" w:hAnsi="Times New Roman" w:cs="Times New Roman"/>
          <w:sz w:val="24"/>
          <w:szCs w:val="24"/>
          <w:lang w:val="en-CA"/>
        </w:rPr>
        <w:t> </w:t>
      </w:r>
      <w:proofErr w:type="spellStart"/>
      <w:r w:rsidRPr="00030A9A">
        <w:rPr>
          <w:rFonts w:ascii="Times New Roman" w:eastAsia="Times New Roman" w:hAnsi="Times New Roman" w:cs="Times New Roman"/>
          <w:sz w:val="24"/>
          <w:szCs w:val="24"/>
          <w:lang w:val="en-CA"/>
        </w:rPr>
        <w:t>GasFluidRequirement</w:t>
      </w:r>
      <w:proofErr w:type="spellEnd"/>
      <w:r w:rsidRPr="00030A9A">
        <w:rPr>
          <w:rFonts w:ascii="SimSun" w:eastAsia="SimSun" w:hAnsi="SimSun" w:cs="SimSun" w:hint="eastAsia"/>
          <w:sz w:val="24"/>
          <w:szCs w:val="24"/>
          <w:lang w:val="en-CA"/>
        </w:rPr>
        <w:t>，</w:t>
      </w:r>
      <w:r w:rsidRPr="00030A9A">
        <w:rPr>
          <w:rFonts w:ascii="Times New Roman" w:eastAsia="Times New Roman" w:hAnsi="Times New Roman" w:cs="Times New Roman"/>
          <w:sz w:val="24"/>
          <w:szCs w:val="24"/>
          <w:lang w:val="en-CA"/>
        </w:rPr>
        <w:t>"Down Hole </w:t>
      </w:r>
      <w:proofErr w:type="spellStart"/>
      <w:r w:rsidRPr="00030A9A">
        <w:rPr>
          <w:rFonts w:ascii="Times New Roman" w:eastAsia="Times New Roman" w:hAnsi="Times New Roman" w:cs="Times New Roman"/>
          <w:sz w:val="24"/>
          <w:szCs w:val="24"/>
          <w:lang w:val="en-CA"/>
        </w:rPr>
        <w:t>Toos</w:t>
      </w:r>
      <w:proofErr w:type="spellEnd"/>
      <w:r w:rsidRPr="00030A9A">
        <w:rPr>
          <w:rFonts w:ascii="Times New Roman" w:eastAsia="Times New Roman" w:hAnsi="Times New Roman" w:cs="Times New Roman"/>
          <w:sz w:val="24"/>
          <w:szCs w:val="24"/>
          <w:lang w:val="en-CA"/>
        </w:rPr>
        <w:t>" </w:t>
      </w:r>
      <w:r w:rsidRPr="00030A9A">
        <w:rPr>
          <w:rFonts w:ascii="SimSun" w:eastAsia="SimSun" w:hAnsi="SimSun" w:cs="SimSun" w:hint="eastAsia"/>
          <w:sz w:val="24"/>
          <w:szCs w:val="24"/>
          <w:lang w:val="en-CA"/>
        </w:rPr>
        <w:t>对应</w:t>
      </w:r>
      <w:r w:rsidRPr="00030A9A">
        <w:rPr>
          <w:rFonts w:ascii="Times New Roman" w:eastAsia="Times New Roman" w:hAnsi="Times New Roman" w:cs="Times New Roman"/>
          <w:sz w:val="24"/>
          <w:szCs w:val="24"/>
          <w:lang w:val="en-CA"/>
        </w:rPr>
        <w:t> Collection&lt;</w:t>
      </w:r>
      <w:proofErr w:type="spellStart"/>
      <w:r w:rsidRPr="00030A9A">
        <w:rPr>
          <w:rFonts w:ascii="Times New Roman" w:eastAsia="Times New Roman" w:hAnsi="Times New Roman" w:cs="Times New Roman"/>
          <w:sz w:val="24"/>
          <w:szCs w:val="24"/>
          <w:lang w:val="en-CA"/>
        </w:rPr>
        <w:t>DownHoleToolSection</w:t>
      </w:r>
      <w:proofErr w:type="spellEnd"/>
      <w:r w:rsidRPr="00030A9A">
        <w:rPr>
          <w:rFonts w:ascii="Times New Roman" w:eastAsia="Times New Roman" w:hAnsi="Times New Roman" w:cs="Times New Roman"/>
          <w:sz w:val="24"/>
          <w:szCs w:val="24"/>
          <w:lang w:val="en-CA"/>
        </w:rPr>
        <w:t>&gt;)</w:t>
      </w:r>
      <w:r w:rsidRPr="00030A9A">
        <w:rPr>
          <w:rFonts w:ascii="Times New Roman" w:eastAsia="Times New Roman" w:hAnsi="Times New Roman" w:cs="Times New Roman"/>
          <w:sz w:val="24"/>
          <w:szCs w:val="24"/>
          <w:lang w:val="en-CA"/>
        </w:rPr>
        <w:br/>
      </w:r>
      <w:r w:rsidRPr="00030A9A">
        <w:rPr>
          <w:rFonts w:ascii="SimSun" w:eastAsia="SimSun" w:hAnsi="SimSun" w:cs="SimSun" w:hint="eastAsia"/>
          <w:sz w:val="24"/>
          <w:szCs w:val="24"/>
          <w:lang w:val="en-CA"/>
        </w:rPr>
        <w:t>。</w:t>
      </w:r>
      <w:r w:rsidRPr="00030A9A">
        <w:rPr>
          <w:rFonts w:ascii="Times New Roman" w:eastAsia="Times New Roman" w:hAnsi="Times New Roman" w:cs="Times New Roman"/>
          <w:sz w:val="24"/>
          <w:szCs w:val="24"/>
          <w:lang w:val="en-CA"/>
        </w:rPr>
        <w:br/>
      </w:r>
      <w:r w:rsidRPr="00030A9A">
        <w:rPr>
          <w:rFonts w:ascii="SimSun" w:eastAsia="SimSun" w:hAnsi="SimSun" w:cs="SimSun" w:hint="eastAsia"/>
          <w:sz w:val="24"/>
          <w:szCs w:val="24"/>
          <w:lang w:val="en-CA"/>
        </w:rPr>
        <w:t>问题</w:t>
      </w:r>
      <w:r w:rsidR="00DD74DF">
        <w:rPr>
          <w:rFonts w:ascii="SimSun" w:eastAsia="SimSun" w:hAnsi="SimSun" w:cs="SimSun" w:hint="eastAsia"/>
          <w:sz w:val="24"/>
          <w:szCs w:val="24"/>
          <w:lang w:val="en-CA"/>
        </w:rPr>
        <w:t>：</w:t>
      </w:r>
      <w:r w:rsidRPr="00030A9A">
        <w:rPr>
          <w:rFonts w:ascii="SimSun" w:eastAsia="SimSun" w:hAnsi="SimSun" w:cs="SimSun" w:hint="eastAsia"/>
          <w:sz w:val="24"/>
          <w:szCs w:val="24"/>
          <w:lang w:val="en-CA"/>
        </w:rPr>
        <w:t>这三个信息是否也应该加入到</w:t>
      </w:r>
      <w:r w:rsidRPr="00030A9A">
        <w:rPr>
          <w:rFonts w:ascii="Times New Roman" w:eastAsia="Times New Roman" w:hAnsi="Times New Roman" w:cs="Times New Roman"/>
          <w:sz w:val="24"/>
          <w:szCs w:val="24"/>
          <w:lang w:val="en-CA"/>
        </w:rPr>
        <w:t>Program</w:t>
      </w:r>
      <w:r w:rsidRPr="00030A9A">
        <w:rPr>
          <w:rFonts w:ascii="SimSun" w:eastAsia="SimSun" w:hAnsi="SimSun" w:cs="SimSun" w:hint="eastAsia"/>
          <w:sz w:val="24"/>
          <w:szCs w:val="24"/>
          <w:lang w:val="en-CA"/>
        </w:rPr>
        <w:t>的</w:t>
      </w:r>
      <w:proofErr w:type="spellStart"/>
      <w:r w:rsidRPr="00030A9A">
        <w:rPr>
          <w:rFonts w:ascii="Times New Roman" w:eastAsia="Times New Roman" w:hAnsi="Times New Roman" w:cs="Times New Roman"/>
          <w:sz w:val="24"/>
          <w:szCs w:val="24"/>
          <w:lang w:val="en-CA"/>
        </w:rPr>
        <w:t>ProgramPumpingJobSection</w:t>
      </w:r>
      <w:proofErr w:type="spellEnd"/>
      <w:r w:rsidRPr="00030A9A">
        <w:rPr>
          <w:rFonts w:ascii="SimSun" w:eastAsia="SimSun" w:hAnsi="SimSun" w:cs="SimSun" w:hint="eastAsia"/>
          <w:sz w:val="24"/>
          <w:szCs w:val="24"/>
          <w:lang w:val="en-CA"/>
        </w:rPr>
        <w:t>中</w:t>
      </w:r>
      <w:r w:rsidR="00DD74DF">
        <w:rPr>
          <w:rFonts w:ascii="SimSun" w:eastAsia="SimSun" w:hAnsi="SimSun" w:cs="SimSun" w:hint="eastAsia"/>
          <w:sz w:val="24"/>
          <w:szCs w:val="24"/>
          <w:lang w:val="en-CA"/>
        </w:rPr>
        <w:t>？</w:t>
      </w:r>
      <w:r w:rsidRPr="00030A9A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</w:p>
    <w:p w14:paraId="2766EBDF" w14:textId="327385F5" w:rsidR="00030A9A" w:rsidRDefault="00030A9A">
      <w:pPr>
        <w:pStyle w:val="CommentText"/>
      </w:pPr>
    </w:p>
  </w:comment>
  <w:comment w:id="128" w:author="Adam Wang" w:date="2017-01-11T09:29:00Z" w:initials="AW">
    <w:p w14:paraId="3386B9B1" w14:textId="0CC6E814" w:rsidR="00401EC2" w:rsidRDefault="00401EC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对</w:t>
      </w:r>
      <w:r>
        <w:t>，</w:t>
      </w:r>
      <w:r>
        <w:t>UI</w:t>
      </w:r>
      <w:r>
        <w:rPr>
          <w:rFonts w:hint="eastAsia"/>
        </w:rPr>
        <w:t>要</w:t>
      </w:r>
      <w:r>
        <w:t>继续调整，</w:t>
      </w:r>
      <w:r>
        <w:rPr>
          <w:rFonts w:hint="eastAsia"/>
        </w:rPr>
        <w:t>再</w:t>
      </w:r>
      <w:r>
        <w:t>加页面。</w:t>
      </w:r>
      <w:r>
        <w:rPr>
          <w:rFonts w:hint="eastAsia"/>
        </w:rPr>
        <w:t>实</w:t>
      </w:r>
      <w:r>
        <w:t>体我来加。</w:t>
      </w:r>
    </w:p>
  </w:comment>
  <w:comment w:id="133" w:author="Bella Bi" w:date="2017-01-11T18:00:00Z" w:initials="Bella">
    <w:p w14:paraId="4FDC2489" w14:textId="64BE3B75" w:rsidR="00C31AF1" w:rsidRDefault="00C31AF1">
      <w:pPr>
        <w:pStyle w:val="CommentText"/>
      </w:pPr>
      <w:r>
        <w:rPr>
          <w:rStyle w:val="CommentReference"/>
        </w:rPr>
        <w:annotationRef/>
      </w:r>
      <w:r>
        <w:t>模板已经出来了</w:t>
      </w:r>
      <w:r>
        <w:rPr>
          <w:rFonts w:hint="eastAsia"/>
        </w:rPr>
        <w:t>，</w:t>
      </w:r>
      <w:r>
        <w:t>那这个功能二期要做吗</w:t>
      </w:r>
      <w:r>
        <w:rPr>
          <w:rFonts w:hint="eastAsia"/>
        </w:rPr>
        <w:t>？</w:t>
      </w:r>
    </w:p>
  </w:comment>
  <w:comment w:id="139" w:author="Adam Wang" w:date="2017-01-12T17:33:00Z" w:initials="AW">
    <w:p w14:paraId="5FAF326E" w14:textId="5C011904" w:rsidR="000F022E" w:rsidRDefault="000F022E">
      <w:pPr>
        <w:pStyle w:val="CommentText"/>
      </w:pPr>
      <w:r>
        <w:rPr>
          <w:rStyle w:val="CommentReference"/>
        </w:rPr>
        <w:annotationRef/>
      </w:r>
      <w:r>
        <w:t xml:space="preserve">170112 </w:t>
      </w:r>
      <w:r>
        <w:rPr>
          <w:rFonts w:hint="eastAsia"/>
        </w:rPr>
        <w:t>新</w:t>
      </w:r>
      <w:r>
        <w:t>增说明</w:t>
      </w:r>
    </w:p>
  </w:comment>
  <w:comment w:id="134" w:author="Adam Wang" w:date="2017-01-11T09:26:00Z" w:initials="AW">
    <w:p w14:paraId="6B6DC0C9" w14:textId="6A6BFF05" w:rsidR="00B320A7" w:rsidRDefault="00B320A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目前</w:t>
      </w:r>
      <w:r>
        <w:t>没有预算，只估时间，下周会通知你们是否继续做，但因为要过年，怕你们也没时间完成。</w:t>
      </w:r>
    </w:p>
  </w:comment>
  <w:comment w:id="169" w:author="Bella Bi" w:date="2017-01-11T18:10:00Z" w:initials="Bella">
    <w:p w14:paraId="62B60DE0" w14:textId="08D3D232" w:rsidR="00030A9A" w:rsidRDefault="00030A9A">
      <w:pPr>
        <w:pStyle w:val="CommentText"/>
      </w:pPr>
      <w:r>
        <w:rPr>
          <w:rStyle w:val="CommentReference"/>
        </w:rPr>
        <w:annotationRef/>
      </w:r>
      <w:r>
        <w:t>去掉</w:t>
      </w:r>
      <w:r w:rsidRPr="00030A9A">
        <w:rPr>
          <w:rFonts w:hint="eastAsia"/>
        </w:rPr>
        <w:t>“</w:t>
      </w:r>
      <w:r w:rsidRPr="00030A9A">
        <w:t xml:space="preserve">NO JDT File”  </w:t>
      </w:r>
      <w:r>
        <w:t>之后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Finish</w:t>
      </w:r>
      <w:r>
        <w:rPr>
          <w:rFonts w:hint="eastAsia"/>
        </w:rPr>
        <w:t>需要进行验证，</w:t>
      </w:r>
      <w:r>
        <w:rPr>
          <w:rFonts w:hint="eastAsia"/>
        </w:rPr>
        <w:t xml:space="preserve"> 1.</w:t>
      </w:r>
      <w:r>
        <w:rPr>
          <w:rFonts w:hint="eastAsia"/>
        </w:rPr>
        <w:t>只对</w:t>
      </w:r>
      <w:proofErr w:type="spellStart"/>
      <w:r>
        <w:rPr>
          <w:rFonts w:hint="eastAsia"/>
        </w:rPr>
        <w:t>ProgramId</w:t>
      </w:r>
      <w:proofErr w:type="spellEnd"/>
      <w:r>
        <w:rPr>
          <w:rFonts w:hint="eastAsia"/>
        </w:rPr>
        <w:t>进行验证；</w:t>
      </w:r>
      <w:r>
        <w:rPr>
          <w:rFonts w:hint="eastAsia"/>
        </w:rPr>
        <w:t>2.</w:t>
      </w:r>
      <w:r>
        <w:rPr>
          <w:rFonts w:hint="eastAsia"/>
        </w:rPr>
        <w:t>之前的</w:t>
      </w:r>
      <w:r>
        <w:rPr>
          <w:rFonts w:hint="eastAsia"/>
        </w:rPr>
        <w:t>Finish</w:t>
      </w:r>
      <w:r>
        <w:rPr>
          <w:rFonts w:hint="eastAsia"/>
        </w:rPr>
        <w:t>的验证加在这里</w:t>
      </w:r>
    </w:p>
  </w:comment>
  <w:comment w:id="170" w:author="Adam Wang" w:date="2017-01-11T09:30:00Z" w:initials="AW">
    <w:p w14:paraId="45C20B00" w14:textId="4ABA32A9" w:rsidR="00401EC2" w:rsidRDefault="00401EC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对</w:t>
      </w:r>
      <w:r>
        <w:t>，导入验证和实体验证都要做，任何</w:t>
      </w:r>
      <w:r>
        <w:rPr>
          <w:rFonts w:hint="eastAsia"/>
        </w:rPr>
        <w:t>一</w:t>
      </w:r>
      <w:r>
        <w:t>个出错都不写数据库，返回具体错误信息。</w:t>
      </w:r>
    </w:p>
  </w:comment>
  <w:comment w:id="180" w:author="Adam Wang" w:date="2017-01-12T17:27:00Z" w:initials="AW">
    <w:p w14:paraId="62EE101F" w14:textId="2CBD9A03" w:rsidR="00F26819" w:rsidRDefault="00F26819">
      <w:pPr>
        <w:pStyle w:val="CommentText"/>
      </w:pPr>
      <w:r>
        <w:rPr>
          <w:rStyle w:val="CommentReference"/>
        </w:rPr>
        <w:annotationRef/>
      </w:r>
      <w:r>
        <w:t xml:space="preserve">170112 </w:t>
      </w:r>
      <w:r>
        <w:rPr>
          <w:rFonts w:hint="eastAsia"/>
        </w:rPr>
        <w:t>新</w:t>
      </w:r>
      <w:r>
        <w:t>增说明</w:t>
      </w:r>
    </w:p>
  </w:comment>
  <w:comment w:id="242" w:author="Bella Bi" w:date="2017-01-11T18:00:00Z" w:initials="Bella">
    <w:p w14:paraId="1181F8E8" w14:textId="69B20EEA" w:rsidR="0024504F" w:rsidRDefault="0024504F">
      <w:pPr>
        <w:pStyle w:val="CommentText"/>
      </w:pPr>
      <w:r>
        <w:rPr>
          <w:rStyle w:val="CommentReference"/>
        </w:rPr>
        <w:annotationRef/>
      </w:r>
      <w:r>
        <w:t>如果做成动态显示的话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 xml:space="preserve">Update </w:t>
      </w:r>
      <w:proofErr w:type="spellStart"/>
      <w:r>
        <w:rPr>
          <w:rFonts w:hint="eastAsia"/>
        </w:rPr>
        <w:t>PumpingJobSection</w:t>
      </w:r>
      <w:proofErr w:type="spellEnd"/>
      <w:r>
        <w:rPr>
          <w:rFonts w:hint="eastAsia"/>
        </w:rPr>
        <w:t>时如果更改了</w:t>
      </w:r>
      <w:proofErr w:type="spellStart"/>
      <w:r>
        <w:rPr>
          <w:rFonts w:hint="eastAsia"/>
        </w:rPr>
        <w:t>JobType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TreeView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node</w:t>
      </w:r>
      <w:r>
        <w:rPr>
          <w:rFonts w:hint="eastAsia"/>
        </w:rPr>
        <w:t>名称是不是要同时刷新？</w:t>
      </w:r>
    </w:p>
  </w:comment>
  <w:comment w:id="243" w:author="Adam Wang" w:date="2017-01-11T09:31:00Z" w:initials="AW">
    <w:p w14:paraId="643653EF" w14:textId="63BD6322" w:rsidR="00401EC2" w:rsidRDefault="00401EC2">
      <w:pPr>
        <w:pStyle w:val="CommentText"/>
      </w:pPr>
      <w:r>
        <w:rPr>
          <w:rStyle w:val="CommentReference"/>
        </w:rPr>
        <w:annotationRef/>
      </w:r>
      <w:r>
        <w:t xml:space="preserve">JOB TYPE </w:t>
      </w:r>
      <w:r>
        <w:rPr>
          <w:rFonts w:hint="eastAsia"/>
        </w:rPr>
        <w:t>不</w:t>
      </w:r>
      <w:r>
        <w:t>能改，</w:t>
      </w:r>
      <w:r>
        <w:rPr>
          <w:rFonts w:hint="eastAsia"/>
        </w:rPr>
        <w:t>任</w:t>
      </w:r>
      <w:r>
        <w:t>何会导致结构问题的值都不能改。</w:t>
      </w:r>
      <w:r w:rsidR="004F3DCD">
        <w:rPr>
          <w:rFonts w:hint="eastAsia"/>
        </w:rPr>
        <w:t>动态</w:t>
      </w:r>
      <w:r w:rsidR="004F3DCD">
        <w:t>只是在</w:t>
      </w:r>
      <w:r w:rsidR="004F3DCD">
        <w:rPr>
          <w:rFonts w:hint="eastAsia"/>
        </w:rPr>
        <w:t>显</w:t>
      </w:r>
      <w:r w:rsidR="004F3DCD">
        <w:t>示时，根据</w:t>
      </w:r>
      <w:r w:rsidR="004F3DCD">
        <w:t>JOBTYPE</w:t>
      </w:r>
      <w:r w:rsidR="004F3DCD">
        <w:rPr>
          <w:rFonts w:hint="eastAsia"/>
        </w:rPr>
        <w:t>个</w:t>
      </w:r>
      <w:r w:rsidR="004F3DCD">
        <w:t>数来生成结点，如果</w:t>
      </w:r>
      <w:r w:rsidR="004F3DCD">
        <w:rPr>
          <w:rFonts w:hint="eastAsia"/>
        </w:rPr>
        <w:t>只</w:t>
      </w:r>
      <w:r w:rsidR="004F3DCD">
        <w:t>有一个</w:t>
      </w:r>
      <w:r w:rsidR="004F3DCD">
        <w:t>JOBTYPE</w:t>
      </w:r>
      <w:r w:rsidR="004F3DCD">
        <w:t>，只显示一个结点。</w:t>
      </w:r>
      <w:r w:rsidR="004F3DCD">
        <w:rPr>
          <w:rFonts w:hint="eastAsia"/>
        </w:rPr>
        <w:t>第</w:t>
      </w:r>
      <w:r w:rsidR="004F3DCD">
        <w:t>二是名字</w:t>
      </w:r>
      <w:r w:rsidR="004F3DCD">
        <w:rPr>
          <w:rFonts w:hint="eastAsia"/>
        </w:rPr>
        <w:t>动</w:t>
      </w:r>
      <w:r w:rsidR="004F3DCD">
        <w:t>态</w:t>
      </w:r>
      <w:r w:rsidR="004F3DCD"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9D3CA9C" w15:done="0"/>
  <w15:commentEx w15:paraId="4D10C9B1" w15:paraIdParent="79D3CA9C" w15:done="0"/>
  <w15:commentEx w15:paraId="1816716E" w15:done="0"/>
  <w15:commentEx w15:paraId="300A528B" w15:paraIdParent="1816716E" w15:done="0"/>
  <w15:commentEx w15:paraId="170D6036" w15:done="0"/>
  <w15:commentEx w15:paraId="7730B68E" w15:done="0"/>
  <w15:commentEx w15:paraId="22D8559B" w15:paraIdParent="7730B68E" w15:done="0"/>
  <w15:commentEx w15:paraId="6058E410" w15:done="0"/>
  <w15:commentEx w15:paraId="4D3221F6" w15:paraIdParent="6058E410" w15:done="0"/>
  <w15:commentEx w15:paraId="174DC6A4" w15:done="0"/>
  <w15:commentEx w15:paraId="435ABA85" w15:paraIdParent="174DC6A4" w15:done="0"/>
  <w15:commentEx w15:paraId="1DCA471D" w15:done="0"/>
  <w15:commentEx w15:paraId="7416EC96" w15:paraIdParent="1DCA471D" w15:done="0"/>
  <w15:commentEx w15:paraId="2766EBDF" w15:done="0"/>
  <w15:commentEx w15:paraId="3386B9B1" w15:paraIdParent="2766EBDF" w15:done="0"/>
  <w15:commentEx w15:paraId="4FDC2489" w15:done="0"/>
  <w15:commentEx w15:paraId="5FAF326E" w15:done="0"/>
  <w15:commentEx w15:paraId="6B6DC0C9" w15:paraIdParent="5FAF326E" w15:done="0"/>
  <w15:commentEx w15:paraId="62B60DE0" w15:done="0"/>
  <w15:commentEx w15:paraId="45C20B00" w15:paraIdParent="62B60DE0" w15:done="0"/>
  <w15:commentEx w15:paraId="62EE101F" w15:done="0"/>
  <w15:commentEx w15:paraId="1181F8E8" w15:done="0"/>
  <w15:commentEx w15:paraId="643653EF" w15:paraIdParent="1181F8E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F6146"/>
    <w:multiLevelType w:val="hybridMultilevel"/>
    <w:tmpl w:val="960A6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D1420"/>
    <w:multiLevelType w:val="hybridMultilevel"/>
    <w:tmpl w:val="573AA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27332"/>
    <w:multiLevelType w:val="hybridMultilevel"/>
    <w:tmpl w:val="A770D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E39A6"/>
    <w:multiLevelType w:val="hybridMultilevel"/>
    <w:tmpl w:val="CF8E2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am Wang">
    <w15:presenceInfo w15:providerId="AD" w15:userId="S-1-5-21-907511826-1976087689-3935775728-1132"/>
  </w15:person>
  <w15:person w15:author="Adam Wang [2]">
    <w15:presenceInfo w15:providerId="AD" w15:userId="S-1-5-21-3730441001-3840809229-2420559947-11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FFD"/>
    <w:rsid w:val="0000776F"/>
    <w:rsid w:val="00021690"/>
    <w:rsid w:val="00030A9A"/>
    <w:rsid w:val="00052BA0"/>
    <w:rsid w:val="000907B9"/>
    <w:rsid w:val="000974B5"/>
    <w:rsid w:val="000F022E"/>
    <w:rsid w:val="00124B39"/>
    <w:rsid w:val="00133973"/>
    <w:rsid w:val="00195395"/>
    <w:rsid w:val="001B3D2A"/>
    <w:rsid w:val="001B7DB7"/>
    <w:rsid w:val="001F5C08"/>
    <w:rsid w:val="002125A1"/>
    <w:rsid w:val="0024504F"/>
    <w:rsid w:val="00277618"/>
    <w:rsid w:val="002C1CC6"/>
    <w:rsid w:val="002C6977"/>
    <w:rsid w:val="002E6EE4"/>
    <w:rsid w:val="002E7857"/>
    <w:rsid w:val="002F2E9D"/>
    <w:rsid w:val="00307A28"/>
    <w:rsid w:val="00316F6A"/>
    <w:rsid w:val="00384AFA"/>
    <w:rsid w:val="00384E47"/>
    <w:rsid w:val="003F03D5"/>
    <w:rsid w:val="00400331"/>
    <w:rsid w:val="00401EC2"/>
    <w:rsid w:val="00405629"/>
    <w:rsid w:val="00405BA8"/>
    <w:rsid w:val="00436FB8"/>
    <w:rsid w:val="0045755D"/>
    <w:rsid w:val="00461AB4"/>
    <w:rsid w:val="0046666A"/>
    <w:rsid w:val="004F3D41"/>
    <w:rsid w:val="004F3DCD"/>
    <w:rsid w:val="004F678E"/>
    <w:rsid w:val="00542CFB"/>
    <w:rsid w:val="005B297C"/>
    <w:rsid w:val="005B37CF"/>
    <w:rsid w:val="0060390C"/>
    <w:rsid w:val="00611114"/>
    <w:rsid w:val="00615A30"/>
    <w:rsid w:val="006D48EB"/>
    <w:rsid w:val="006D4A46"/>
    <w:rsid w:val="00720F5F"/>
    <w:rsid w:val="00725395"/>
    <w:rsid w:val="00736329"/>
    <w:rsid w:val="00743188"/>
    <w:rsid w:val="00745EC5"/>
    <w:rsid w:val="007B740D"/>
    <w:rsid w:val="007F3622"/>
    <w:rsid w:val="00841115"/>
    <w:rsid w:val="0086610A"/>
    <w:rsid w:val="00917736"/>
    <w:rsid w:val="00937AA4"/>
    <w:rsid w:val="009531E7"/>
    <w:rsid w:val="009949BF"/>
    <w:rsid w:val="009A5900"/>
    <w:rsid w:val="009A7F41"/>
    <w:rsid w:val="00A74256"/>
    <w:rsid w:val="00A85740"/>
    <w:rsid w:val="00A96DD3"/>
    <w:rsid w:val="00AD5F07"/>
    <w:rsid w:val="00B320A7"/>
    <w:rsid w:val="00B706CE"/>
    <w:rsid w:val="00B72008"/>
    <w:rsid w:val="00B9270A"/>
    <w:rsid w:val="00BC4FFD"/>
    <w:rsid w:val="00C05194"/>
    <w:rsid w:val="00C31AF1"/>
    <w:rsid w:val="00C35526"/>
    <w:rsid w:val="00C82E30"/>
    <w:rsid w:val="00CA4E3F"/>
    <w:rsid w:val="00CF66DC"/>
    <w:rsid w:val="00D075F4"/>
    <w:rsid w:val="00D25860"/>
    <w:rsid w:val="00DD74DF"/>
    <w:rsid w:val="00E13DC0"/>
    <w:rsid w:val="00E37A49"/>
    <w:rsid w:val="00E444FA"/>
    <w:rsid w:val="00EB4E1E"/>
    <w:rsid w:val="00EF524D"/>
    <w:rsid w:val="00F04C68"/>
    <w:rsid w:val="00F22F4A"/>
    <w:rsid w:val="00F26819"/>
    <w:rsid w:val="00F36863"/>
    <w:rsid w:val="00F851ED"/>
    <w:rsid w:val="00FB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BE5F1"/>
  <w15:docId w15:val="{31489354-2BFD-4F46-8F53-D0D66E29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F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7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73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20F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0F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0F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0F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0F5F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5755D"/>
  </w:style>
  <w:style w:type="character" w:customStyle="1" w:styleId="DateChar">
    <w:name w:val="Date Char"/>
    <w:basedOn w:val="DefaultParagraphFont"/>
    <w:link w:val="Date"/>
    <w:uiPriority w:val="99"/>
    <w:semiHidden/>
    <w:rsid w:val="00457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omments" Target="comment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2479</TotalTime>
  <Pages>8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Wang</dc:creator>
  <cp:keywords/>
  <dc:description/>
  <cp:lastModifiedBy>Adam Wang</cp:lastModifiedBy>
  <cp:revision>64</cp:revision>
  <dcterms:created xsi:type="dcterms:W3CDTF">2017-01-04T17:40:00Z</dcterms:created>
  <dcterms:modified xsi:type="dcterms:W3CDTF">2017-01-24T00:27:00Z</dcterms:modified>
</cp:coreProperties>
</file>